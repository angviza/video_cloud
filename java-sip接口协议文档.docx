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  <w:rPr>
          <w:rFonts w:ascii="微软雅黑" w:hAnsi="微软雅黑" w:eastAsia="微软雅黑" w:cs="微软雅黑"/>
          <w:rPrChange w:id="0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" w:author="Administrator" w:date="2018-10-23T14:05:00Z">
            <w:rPr>
              <w:rFonts w:hint="eastAsia"/>
            </w:rPr>
          </w:rPrChange>
        </w:rPr>
        <w:t>Sip</w:t>
      </w:r>
      <w:r>
        <w:rPr>
          <w:rFonts w:hint="eastAsia" w:ascii="微软雅黑" w:hAnsi="微软雅黑" w:eastAsia="微软雅黑" w:cs="微软雅黑"/>
          <w:rPrChange w:id="2" w:author="Administrator" w:date="2018-10-23T14:05:00Z">
            <w:rPr>
              <w:rFonts w:hint="eastAsia"/>
            </w:rPr>
          </w:rPrChange>
        </w:rPr>
        <w:t>协议</w:t>
      </w:r>
    </w:p>
    <w:tbl>
      <w:tblPr>
        <w:tblStyle w:val="11"/>
        <w:tblW w:w="63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3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编制</w:t>
            </w:r>
          </w:p>
        </w:tc>
        <w:tc>
          <w:tcPr>
            <w:tcW w:w="2131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5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版本</w:t>
            </w:r>
          </w:p>
        </w:tc>
        <w:tc>
          <w:tcPr>
            <w:tcW w:w="2130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7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8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9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0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万少剑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11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12" w:author="Administrator" w:date="2018-10-23T14:05:00Z">
                  <w:rPr>
                    <w:rFonts w:ascii="Times New Roman" w:hAnsi="Times New Roman"/>
                  </w:rPr>
                </w:rPrChange>
              </w:rPr>
              <w:t>0.1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rPrChange w:id="13" w:author="Administrator" w:date="2018-10-23T14:05:00Z">
                  <w:rPr>
                    <w:rFonts w:ascii="Times New Roman" w:hAnsi="Times New Roman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4" w:author="Administrator" w:date="2018-10-23T14:05:00Z">
                  <w:rPr>
                    <w:rFonts w:hint="eastAsia" w:ascii="Times New Roman" w:hAnsi="Times New Roman"/>
                  </w:rPr>
                </w:rPrChange>
              </w:rPr>
              <w:t>初稿</w:t>
            </w:r>
          </w:p>
        </w:tc>
      </w:tr>
    </w:tbl>
    <w:p>
      <w:pPr>
        <w:ind w:left="2940" w:firstLine="420"/>
        <w:rPr>
          <w:ins w:id="15" w:author="vim" w:date="2018-10-18T16:03:00Z"/>
          <w:rFonts w:ascii="微软雅黑" w:hAnsi="微软雅黑" w:eastAsia="微软雅黑" w:cs="微软雅黑"/>
          <w:rPrChange w:id="16" w:author="Administrator" w:date="2018-10-23T14:05:00Z">
            <w:rPr>
              <w:ins w:id="17" w:author="vim" w:date="2018-10-18T16:03:00Z"/>
            </w:rPr>
          </w:rPrChange>
        </w:rPr>
      </w:pPr>
    </w:p>
    <w:p>
      <w:pPr>
        <w:ind w:left="2940" w:firstLine="420"/>
        <w:rPr>
          <w:ins w:id="18" w:author="vim" w:date="2018-10-18T16:03:00Z"/>
          <w:rFonts w:ascii="微软雅黑" w:hAnsi="微软雅黑" w:eastAsia="微软雅黑" w:cs="微软雅黑"/>
          <w:rPrChange w:id="19" w:author="Administrator" w:date="2018-10-23T14:05:00Z">
            <w:rPr>
              <w:ins w:id="20" w:author="vim" w:date="2018-10-18T16:03:00Z"/>
            </w:rPr>
          </w:rPrChange>
        </w:rPr>
      </w:pPr>
      <w:ins w:id="21" w:author="vim" w:date="2018-10-18T16:03:00Z">
        <w:r>
          <w:rPr>
            <w:rFonts w:hint="eastAsia" w:ascii="微软雅黑" w:hAnsi="微软雅黑" w:eastAsia="微软雅黑" w:cs="微软雅黑"/>
            <w:rPrChange w:id="22" w:author="Administrator" w:date="2018-10-23T14:05:00Z">
              <w:rPr>
                <w:rFonts w:hint="eastAsia"/>
              </w:rPr>
            </w:rPrChange>
          </w:rPr>
          <w:t>变更记录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3" w:author="vim" w:date="2018-10-18T16:04:00Z">
          <w:tblPr>
            <w:tblStyle w:val="11"/>
            <w:tblW w:w="6817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2130"/>
        <w:gridCol w:w="2131"/>
        <w:gridCol w:w="2131"/>
        <w:tblGridChange w:id="24">
          <w:tblGrid>
            <w:gridCol w:w="1704"/>
            <w:gridCol w:w="1704"/>
            <w:gridCol w:w="1704"/>
            <w:gridCol w:w="1705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6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25" w:author="vim" w:date="2018-10-18T16:03:00Z"/>
        </w:trPr>
        <w:tc>
          <w:tcPr>
            <w:tcW w:w="2130" w:type="dxa"/>
            <w:tcPrChange w:id="2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28" w:author="vim" w:date="2018-10-18T16:03:00Z"/>
                <w:rFonts w:ascii="微软雅黑" w:hAnsi="微软雅黑" w:eastAsia="微软雅黑" w:cs="微软雅黑"/>
                <w:rPrChange w:id="29" w:author="Administrator" w:date="2018-10-23T14:05:00Z">
                  <w:rPr>
                    <w:ins w:id="30" w:author="vim" w:date="2018-10-18T16:03:00Z"/>
                  </w:rPr>
                </w:rPrChange>
              </w:rPr>
            </w:pPr>
            <w:ins w:id="31" w:author="vim" w:date="2018-10-18T16:03:00Z">
              <w:r>
                <w:rPr>
                  <w:rFonts w:hint="eastAsia" w:ascii="微软雅黑" w:hAnsi="微软雅黑" w:eastAsia="微软雅黑" w:cs="微软雅黑"/>
                  <w:rPrChange w:id="32" w:author="Administrator" w:date="2018-10-23T14:05:00Z">
                    <w:rPr>
                      <w:rFonts w:hint="eastAsia"/>
                    </w:rPr>
                  </w:rPrChange>
                </w:rPr>
                <w:t>版本</w:t>
              </w:r>
            </w:ins>
          </w:p>
        </w:tc>
        <w:tc>
          <w:tcPr>
            <w:tcW w:w="2130" w:type="dxa"/>
            <w:tcPrChange w:id="3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34" w:author="vim" w:date="2018-10-18T16:03:00Z"/>
                <w:rFonts w:ascii="微软雅黑" w:hAnsi="微软雅黑" w:eastAsia="微软雅黑" w:cs="微软雅黑"/>
                <w:rPrChange w:id="35" w:author="Administrator" w:date="2018-10-23T14:05:00Z">
                  <w:rPr>
                    <w:ins w:id="36" w:author="vim" w:date="2018-10-18T16:03:00Z"/>
                  </w:rPr>
                </w:rPrChange>
              </w:rPr>
            </w:pPr>
            <w:ins w:id="37" w:author="vim" w:date="2018-10-18T16:04:00Z">
              <w:r>
                <w:rPr>
                  <w:rFonts w:hint="eastAsia" w:ascii="微软雅黑" w:hAnsi="微软雅黑" w:eastAsia="微软雅黑" w:cs="微软雅黑"/>
                  <w:rPrChange w:id="38" w:author="Administrator" w:date="2018-10-23T14:05:00Z">
                    <w:rPr>
                      <w:rFonts w:hint="eastAsia"/>
                    </w:rPr>
                  </w:rPrChange>
                </w:rPr>
                <w:t>时间</w:t>
              </w:r>
            </w:ins>
          </w:p>
        </w:tc>
        <w:tc>
          <w:tcPr>
            <w:tcW w:w="2131" w:type="dxa"/>
            <w:tcPrChange w:id="3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40" w:author="vim" w:date="2018-10-18T16:03:00Z"/>
                <w:rFonts w:ascii="微软雅黑" w:hAnsi="微软雅黑" w:eastAsia="微软雅黑" w:cs="微软雅黑"/>
                <w:rPrChange w:id="41" w:author="Administrator" w:date="2018-10-23T14:05:00Z">
                  <w:rPr>
                    <w:ins w:id="42" w:author="vim" w:date="2018-10-18T16:03:00Z"/>
                  </w:rPr>
                </w:rPrChange>
              </w:rPr>
            </w:pPr>
            <w:ins w:id="43" w:author="vim" w:date="2018-10-18T16:04:00Z">
              <w:r>
                <w:rPr>
                  <w:rFonts w:hint="eastAsia" w:ascii="微软雅黑" w:hAnsi="微软雅黑" w:eastAsia="微软雅黑" w:cs="微软雅黑"/>
                  <w:rPrChange w:id="44" w:author="Administrator" w:date="2018-10-23T14:05:00Z">
                    <w:rPr>
                      <w:rFonts w:hint="eastAsia"/>
                    </w:rPr>
                  </w:rPrChange>
                </w:rPr>
                <w:t>内容</w:t>
              </w:r>
            </w:ins>
          </w:p>
        </w:tc>
        <w:tc>
          <w:tcPr>
            <w:tcW w:w="2131" w:type="dxa"/>
            <w:tcPrChange w:id="45" w:author="vim" w:date="2018-10-18T16:04:00Z">
              <w:tcPr>
                <w:tcW w:w="1705" w:type="dxa"/>
              </w:tcPr>
            </w:tcPrChange>
          </w:tcPr>
          <w:p>
            <w:pPr>
              <w:rPr>
                <w:ins w:id="46" w:author="vim" w:date="2018-10-18T16:03:00Z"/>
                <w:rFonts w:ascii="微软雅黑" w:hAnsi="微软雅黑" w:eastAsia="微软雅黑" w:cs="微软雅黑"/>
                <w:rPrChange w:id="47" w:author="Administrator" w:date="2018-10-23T14:05:00Z">
                  <w:rPr>
                    <w:ins w:id="48" w:author="vim" w:date="2018-10-18T16:03:00Z"/>
                  </w:rPr>
                </w:rPrChange>
              </w:rPr>
            </w:pPr>
            <w:ins w:id="49" w:author="vim" w:date="2018-10-18T16:04:00Z">
              <w:r>
                <w:rPr>
                  <w:rFonts w:hint="eastAsia" w:ascii="微软雅黑" w:hAnsi="微软雅黑" w:eastAsia="微软雅黑" w:cs="微软雅黑"/>
                  <w:rPrChange w:id="50" w:author="Administrator" w:date="2018-10-23T14:05:00Z">
                    <w:rPr>
                      <w:rFonts w:hint="eastAsia"/>
                    </w:rPr>
                  </w:rPrChange>
                </w:rPr>
                <w:t>作者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52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51" w:author="vim" w:date="2018-10-18T16:03:00Z"/>
        </w:trPr>
        <w:tc>
          <w:tcPr>
            <w:tcW w:w="2130" w:type="dxa"/>
            <w:tcPrChange w:id="5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54" w:author="vim" w:date="2018-10-18T16:03:00Z"/>
                <w:rFonts w:ascii="微软雅黑" w:hAnsi="微软雅黑" w:eastAsia="微软雅黑" w:cs="微软雅黑"/>
                <w:rPrChange w:id="55" w:author="Administrator" w:date="2018-10-23T14:05:00Z">
                  <w:rPr>
                    <w:ins w:id="56" w:author="vim" w:date="2018-10-18T16:03:00Z"/>
                  </w:rPr>
                </w:rPrChange>
              </w:rPr>
            </w:pPr>
            <w:ins w:id="57" w:author="vim" w:date="2018-10-18T16:04:00Z">
              <w:r>
                <w:rPr>
                  <w:rFonts w:ascii="微软雅黑" w:hAnsi="微软雅黑" w:eastAsia="微软雅黑" w:cs="微软雅黑"/>
                  <w:rPrChange w:id="58" w:author="Administrator" w:date="2018-10-23T14:05:00Z">
                    <w:rPr/>
                  </w:rPrChange>
                </w:rPr>
                <w:t>v0.0.1</w:t>
              </w:r>
            </w:ins>
          </w:p>
        </w:tc>
        <w:tc>
          <w:tcPr>
            <w:tcW w:w="2130" w:type="dxa"/>
            <w:tcPrChange w:id="5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60" w:author="vim" w:date="2018-10-18T16:03:00Z"/>
                <w:rFonts w:ascii="微软雅黑" w:hAnsi="微软雅黑" w:eastAsia="微软雅黑" w:cs="微软雅黑"/>
                <w:rPrChange w:id="61" w:author="Administrator" w:date="2018-10-23T14:05:00Z">
                  <w:rPr>
                    <w:ins w:id="62" w:author="vim" w:date="2018-10-18T16:03:00Z"/>
                  </w:rPr>
                </w:rPrChange>
              </w:rPr>
            </w:pPr>
            <w:ins w:id="63" w:author="Administrator" w:date="2018-10-22T15:08:00Z">
              <w:r>
                <w:rPr>
                  <w:rFonts w:ascii="微软雅黑" w:hAnsi="微软雅黑" w:eastAsia="微软雅黑" w:cs="微软雅黑"/>
                  <w:rPrChange w:id="64" w:author="Administrator" w:date="2018-10-23T14:05:00Z">
                    <w:rPr/>
                  </w:rPrChange>
                </w:rPr>
                <w:t>2018-10-22</w:t>
              </w:r>
            </w:ins>
          </w:p>
        </w:tc>
        <w:tc>
          <w:tcPr>
            <w:tcW w:w="2131" w:type="dxa"/>
            <w:tcPrChange w:id="65" w:author="vim" w:date="2018-10-18T16:04:00Z">
              <w:tcPr>
                <w:tcW w:w="1704" w:type="dxa"/>
              </w:tcPr>
            </w:tcPrChange>
          </w:tcPr>
          <w:p>
            <w:pPr>
              <w:rPr>
                <w:ins w:id="66" w:author="vim" w:date="2018-10-18T16:03:00Z"/>
                <w:rFonts w:ascii="微软雅黑" w:hAnsi="微软雅黑" w:eastAsia="微软雅黑" w:cs="微软雅黑"/>
                <w:rPrChange w:id="67" w:author="Administrator" w:date="2018-10-23T14:05:00Z">
                  <w:rPr>
                    <w:ins w:id="68" w:author="vim" w:date="2018-10-18T16:03:00Z"/>
                  </w:rPr>
                </w:rPrChange>
              </w:rPr>
            </w:pPr>
            <w:ins w:id="69" w:author="vim" w:date="2018-10-18T16:05:00Z">
              <w:r>
                <w:rPr>
                  <w:rFonts w:hint="eastAsia" w:ascii="微软雅黑" w:hAnsi="微软雅黑" w:eastAsia="微软雅黑" w:cs="微软雅黑"/>
                  <w:rPrChange w:id="70" w:author="Administrator" w:date="2018-10-23T14:05:00Z">
                    <w:rPr>
                      <w:rFonts w:hint="eastAsia"/>
                    </w:rPr>
                  </w:rPrChange>
                </w:rPr>
                <w:t>起稿</w:t>
              </w:r>
            </w:ins>
          </w:p>
        </w:tc>
        <w:tc>
          <w:tcPr>
            <w:tcW w:w="2131" w:type="dxa"/>
            <w:tcPrChange w:id="71" w:author="vim" w:date="2018-10-18T16:04:00Z">
              <w:tcPr>
                <w:tcW w:w="1705" w:type="dxa"/>
              </w:tcPr>
            </w:tcPrChange>
          </w:tcPr>
          <w:p>
            <w:pPr>
              <w:rPr>
                <w:ins w:id="72" w:author="vim" w:date="2018-10-18T16:03:00Z"/>
                <w:rFonts w:ascii="微软雅黑" w:hAnsi="微软雅黑" w:eastAsia="微软雅黑" w:cs="微软雅黑"/>
                <w:rPrChange w:id="73" w:author="Administrator" w:date="2018-10-23T14:05:00Z">
                  <w:rPr>
                    <w:ins w:id="74" w:author="vim" w:date="2018-10-18T16:03:00Z"/>
                  </w:rPr>
                </w:rPrChange>
              </w:rPr>
            </w:pPr>
            <w:ins w:id="75" w:author="Administrator" w:date="2018-10-22T15:07:00Z">
              <w:r>
                <w:rPr>
                  <w:rFonts w:hint="eastAsia" w:ascii="微软雅黑" w:hAnsi="微软雅黑" w:eastAsia="微软雅黑" w:cs="微软雅黑"/>
                  <w:rPrChange w:id="76" w:author="Administrator" w:date="2018-10-23T14:05:00Z">
                    <w:rPr>
                      <w:rFonts w:hint="eastAsia" w:ascii="Times New Roman" w:hAnsi="Times New Roman"/>
                    </w:rPr>
                  </w:rPrChange>
                </w:rPr>
                <w:t>万少剑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78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77" w:author="vim" w:date="2018-10-18T16:03:00Z"/>
        </w:trPr>
        <w:tc>
          <w:tcPr>
            <w:tcW w:w="2130" w:type="dxa"/>
            <w:tcPrChange w:id="7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80" w:author="vim" w:date="2018-10-18T16:03:00Z"/>
                <w:rFonts w:hint="eastAsia" w:ascii="微软雅黑" w:hAnsi="微软雅黑" w:eastAsia="微软雅黑" w:cs="微软雅黑"/>
                <w:rPrChange w:id="81" w:author="Administrator" w:date="2018-10-23T14:05:00Z">
                  <w:rPr>
                    <w:ins w:id="82" w:author="vim" w:date="2018-10-18T16:03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V0.0.2</w:t>
            </w:r>
          </w:p>
        </w:tc>
        <w:tc>
          <w:tcPr>
            <w:tcW w:w="2130" w:type="dxa"/>
            <w:tcPrChange w:id="8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84" w:author="vim" w:date="2018-10-18T16:03:00Z"/>
                <w:rFonts w:ascii="微软雅黑" w:hAnsi="微软雅黑" w:eastAsia="微软雅黑" w:cs="微软雅黑"/>
                <w:rPrChange w:id="85" w:author="Administrator" w:date="2018-10-23T14:05:00Z">
                  <w:rPr>
                    <w:ins w:id="86" w:author="vim" w:date="2018-10-18T16:03:00Z"/>
                  </w:rPr>
                </w:rPrChange>
              </w:rPr>
            </w:pPr>
            <w:ins w:id="87" w:author="Administrator" w:date="2018-10-22T15:08:00Z">
              <w:r>
                <w:rPr>
                  <w:rFonts w:ascii="微软雅黑" w:hAnsi="微软雅黑" w:eastAsia="微软雅黑" w:cs="微软雅黑"/>
                  <w:rPrChange w:id="88" w:author="Administrator" w:date="2018-10-23T14:05:00Z">
                    <w:rPr/>
                  </w:rPrChange>
                </w:rPr>
                <w:t>2018-1</w:t>
              </w:r>
            </w:ins>
            <w:r>
              <w:rPr>
                <w:rFonts w:hint="eastAsia" w:ascii="微软雅黑" w:hAnsi="微软雅黑" w:eastAsia="微软雅黑" w:cs="微软雅黑"/>
                <w:lang w:eastAsia="zh-CN"/>
              </w:rPr>
              <w:t>1</w:t>
            </w:r>
            <w:ins w:id="89" w:author="Administrator" w:date="2018-10-22T15:08:00Z">
              <w:r>
                <w:rPr>
                  <w:rFonts w:ascii="微软雅黑" w:hAnsi="微软雅黑" w:eastAsia="微软雅黑" w:cs="微软雅黑"/>
                  <w:rPrChange w:id="90" w:author="Administrator" w:date="2018-10-23T14:05:00Z">
                    <w:rPr/>
                  </w:rPrChange>
                </w:rPr>
                <w:t>-</w:t>
              </w:r>
            </w:ins>
            <w:r>
              <w:rPr>
                <w:rFonts w:hint="eastAsia" w:ascii="微软雅黑" w:hAnsi="微软雅黑" w:eastAsia="微软雅黑" w:cs="微软雅黑"/>
                <w:lang w:eastAsia="zh-CN"/>
              </w:rPr>
              <w:t>0</w:t>
            </w:r>
            <w:ins w:id="91" w:author="Administrator" w:date="2018-10-22T15:08:00Z">
              <w:r>
                <w:rPr>
                  <w:rFonts w:ascii="微软雅黑" w:hAnsi="微软雅黑" w:eastAsia="微软雅黑" w:cs="微软雅黑"/>
                  <w:rPrChange w:id="92" w:author="Administrator" w:date="2018-10-23T14:05:00Z">
                    <w:rPr/>
                  </w:rPrChange>
                </w:rPr>
                <w:t>2</w:t>
              </w:r>
            </w:ins>
          </w:p>
        </w:tc>
        <w:tc>
          <w:tcPr>
            <w:tcW w:w="2131" w:type="dxa"/>
            <w:tcPrChange w:id="9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94" w:author="vim" w:date="2018-10-18T16:03:00Z"/>
                <w:rFonts w:hint="eastAsia" w:ascii="微软雅黑" w:hAnsi="微软雅黑" w:eastAsia="微软雅黑" w:cs="微软雅黑"/>
                <w:rPrChange w:id="95" w:author="Administrator" w:date="2018-10-23T14:05:00Z">
                  <w:rPr>
                    <w:ins w:id="96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97" w:author="vim" w:date="2018-10-18T16:04:00Z">
              <w:tcPr>
                <w:tcW w:w="1705" w:type="dxa"/>
              </w:tcPr>
            </w:tcPrChange>
          </w:tcPr>
          <w:p>
            <w:pPr>
              <w:rPr>
                <w:ins w:id="98" w:author="vim" w:date="2018-10-18T16:03:00Z"/>
                <w:rFonts w:hint="eastAsia" w:ascii="微软雅黑" w:hAnsi="微软雅黑" w:eastAsia="微软雅黑" w:cs="微软雅黑"/>
                <w:rPrChange w:id="99" w:author="Administrator" w:date="2018-10-23T14:05:00Z">
                  <w:rPr>
                    <w:ins w:id="100" w:author="vim" w:date="2018-10-18T16:03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万少剑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02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01" w:author="vim" w:date="2018-10-18T16:03:00Z"/>
        </w:trPr>
        <w:tc>
          <w:tcPr>
            <w:tcW w:w="2130" w:type="dxa"/>
            <w:tcPrChange w:id="10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04" w:author="vim" w:date="2018-10-18T16:03:00Z"/>
                <w:rFonts w:ascii="微软雅黑" w:hAnsi="微软雅黑" w:eastAsia="微软雅黑" w:cs="微软雅黑"/>
                <w:rPrChange w:id="105" w:author="Administrator" w:date="2018-10-23T14:05:00Z">
                  <w:rPr>
                    <w:ins w:id="106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0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08" w:author="vim" w:date="2018-10-18T16:03:00Z"/>
                <w:rFonts w:ascii="微软雅黑" w:hAnsi="微软雅黑" w:eastAsia="微软雅黑" w:cs="微软雅黑"/>
                <w:rPrChange w:id="109" w:author="Administrator" w:date="2018-10-23T14:05:00Z">
                  <w:rPr>
                    <w:ins w:id="110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11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12" w:author="vim" w:date="2018-10-18T16:03:00Z"/>
                <w:rFonts w:ascii="微软雅黑" w:hAnsi="微软雅黑" w:eastAsia="微软雅黑" w:cs="微软雅黑"/>
                <w:rPrChange w:id="113" w:author="Administrator" w:date="2018-10-23T14:05:00Z">
                  <w:rPr>
                    <w:ins w:id="114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15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16" w:author="vim" w:date="2018-10-18T16:03:00Z"/>
                <w:rFonts w:ascii="微软雅黑" w:hAnsi="微软雅黑" w:eastAsia="微软雅黑" w:cs="微软雅黑"/>
                <w:rPrChange w:id="117" w:author="Administrator" w:date="2018-10-23T14:05:00Z">
                  <w:rPr>
                    <w:ins w:id="118" w:author="vim" w:date="2018-10-18T16:03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20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19" w:author="vim" w:date="2018-10-18T16:03:00Z"/>
        </w:trPr>
        <w:tc>
          <w:tcPr>
            <w:tcW w:w="2130" w:type="dxa"/>
            <w:tcPrChange w:id="121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22" w:author="vim" w:date="2018-10-18T16:03:00Z"/>
                <w:rFonts w:ascii="微软雅黑" w:hAnsi="微软雅黑" w:eastAsia="微软雅黑" w:cs="微软雅黑"/>
                <w:rPrChange w:id="123" w:author="Administrator" w:date="2018-10-23T14:05:00Z">
                  <w:rPr>
                    <w:ins w:id="124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25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26" w:author="vim" w:date="2018-10-18T16:03:00Z"/>
                <w:rFonts w:ascii="微软雅黑" w:hAnsi="微软雅黑" w:eastAsia="微软雅黑" w:cs="微软雅黑"/>
                <w:rPrChange w:id="127" w:author="Administrator" w:date="2018-10-23T14:05:00Z">
                  <w:rPr>
                    <w:ins w:id="128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2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30" w:author="vim" w:date="2018-10-18T16:03:00Z"/>
                <w:rFonts w:ascii="微软雅黑" w:hAnsi="微软雅黑" w:eastAsia="微软雅黑" w:cs="微软雅黑"/>
                <w:rPrChange w:id="131" w:author="Administrator" w:date="2018-10-23T14:05:00Z">
                  <w:rPr>
                    <w:ins w:id="132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33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34" w:author="vim" w:date="2018-10-18T16:03:00Z"/>
                <w:rFonts w:ascii="微软雅黑" w:hAnsi="微软雅黑" w:eastAsia="微软雅黑" w:cs="微软雅黑"/>
                <w:rPrChange w:id="135" w:author="Administrator" w:date="2018-10-23T14:05:00Z">
                  <w:rPr>
                    <w:ins w:id="136" w:author="vim" w:date="2018-10-18T16:03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38" w:author="vim" w:date="2018-10-18T16:04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ins w:id="137" w:author="vim" w:date="2018-10-18T16:03:00Z"/>
        </w:trPr>
        <w:tc>
          <w:tcPr>
            <w:tcW w:w="2130" w:type="dxa"/>
            <w:tcPrChange w:id="139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0" w:author="vim" w:date="2018-10-18T16:03:00Z"/>
                <w:rFonts w:ascii="微软雅黑" w:hAnsi="微软雅黑" w:eastAsia="微软雅黑" w:cs="微软雅黑"/>
                <w:rPrChange w:id="141" w:author="Administrator" w:date="2018-10-23T14:05:00Z">
                  <w:rPr>
                    <w:ins w:id="142" w:author="vim" w:date="2018-10-18T16:03:00Z"/>
                  </w:rPr>
                </w:rPrChange>
              </w:rPr>
            </w:pPr>
          </w:p>
        </w:tc>
        <w:tc>
          <w:tcPr>
            <w:tcW w:w="2130" w:type="dxa"/>
            <w:tcPrChange w:id="143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4" w:author="vim" w:date="2018-10-18T16:03:00Z"/>
                <w:rFonts w:ascii="微软雅黑" w:hAnsi="微软雅黑" w:eastAsia="微软雅黑" w:cs="微软雅黑"/>
                <w:rPrChange w:id="145" w:author="Administrator" w:date="2018-10-23T14:05:00Z">
                  <w:rPr>
                    <w:ins w:id="146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47" w:author="vim" w:date="2018-10-18T16:04:00Z">
              <w:tcPr>
                <w:tcW w:w="1704" w:type="dxa"/>
              </w:tcPr>
            </w:tcPrChange>
          </w:tcPr>
          <w:p>
            <w:pPr>
              <w:rPr>
                <w:ins w:id="148" w:author="vim" w:date="2018-10-18T16:03:00Z"/>
                <w:rFonts w:ascii="微软雅黑" w:hAnsi="微软雅黑" w:eastAsia="微软雅黑" w:cs="微软雅黑"/>
                <w:rPrChange w:id="149" w:author="Administrator" w:date="2018-10-23T14:05:00Z">
                  <w:rPr>
                    <w:ins w:id="150" w:author="vim" w:date="2018-10-18T16:03:00Z"/>
                  </w:rPr>
                </w:rPrChange>
              </w:rPr>
            </w:pPr>
          </w:p>
        </w:tc>
        <w:tc>
          <w:tcPr>
            <w:tcW w:w="2131" w:type="dxa"/>
            <w:tcPrChange w:id="151" w:author="vim" w:date="2018-10-18T16:04:00Z">
              <w:tcPr>
                <w:tcW w:w="1705" w:type="dxa"/>
              </w:tcPr>
            </w:tcPrChange>
          </w:tcPr>
          <w:p>
            <w:pPr>
              <w:rPr>
                <w:ins w:id="152" w:author="vim" w:date="2018-10-18T16:03:00Z"/>
                <w:rFonts w:ascii="微软雅黑" w:hAnsi="微软雅黑" w:eastAsia="微软雅黑" w:cs="微软雅黑"/>
                <w:rPrChange w:id="153" w:author="Administrator" w:date="2018-10-23T14:05:00Z">
                  <w:rPr>
                    <w:ins w:id="154" w:author="vim" w:date="2018-10-18T16:03:00Z"/>
                  </w:rPr>
                </w:rPrChange>
              </w:rPr>
            </w:pPr>
          </w:p>
        </w:tc>
      </w:tr>
    </w:tbl>
    <w:p>
      <w:pPr>
        <w:ind w:left="0" w:firstLine="0"/>
        <w:rPr>
          <w:ins w:id="156" w:author="vim" w:date="2018-10-18T16:08:00Z"/>
          <w:rFonts w:ascii="微软雅黑" w:hAnsi="微软雅黑" w:eastAsia="微软雅黑" w:cs="微软雅黑"/>
          <w:rPrChange w:id="157" w:author="Administrator" w:date="2018-10-23T14:05:00Z">
            <w:rPr>
              <w:ins w:id="158" w:author="vim" w:date="2018-10-18T16:08:00Z"/>
            </w:rPr>
          </w:rPrChange>
        </w:rPr>
        <w:pPrChange w:id="155" w:author="vim" w:date="2018-10-18T16:08:00Z">
          <w:pPr>
            <w:ind w:left="2940" w:firstLine="420"/>
          </w:pPr>
        </w:pPrChange>
      </w:pPr>
    </w:p>
    <w:p>
      <w:pPr>
        <w:ind w:left="2940" w:firstLine="420"/>
        <w:rPr>
          <w:rFonts w:ascii="微软雅黑" w:hAnsi="微软雅黑" w:eastAsia="微软雅黑" w:cs="微软雅黑"/>
          <w:rPrChange w:id="159" w:author="Administrator" w:date="2018-10-23T14:05:00Z">
            <w:rPr/>
          </w:rPrChange>
        </w:rPr>
      </w:pPr>
    </w:p>
    <w:p>
      <w:pPr>
        <w:rPr>
          <w:ins w:id="160" w:author="vim" w:date="2018-10-18T16:00:00Z"/>
          <w:rFonts w:ascii="微软雅黑" w:hAnsi="微软雅黑" w:eastAsia="微软雅黑" w:cs="微软雅黑"/>
          <w:rPrChange w:id="161" w:author="Administrator" w:date="2018-10-23T14:05:00Z">
            <w:rPr>
              <w:ins w:id="162" w:author="vim" w:date="2018-10-18T16:00:00Z"/>
            </w:rPr>
          </w:rPrChange>
        </w:rPr>
      </w:pPr>
      <w:ins w:id="163" w:author="vim" w:date="2018-10-18T16:00:00Z">
        <w:r>
          <w:rPr>
            <w:rFonts w:hint="eastAsia" w:ascii="微软雅黑" w:hAnsi="微软雅黑" w:eastAsia="微软雅黑" w:cs="微软雅黑"/>
            <w:rPrChange w:id="164" w:author="Administrator" w:date="2018-10-23T14:05:00Z">
              <w:rPr>
                <w:rFonts w:hint="eastAsia"/>
              </w:rPr>
            </w:rPrChange>
          </w:rPr>
          <w:t>消息类型</w:t>
        </w:r>
      </w:ins>
    </w:p>
    <w:p>
      <w:pPr>
        <w:rPr>
          <w:ins w:id="165" w:author="vim" w:date="2018-10-18T16:00:00Z"/>
          <w:rFonts w:ascii="微软雅黑" w:hAnsi="微软雅黑" w:eastAsia="微软雅黑" w:cs="微软雅黑"/>
          <w:rPrChange w:id="166" w:author="Administrator" w:date="2018-10-23T14:05:00Z">
            <w:rPr>
              <w:ins w:id="167" w:author="vim" w:date="2018-10-18T16:00:00Z"/>
            </w:rPr>
          </w:rPrChange>
        </w:rPr>
      </w:pPr>
    </w:p>
    <w:p>
      <w:pPr>
        <w:widowControl/>
        <w:jc w:val="left"/>
        <w:rPr>
          <w:ins w:id="169" w:author="vim" w:date="2018-10-18T16:02:00Z"/>
          <w:rFonts w:ascii="微软雅黑" w:hAnsi="微软雅黑" w:eastAsia="微软雅黑" w:cs="微软雅黑"/>
          <w:rPrChange w:id="170" w:author="Administrator" w:date="2018-10-23T14:05:00Z">
            <w:rPr>
              <w:ins w:id="171" w:author="vim" w:date="2018-10-18T16:02:00Z"/>
            </w:rPr>
          </w:rPrChange>
        </w:rPr>
        <w:pPrChange w:id="168" w:author="vim" w:date="2018-10-18T16:00:00Z">
          <w:pPr/>
        </w:pPrChange>
      </w:pPr>
      <w:ins w:id="172" w:author="vim" w:date="2018-10-18T16:00:00Z">
        <w:r>
          <w:rPr>
            <w:rFonts w:hint="eastAsia" w:ascii="微软雅黑" w:hAnsi="微软雅黑" w:eastAsia="微软雅黑" w:cs="微软雅黑"/>
            <w:rPrChange w:id="173" w:author="Administrator" w:date="2018-10-23T14:05:00Z">
              <w:rPr>
                <w:rFonts w:hint="eastAsia"/>
              </w:rPr>
            </w:rPrChange>
          </w:rPr>
          <w:t>请求命令</w:t>
        </w:r>
      </w:ins>
    </w:p>
    <w:p>
      <w:pPr>
        <w:widowControl/>
        <w:jc w:val="left"/>
        <w:rPr>
          <w:ins w:id="175" w:author="vim" w:date="2018-10-18T16:00:00Z"/>
          <w:rFonts w:ascii="微软雅黑" w:hAnsi="微软雅黑" w:eastAsia="微软雅黑" w:cs="微软雅黑"/>
          <w:rPrChange w:id="176" w:author="Administrator" w:date="2018-10-23T14:05:00Z">
            <w:rPr>
              <w:ins w:id="177" w:author="vim" w:date="2018-10-18T16:00:00Z"/>
            </w:rPr>
          </w:rPrChange>
        </w:rPr>
        <w:pPrChange w:id="174" w:author="vim" w:date="2018-10-18T16:00:00Z">
          <w:pPr/>
        </w:pPrChange>
      </w:pPr>
      <w:ins w:id="178" w:author="vim" w:date="2018-10-18T16:15:00Z">
        <w:r>
          <w:rPr>
            <w:rFonts w:ascii="微软雅黑" w:hAnsi="微软雅黑" w:eastAsia="微软雅黑" w:cs="微软雅黑"/>
            <w:rPrChange w:id="179" w:author="Administrator" w:date="2018-10-23T14:05:00Z">
              <w:rPr/>
            </w:rPrChange>
          </w:rPr>
          <w:t>method</w:t>
        </w:r>
      </w:ins>
      <w:ins w:id="180" w:author="vim" w:date="2018-10-18T16:15:00Z">
        <w:r>
          <w:rPr>
            <w:rFonts w:ascii="微软雅黑" w:hAnsi="微软雅黑" w:eastAsia="微软雅黑" w:cs="微软雅黑"/>
            <w:rPrChange w:id="181" w:author="Administrator" w:date="2018-10-23T14:05:00Z">
              <w:rPr/>
            </w:rPrChange>
          </w:rPr>
          <w:t>:</w:t>
        </w:r>
      </w:ins>
    </w:p>
    <w:p>
      <w:pPr>
        <w:widowControl/>
        <w:jc w:val="left"/>
        <w:rPr>
          <w:ins w:id="183" w:author="vim" w:date="2018-10-18T16:02:00Z"/>
          <w:rFonts w:ascii="微软雅黑" w:hAnsi="微软雅黑" w:eastAsia="微软雅黑" w:cs="微软雅黑"/>
          <w:rPrChange w:id="184" w:author="Administrator" w:date="2018-10-23T14:05:00Z">
            <w:rPr>
              <w:ins w:id="185" w:author="vim" w:date="2018-10-18T16:02:00Z"/>
            </w:rPr>
          </w:rPrChange>
        </w:rPr>
        <w:pPrChange w:id="182" w:author="vim" w:date="2018-10-18T16:00:00Z">
          <w:pPr/>
        </w:pPrChange>
      </w:pPr>
      <w:ins w:id="186" w:author="vim" w:date="2018-10-18T16:00:00Z">
        <w:r>
          <w:rPr>
            <w:rFonts w:hint="eastAsia" w:ascii="微软雅黑" w:hAnsi="微软雅黑" w:eastAsia="微软雅黑" w:cs="微软雅黑"/>
            <w:rPrChange w:id="187" w:author="Administrator" w:date="2018-10-23T14:05:00Z">
              <w:rPr>
                <w:rFonts w:hint="eastAsia"/>
              </w:rPr>
            </w:rPrChange>
          </w:rPr>
          <w:t>响应命令</w:t>
        </w:r>
      </w:ins>
    </w:p>
    <w:p>
      <w:pPr>
        <w:widowControl/>
        <w:jc w:val="left"/>
        <w:rPr>
          <w:ins w:id="189" w:author="vim" w:date="2018-10-18T16:15:00Z"/>
          <w:rFonts w:ascii="微软雅黑" w:hAnsi="微软雅黑" w:eastAsia="微软雅黑" w:cs="微软雅黑"/>
          <w:rPrChange w:id="190" w:author="Administrator" w:date="2018-10-23T14:05:00Z">
            <w:rPr>
              <w:ins w:id="191" w:author="vim" w:date="2018-10-18T16:15:00Z"/>
            </w:rPr>
          </w:rPrChange>
        </w:rPr>
        <w:pPrChange w:id="188" w:author="vim" w:date="2018-10-18T16:00:00Z">
          <w:pPr/>
        </w:pPrChange>
      </w:pPr>
      <w:ins w:id="192" w:author="vim" w:date="2018-10-18T16:15:00Z">
        <w:r>
          <w:rPr>
            <w:rFonts w:ascii="微软雅黑" w:hAnsi="微软雅黑" w:eastAsia="微软雅黑" w:cs="微软雅黑"/>
            <w:rPrChange w:id="193" w:author="Administrator" w:date="2018-10-23T14:05:00Z">
              <w:rPr/>
            </w:rPrChange>
          </w:rPr>
          <w:t>result</w:t>
        </w:r>
      </w:ins>
    </w:p>
    <w:p>
      <w:pPr>
        <w:widowControl/>
        <w:jc w:val="left"/>
        <w:rPr>
          <w:ins w:id="195" w:author="vim" w:date="2018-10-18T16:15:00Z"/>
          <w:rFonts w:ascii="微软雅黑" w:hAnsi="微软雅黑" w:eastAsia="微软雅黑" w:cs="微软雅黑"/>
          <w:rPrChange w:id="196" w:author="Administrator" w:date="2018-10-23T14:05:00Z">
            <w:rPr>
              <w:ins w:id="197" w:author="vim" w:date="2018-10-18T16:15:00Z"/>
            </w:rPr>
          </w:rPrChange>
        </w:rPr>
        <w:pPrChange w:id="194" w:author="vim" w:date="2018-10-18T16:00:00Z">
          <w:pPr/>
        </w:pPrChange>
      </w:pPr>
      <w:ins w:id="198" w:author="vim" w:date="2018-10-18T16:15:00Z">
        <w:r>
          <w:rPr>
            <w:rFonts w:ascii="微软雅黑" w:hAnsi="微软雅黑" w:eastAsia="微软雅黑" w:cs="微软雅黑"/>
            <w:rPrChange w:id="199" w:author="Administrator" w:date="2018-10-23T14:05:00Z">
              <w:rPr/>
            </w:rPrChange>
          </w:rPr>
          <w:t>error</w:t>
        </w:r>
      </w:ins>
    </w:p>
    <w:p>
      <w:pPr>
        <w:widowControl/>
        <w:jc w:val="left"/>
        <w:rPr>
          <w:ins w:id="201" w:author="vim" w:date="2018-10-18T16:00:00Z"/>
          <w:rFonts w:ascii="微软雅黑" w:hAnsi="微软雅黑" w:eastAsia="微软雅黑" w:cs="微软雅黑"/>
          <w:rPrChange w:id="202" w:author="Administrator" w:date="2018-10-23T14:05:00Z">
            <w:rPr>
              <w:ins w:id="203" w:author="vim" w:date="2018-10-18T16:00:00Z"/>
            </w:rPr>
          </w:rPrChange>
        </w:rPr>
        <w:pPrChange w:id="200" w:author="vim" w:date="2018-10-18T16:00:00Z">
          <w:pPr/>
        </w:pPrChange>
      </w:pPr>
    </w:p>
    <w:p>
      <w:pPr>
        <w:widowControl/>
        <w:jc w:val="left"/>
        <w:rPr>
          <w:ins w:id="205" w:author="vim" w:date="2018-10-18T16:15:00Z"/>
          <w:rFonts w:ascii="微软雅黑" w:hAnsi="微软雅黑" w:eastAsia="微软雅黑" w:cs="微软雅黑"/>
          <w:rPrChange w:id="206" w:author="Administrator" w:date="2018-10-23T14:05:00Z">
            <w:rPr>
              <w:ins w:id="207" w:author="vim" w:date="2018-10-18T16:15:00Z"/>
            </w:rPr>
          </w:rPrChange>
        </w:rPr>
        <w:pPrChange w:id="204" w:author="vim" w:date="2018-10-18T16:00:00Z">
          <w:pPr/>
        </w:pPrChange>
      </w:pPr>
      <w:ins w:id="208" w:author="vim" w:date="2018-10-18T16:00:00Z">
        <w:r>
          <w:rPr>
            <w:rFonts w:hint="eastAsia" w:ascii="微软雅黑" w:hAnsi="微软雅黑" w:eastAsia="微软雅黑" w:cs="微软雅黑"/>
            <w:rPrChange w:id="209" w:author="Administrator" w:date="2018-10-23T14:05:00Z">
              <w:rPr>
                <w:rFonts w:hint="eastAsia"/>
              </w:rPr>
            </w:rPrChange>
          </w:rPr>
          <w:t>状态通知</w:t>
        </w:r>
      </w:ins>
    </w:p>
    <w:p>
      <w:pPr>
        <w:widowControl/>
        <w:jc w:val="left"/>
        <w:rPr>
          <w:ins w:id="211" w:author="vim" w:date="2018-10-18T16:16:00Z"/>
          <w:rFonts w:ascii="微软雅黑" w:hAnsi="微软雅黑" w:eastAsia="微软雅黑" w:cs="微软雅黑"/>
          <w:rPrChange w:id="212" w:author="Administrator" w:date="2018-10-23T14:05:00Z">
            <w:rPr>
              <w:ins w:id="213" w:author="vim" w:date="2018-10-18T16:16:00Z"/>
            </w:rPr>
          </w:rPrChange>
        </w:rPr>
        <w:pPrChange w:id="210" w:author="vim" w:date="2018-10-18T16:00:00Z">
          <w:pPr/>
        </w:pPrChange>
      </w:pPr>
      <w:ins w:id="214" w:author="vim" w:date="2018-10-18T16:15:00Z">
        <w:r>
          <w:rPr>
            <w:rFonts w:ascii="微软雅黑" w:hAnsi="微软雅黑" w:eastAsia="微软雅黑" w:cs="微软雅黑"/>
            <w:rPrChange w:id="215" w:author="Administrator" w:date="2018-10-23T14:05:00Z">
              <w:rPr/>
            </w:rPrChange>
          </w:rPr>
          <w:t>notify</w:t>
        </w:r>
      </w:ins>
      <w:ins w:id="216" w:author="vim" w:date="2018-10-18T16:15:00Z">
        <w:r>
          <w:rPr>
            <w:rFonts w:ascii="微软雅黑" w:hAnsi="微软雅黑" w:eastAsia="微软雅黑" w:cs="微软雅黑"/>
            <w:rPrChange w:id="217" w:author="Administrator" w:date="2018-10-23T14:05:00Z">
              <w:rPr/>
            </w:rPrChange>
          </w:rPr>
          <w:t>:</w:t>
        </w:r>
      </w:ins>
      <w:ins w:id="218" w:author="vim" w:date="2018-10-18T16:16:00Z">
        <w:r>
          <w:rPr>
            <w:rFonts w:ascii="微软雅黑" w:hAnsi="微软雅黑" w:eastAsia="微软雅黑" w:cs="微软雅黑"/>
            <w:rPrChange w:id="219" w:author="Administrator" w:date="2018-10-23T14:05:00Z">
              <w:rPr/>
            </w:rPrChange>
          </w:rPr>
          <w:t xml:space="preserve"> continue</w:t>
        </w:r>
      </w:ins>
    </w:p>
    <w:p>
      <w:pPr>
        <w:widowControl/>
        <w:jc w:val="left"/>
        <w:rPr>
          <w:ins w:id="221" w:author="vim" w:date="2018-10-18T16:16:00Z"/>
          <w:rFonts w:ascii="微软雅黑" w:hAnsi="微软雅黑" w:eastAsia="微软雅黑" w:cs="微软雅黑"/>
          <w:rPrChange w:id="222" w:author="Administrator" w:date="2018-10-23T14:05:00Z">
            <w:rPr>
              <w:ins w:id="223" w:author="vim" w:date="2018-10-18T16:16:00Z"/>
            </w:rPr>
          </w:rPrChange>
        </w:rPr>
        <w:pPrChange w:id="220" w:author="vim" w:date="2018-10-18T16:00:00Z">
          <w:pPr/>
        </w:pPrChange>
      </w:pPr>
      <w:ins w:id="224" w:author="vim" w:date="2018-10-18T16:16:00Z">
        <w:r>
          <w:rPr>
            <w:rFonts w:ascii="微软雅黑" w:hAnsi="微软雅黑" w:eastAsia="微软雅黑" w:cs="微软雅黑"/>
            <w:rPrChange w:id="225" w:author="Administrator" w:date="2018-10-23T14:05:00Z">
              <w:rPr/>
            </w:rPrChange>
          </w:rPr>
          <w:t>callid</w:t>
        </w:r>
      </w:ins>
      <w:ins w:id="226" w:author="vim" w:date="2018-10-18T16:16:00Z">
        <w:r>
          <w:rPr>
            <w:rFonts w:ascii="微软雅黑" w:hAnsi="微软雅黑" w:eastAsia="微软雅黑" w:cs="微软雅黑"/>
            <w:rPrChange w:id="227" w:author="Administrator" w:date="2018-10-23T14:05:00Z">
              <w:rPr/>
            </w:rPrChange>
          </w:rPr>
          <w:t>:</w:t>
        </w:r>
      </w:ins>
    </w:p>
    <w:p>
      <w:pPr>
        <w:widowControl/>
        <w:jc w:val="left"/>
        <w:rPr>
          <w:ins w:id="229" w:author="vim" w:date="2018-10-18T16:16:00Z"/>
          <w:rFonts w:ascii="微软雅黑" w:hAnsi="微软雅黑" w:eastAsia="微软雅黑" w:cs="微软雅黑"/>
          <w:rPrChange w:id="230" w:author="Administrator" w:date="2018-10-23T14:05:00Z">
            <w:rPr>
              <w:ins w:id="231" w:author="vim" w:date="2018-10-18T16:16:00Z"/>
            </w:rPr>
          </w:rPrChange>
        </w:rPr>
        <w:pPrChange w:id="228" w:author="vim" w:date="2018-10-18T16:00:00Z">
          <w:pPr/>
        </w:pPrChange>
      </w:pPr>
    </w:p>
    <w:p>
      <w:pPr>
        <w:widowControl/>
        <w:jc w:val="left"/>
        <w:rPr>
          <w:ins w:id="233" w:author="vim" w:date="2018-10-18T16:16:00Z"/>
          <w:rFonts w:ascii="微软雅黑" w:hAnsi="微软雅黑" w:eastAsia="微软雅黑" w:cs="微软雅黑"/>
          <w:rPrChange w:id="234" w:author="Administrator" w:date="2018-10-23T14:05:00Z">
            <w:rPr>
              <w:ins w:id="235" w:author="vim" w:date="2018-10-18T16:16:00Z"/>
            </w:rPr>
          </w:rPrChange>
        </w:rPr>
        <w:pPrChange w:id="232" w:author="vim" w:date="2018-10-18T16:00:00Z">
          <w:pPr/>
        </w:pPrChange>
      </w:pPr>
      <w:ins w:id="236" w:author="vim" w:date="2018-10-18T16:16:00Z">
        <w:r>
          <w:rPr>
            <w:rFonts w:ascii="微软雅黑" w:hAnsi="微软雅黑" w:eastAsia="微软雅黑" w:cs="微软雅黑"/>
            <w:rPrChange w:id="237" w:author="Administrator" w:date="2018-10-23T14:05:00Z">
              <w:rPr/>
            </w:rPrChange>
          </w:rPr>
          <w:t>notify:</w:t>
        </w:r>
      </w:ins>
      <w:ins w:id="238" w:author="vim" w:date="2018-10-18T16:16:00Z">
        <w:r>
          <w:rPr>
            <w:rFonts w:ascii="微软雅黑" w:hAnsi="微软雅黑" w:eastAsia="微软雅黑" w:cs="微软雅黑"/>
            <w:rPrChange w:id="239" w:author="Administrator" w:date="2018-10-23T14:05:00Z">
              <w:rPr/>
            </w:rPrChange>
          </w:rPr>
          <w:t>stats</w:t>
        </w:r>
      </w:ins>
    </w:p>
    <w:p>
      <w:pPr>
        <w:widowControl/>
        <w:jc w:val="left"/>
        <w:rPr>
          <w:ins w:id="241" w:author="vim" w:date="2018-10-18T16:15:00Z"/>
          <w:rFonts w:ascii="微软雅黑" w:hAnsi="微软雅黑" w:eastAsia="微软雅黑" w:cs="微软雅黑"/>
          <w:rPrChange w:id="242" w:author="Administrator" w:date="2018-10-23T14:05:00Z">
            <w:rPr>
              <w:ins w:id="243" w:author="vim" w:date="2018-10-18T16:15:00Z"/>
            </w:rPr>
          </w:rPrChange>
        </w:rPr>
        <w:pPrChange w:id="240" w:author="vim" w:date="2018-10-18T16:00:00Z">
          <w:pPr/>
        </w:pPrChange>
      </w:pPr>
    </w:p>
    <w:p>
      <w:pPr>
        <w:widowControl/>
        <w:jc w:val="left"/>
        <w:rPr>
          <w:ins w:id="245" w:author="vim" w:date="2018-10-18T16:07:00Z"/>
          <w:rFonts w:ascii="微软雅黑" w:hAnsi="微软雅黑" w:eastAsia="微软雅黑" w:cs="微软雅黑"/>
          <w:rPrChange w:id="246" w:author="Administrator" w:date="2018-10-23T14:05:00Z">
            <w:rPr>
              <w:ins w:id="247" w:author="vim" w:date="2018-10-18T16:07:00Z"/>
            </w:rPr>
          </w:rPrChange>
        </w:rPr>
        <w:pPrChange w:id="244" w:author="vim" w:date="2018-10-18T16:00:00Z">
          <w:pPr/>
        </w:pPrChange>
      </w:pPr>
    </w:p>
    <w:p>
      <w:pPr>
        <w:widowControl/>
        <w:jc w:val="left"/>
        <w:rPr>
          <w:ins w:id="249" w:author="vim" w:date="2018-10-18T16:07:00Z"/>
          <w:rFonts w:ascii="微软雅黑" w:hAnsi="微软雅黑" w:eastAsia="微软雅黑" w:cs="微软雅黑"/>
          <w:rPrChange w:id="250" w:author="Administrator" w:date="2018-10-23T14:05:00Z">
            <w:rPr>
              <w:ins w:id="251" w:author="vim" w:date="2018-10-18T16:07:00Z"/>
            </w:rPr>
          </w:rPrChange>
        </w:rPr>
        <w:pPrChange w:id="248" w:author="vim" w:date="2018-10-18T16:00:00Z">
          <w:pPr/>
        </w:pPrChange>
      </w:pPr>
      <w:ins w:id="252" w:author="vim" w:date="2018-10-18T16:07:00Z">
        <w:r>
          <w:rPr>
            <w:rFonts w:hint="eastAsia" w:ascii="微软雅黑" w:hAnsi="微软雅黑" w:eastAsia="微软雅黑" w:cs="微软雅黑"/>
            <w:rPrChange w:id="253" w:author="Administrator" w:date="2018-10-23T14:05:00Z">
              <w:rPr>
                <w:rFonts w:hint="eastAsia"/>
              </w:rPr>
            </w:rPrChange>
          </w:rPr>
          <w:t>比如返回中间状态，码率，丢包率等信息。</w:t>
        </w:r>
      </w:ins>
    </w:p>
    <w:p>
      <w:pPr>
        <w:widowControl/>
        <w:jc w:val="left"/>
        <w:rPr>
          <w:ins w:id="255" w:author="vim" w:date="2018-10-18T16:00:00Z"/>
          <w:rFonts w:ascii="微软雅黑" w:hAnsi="微软雅黑" w:eastAsia="微软雅黑" w:cs="微软雅黑"/>
          <w:rPrChange w:id="256" w:author="Administrator" w:date="2018-10-23T14:05:00Z">
            <w:rPr>
              <w:ins w:id="257" w:author="vim" w:date="2018-10-18T16:00:00Z"/>
            </w:rPr>
          </w:rPrChange>
        </w:rPr>
        <w:pPrChange w:id="254" w:author="vim" w:date="2018-10-18T16:00:00Z">
          <w:pPr/>
        </w:pPrChange>
      </w:pPr>
    </w:p>
    <w:p>
      <w:pPr>
        <w:widowControl/>
        <w:jc w:val="left"/>
        <w:rPr>
          <w:rFonts w:ascii="微软雅黑" w:hAnsi="微软雅黑" w:eastAsia="微软雅黑" w:cs="微软雅黑"/>
          <w:rPrChange w:id="259" w:author="Administrator" w:date="2018-10-23T14:05:00Z">
            <w:rPr/>
          </w:rPrChange>
        </w:rPr>
        <w:pPrChange w:id="258" w:author="vim" w:date="2018-10-18T16:00:00Z">
          <w:pPr/>
        </w:pPrChange>
      </w:pPr>
    </w:p>
    <w:p>
      <w:pPr>
        <w:pStyle w:val="2"/>
        <w:outlineLvl w:val="0"/>
        <w:rPr>
          <w:ins w:id="261" w:author="Administrator" w:date="2018-10-23T11:49:00Z"/>
          <w:rFonts w:ascii="微软雅黑" w:hAnsi="微软雅黑" w:eastAsia="微软雅黑" w:cs="微软雅黑"/>
          <w:rPrChange w:id="262" w:author="Administrator" w:date="2018-10-23T14:05:00Z">
            <w:rPr>
              <w:ins w:id="263" w:author="Administrator" w:date="2018-10-23T11:49:00Z"/>
            </w:rPr>
          </w:rPrChange>
        </w:rPr>
        <w:pPrChange w:id="260" w:author="Administrator" w:date="2018-10-23T11:51:00Z">
          <w:pPr>
            <w:outlineLvl w:val="0"/>
          </w:pPr>
        </w:pPrChange>
      </w:pPr>
      <w:r>
        <w:rPr>
          <w:rFonts w:hint="eastAsia" w:ascii="微软雅黑" w:hAnsi="微软雅黑" w:eastAsia="微软雅黑" w:cs="微软雅黑"/>
          <w:b/>
          <w:rPrChange w:id="264" w:author="Administrator" w:date="2018-10-23T14:05:00Z">
            <w:rPr>
              <w:rFonts w:hint="eastAsia"/>
              <w:b/>
            </w:rPr>
          </w:rPrChange>
        </w:rPr>
        <w:t>1</w:t>
      </w:r>
      <w:r>
        <w:rPr>
          <w:rFonts w:hint="eastAsia" w:ascii="微软雅黑" w:hAnsi="微软雅黑" w:eastAsia="微软雅黑" w:cs="微软雅黑"/>
          <w:b/>
          <w:rPrChange w:id="265" w:author="Administrator" w:date="2018-10-23T14:05:00Z">
            <w:rPr>
              <w:rFonts w:hint="eastAsia"/>
              <w:b/>
            </w:rPr>
          </w:rPrChange>
        </w:rPr>
        <w:t>请求参数基本定义</w:t>
      </w:r>
    </w:p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267" w:author="Administrator" w:date="2018-10-23T14:05:00Z">
            <w:rPr/>
          </w:rPrChange>
        </w:rPr>
        <w:pPrChange w:id="266" w:author="Administrator" w:date="2018-10-23T11:51:00Z">
          <w:pPr>
            <w:outlineLvl w:val="0"/>
          </w:pPr>
        </w:pPrChange>
      </w:pPr>
      <w:ins w:id="268" w:author="Administrator" w:date="2018-10-23T11:49:00Z">
        <w:r>
          <w:rPr>
            <w:rFonts w:ascii="微软雅黑" w:hAnsi="微软雅黑" w:eastAsia="微软雅黑" w:cs="微软雅黑"/>
            <w:b/>
            <w:rPrChange w:id="269" w:author="Administrator" w:date="2018-10-23T14:05:00Z">
              <w:rPr>
                <w:b/>
              </w:rPr>
            </w:rPrChange>
          </w:rPr>
          <w:t>1.1</w:t>
        </w:r>
      </w:ins>
      <w:ins w:id="270" w:author="Administrator" w:date="2018-10-23T11:50:00Z">
        <w:r>
          <w:rPr>
            <w:rFonts w:ascii="微软雅黑" w:hAnsi="微软雅黑" w:eastAsia="微软雅黑" w:cs="微软雅黑"/>
            <w:b/>
            <w:rPrChange w:id="271" w:author="Administrator" w:date="2018-10-23T14:05:00Z">
              <w:rPr>
                <w:b/>
              </w:rPr>
            </w:rPrChange>
          </w:rPr>
          <w:t xml:space="preserve"> </w:t>
        </w:r>
      </w:ins>
      <w:ins w:id="272" w:author="Administrator" w:date="2018-10-23T11:50:00Z">
        <w:r>
          <w:rPr>
            <w:rFonts w:hint="eastAsia" w:ascii="微软雅黑" w:hAnsi="微软雅黑" w:eastAsia="微软雅黑" w:cs="微软雅黑"/>
            <w:b/>
            <w:rPrChange w:id="273" w:author="Administrator" w:date="2018-10-23T14:05:00Z">
              <w:rPr>
                <w:rFonts w:hint="eastAsia"/>
                <w:b/>
              </w:rPr>
            </w:rPrChange>
          </w:rPr>
          <w:t>基本参数定义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  <w:tblGridChange w:id="274">
          <w:tblGrid>
            <w:gridCol w:w="2130"/>
            <w:gridCol w:w="2130"/>
            <w:gridCol w:w="2131"/>
            <w:gridCol w:w="21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76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7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7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80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28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282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8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" w:author="Administrator" w:date="2018-10-23T14:05:00Z">
                  <w:rPr/>
                </w:rPrChange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8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" w:author="Administrator" w:date="2018-10-23T14:05:00Z">
                  <w:rPr/>
                </w:rPrChange>
              </w:rPr>
              <w:t>String</w:t>
            </w:r>
            <w:ins w:id="287" w:author="Administrator" w:date="2018-10-19T09:28:00Z">
              <w:r>
                <w:rPr>
                  <w:rFonts w:hint="eastAsia" w:ascii="微软雅黑" w:hAnsi="微软雅黑" w:eastAsia="微软雅黑" w:cs="微软雅黑"/>
                  <w:rPrChange w:id="28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0" w:author="Administrator" w:date="2018-10-23T14:05:00Z">
                  <w:rPr>
                    <w:rFonts w:hint="eastAsia"/>
                  </w:rPr>
                </w:rPrChange>
              </w:rPr>
              <w:t>Sip</w:t>
            </w:r>
            <w:r>
              <w:rPr>
                <w:rFonts w:hint="eastAsia" w:ascii="微软雅黑" w:hAnsi="微软雅黑" w:eastAsia="微软雅黑" w:cs="微软雅黑"/>
                <w:rPrChange w:id="291" w:author="Administrator" w:date="2018-10-23T14:05:00Z">
                  <w:rPr>
                    <w:rFonts w:hint="eastAsia"/>
                  </w:rPr>
                </w:rPrChange>
              </w:rPr>
              <w:t>版本号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9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3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94" w:author="Administrator" w:date="2018-10-23T11:54:00Z">
            <w:tblPrEx>
              <w:tblW w:w="8522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2130" w:type="dxa"/>
            <w:tcPrChange w:id="295" w:author="Administrator" w:date="2018-10-23T11:54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7" w:author="Administrator" w:date="2018-10-23T14:05:00Z">
                  <w:rPr/>
                </w:rPrChange>
              </w:rPr>
              <w:t>method</w:t>
            </w:r>
          </w:p>
        </w:tc>
        <w:tc>
          <w:tcPr>
            <w:tcW w:w="2130" w:type="dxa"/>
            <w:tcPrChange w:id="298" w:author="Administrator" w:date="2018-10-23T11:54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9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00" w:author="Administrator" w:date="2018-10-23T14:05:00Z">
                  <w:rPr/>
                </w:rPrChange>
              </w:rPr>
              <w:t>String</w:t>
            </w:r>
            <w:ins w:id="301" w:author="Administrator" w:date="2018-10-19T09:28:00Z">
              <w:r>
                <w:rPr>
                  <w:rFonts w:hint="eastAsia" w:ascii="微软雅黑" w:hAnsi="微软雅黑" w:eastAsia="微软雅黑" w:cs="微软雅黑"/>
                  <w:rPrChange w:id="30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  <w:tcPrChange w:id="303" w:author="Administrator" w:date="2018-10-23T11:54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30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05" w:author="Administrator" w:date="2018-10-23T14:05:00Z">
                  <w:rPr>
                    <w:rFonts w:hint="eastAsia"/>
                  </w:rPr>
                </w:rPrChange>
              </w:rPr>
              <w:t>请求方法</w:t>
            </w:r>
          </w:p>
        </w:tc>
        <w:tc>
          <w:tcPr>
            <w:tcW w:w="2131" w:type="dxa"/>
            <w:tcPrChange w:id="306" w:author="Administrator" w:date="2018-10-23T11:54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3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0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09" w:author="Administrator" w:date="2018-10-19T09:26:00Z"/>
        </w:trPr>
        <w:tc>
          <w:tcPr>
            <w:tcW w:w="2130" w:type="dxa"/>
          </w:tcPr>
          <w:p>
            <w:pPr>
              <w:rPr>
                <w:ins w:id="310" w:author="Administrator" w:date="2018-10-19T09:26:00Z"/>
                <w:rFonts w:ascii="微软雅黑" w:hAnsi="微软雅黑" w:eastAsia="微软雅黑" w:cs="微软雅黑"/>
                <w:rPrChange w:id="311" w:author="Administrator" w:date="2018-10-23T14:05:00Z">
                  <w:rPr>
                    <w:ins w:id="312" w:author="Administrator" w:date="2018-10-19T09:26:00Z"/>
                  </w:rPr>
                </w:rPrChange>
              </w:rPr>
            </w:pPr>
            <w:ins w:id="313" w:author="Administrator" w:date="2018-10-19T09:26:00Z">
              <w:r>
                <w:rPr>
                  <w:rFonts w:ascii="微软雅黑" w:hAnsi="微软雅黑" w:eastAsia="微软雅黑" w:cs="微软雅黑"/>
                  <w:rPrChange w:id="314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0" w:type="dxa"/>
          </w:tcPr>
          <w:p>
            <w:pPr>
              <w:rPr>
                <w:ins w:id="315" w:author="Administrator" w:date="2018-10-19T09:26:00Z"/>
                <w:rFonts w:ascii="微软雅黑" w:hAnsi="微软雅黑" w:eastAsia="微软雅黑" w:cs="微软雅黑"/>
                <w:rPrChange w:id="316" w:author="Administrator" w:date="2018-10-23T14:05:00Z">
                  <w:rPr>
                    <w:ins w:id="317" w:author="Administrator" w:date="2018-10-19T09:26:00Z"/>
                  </w:rPr>
                </w:rPrChange>
              </w:rPr>
            </w:pPr>
            <w:ins w:id="318" w:author="Administrator" w:date="2018-10-19T09:26:00Z">
              <w:r>
                <w:rPr>
                  <w:rFonts w:ascii="微软雅黑" w:hAnsi="微软雅黑" w:eastAsia="微软雅黑" w:cs="微软雅黑"/>
                  <w:rPrChange w:id="319" w:author="Administrator" w:date="2018-10-23T14:05:00Z">
                    <w:rPr/>
                  </w:rPrChange>
                </w:rPr>
                <w:t>String</w:t>
              </w:r>
            </w:ins>
            <w:ins w:id="320" w:author="Administrator" w:date="2018-10-19T09:28:00Z">
              <w:r>
                <w:rPr>
                  <w:rFonts w:hint="eastAsia" w:ascii="微软雅黑" w:hAnsi="微软雅黑" w:eastAsia="微软雅黑" w:cs="微软雅黑"/>
                  <w:rPrChange w:id="32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22" w:author="Administrator" w:date="2018-10-19T09:26:00Z"/>
                <w:rFonts w:ascii="微软雅黑" w:hAnsi="微软雅黑" w:eastAsia="微软雅黑" w:cs="微软雅黑"/>
                <w:rPrChange w:id="323" w:author="Administrator" w:date="2018-10-23T14:05:00Z">
                  <w:rPr>
                    <w:ins w:id="324" w:author="Administrator" w:date="2018-10-19T09:26:00Z"/>
                  </w:rPr>
                </w:rPrChange>
              </w:rPr>
            </w:pPr>
            <w:ins w:id="325" w:author="Administrator" w:date="2018-10-19T09:26:00Z">
              <w:r>
                <w:rPr>
                  <w:rFonts w:hint="eastAsia" w:ascii="微软雅黑" w:hAnsi="微软雅黑" w:eastAsia="微软雅黑" w:cs="微软雅黑"/>
                  <w:rPrChange w:id="326" w:author="Administrator" w:date="2018-10-23T14:05:00Z">
                    <w:rPr>
                      <w:rFonts w:hint="eastAsia"/>
                    </w:rPr>
                  </w:rPrChange>
                </w:rPr>
                <w:t>用户</w:t>
              </w:r>
            </w:ins>
            <w:ins w:id="327" w:author="Administrator" w:date="2018-10-19T09:26:00Z">
              <w:r>
                <w:rPr>
                  <w:rFonts w:ascii="微软雅黑" w:hAnsi="微软雅黑" w:eastAsia="微软雅黑" w:cs="微软雅黑"/>
                  <w:rPrChange w:id="328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1" w:type="dxa"/>
          </w:tcPr>
          <w:p>
            <w:pPr>
              <w:rPr>
                <w:ins w:id="329" w:author="Administrator" w:date="2018-10-19T09:26:00Z"/>
                <w:rFonts w:ascii="微软雅黑" w:hAnsi="微软雅黑" w:eastAsia="微软雅黑" w:cs="微软雅黑"/>
                <w:rPrChange w:id="330" w:author="Administrator" w:date="2018-10-23T14:05:00Z">
                  <w:rPr>
                    <w:ins w:id="331" w:author="Administrator" w:date="2018-10-19T09:26:00Z"/>
                  </w:rPr>
                </w:rPrChange>
              </w:rPr>
            </w:pPr>
            <w:ins w:id="332" w:author="Administrator" w:date="2018-10-19T09:26:00Z">
              <w:r>
                <w:rPr>
                  <w:rFonts w:hint="eastAsia" w:ascii="微软雅黑" w:hAnsi="微软雅黑" w:eastAsia="微软雅黑" w:cs="微软雅黑"/>
                  <w:rPrChange w:id="33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34" w:author="Administrator" w:date="2018-10-23T13:36:00Z"/>
        </w:trPr>
        <w:tc>
          <w:tcPr>
            <w:tcW w:w="2130" w:type="dxa"/>
          </w:tcPr>
          <w:p>
            <w:pPr>
              <w:rPr>
                <w:ins w:id="335" w:author="Administrator" w:date="2018-10-23T13:36:00Z"/>
                <w:rFonts w:ascii="微软雅黑" w:hAnsi="微软雅黑" w:eastAsia="微软雅黑" w:cs="微软雅黑"/>
                <w:rPrChange w:id="336" w:author="Administrator" w:date="2018-10-23T14:05:00Z">
                  <w:rPr>
                    <w:ins w:id="337" w:author="Administrator" w:date="2018-10-23T13:36:00Z"/>
                  </w:rPr>
                </w:rPrChange>
              </w:rPr>
            </w:pPr>
            <w:ins w:id="338" w:author="Administrator" w:date="2018-10-23T13:36:00Z">
              <w:r>
                <w:rPr>
                  <w:rFonts w:ascii="微软雅黑" w:hAnsi="微软雅黑" w:eastAsia="微软雅黑" w:cs="微软雅黑"/>
                  <w:rPrChange w:id="339" w:author="Administrator" w:date="2018-10-23T14:05:00Z">
                    <w:rPr/>
                  </w:rPrChange>
                </w:rPr>
                <w:t>wsId</w:t>
              </w:r>
            </w:ins>
          </w:p>
        </w:tc>
        <w:tc>
          <w:tcPr>
            <w:tcW w:w="2130" w:type="dxa"/>
          </w:tcPr>
          <w:p>
            <w:pPr>
              <w:rPr>
                <w:ins w:id="340" w:author="Administrator" w:date="2018-10-23T13:36:00Z"/>
                <w:rFonts w:ascii="微软雅黑" w:hAnsi="微软雅黑" w:eastAsia="微软雅黑" w:cs="微软雅黑"/>
                <w:rPrChange w:id="341" w:author="Administrator" w:date="2018-10-23T14:05:00Z">
                  <w:rPr>
                    <w:ins w:id="342" w:author="Administrator" w:date="2018-10-23T13:36:00Z"/>
                  </w:rPr>
                </w:rPrChange>
              </w:rPr>
            </w:pPr>
            <w:ins w:id="343" w:author="Administrator" w:date="2018-10-23T13:36:00Z">
              <w:r>
                <w:rPr>
                  <w:rFonts w:ascii="微软雅黑" w:hAnsi="微软雅黑" w:eastAsia="微软雅黑" w:cs="微软雅黑"/>
                  <w:rPrChange w:id="344" w:author="Administrator" w:date="2018-10-23T14:05:00Z">
                    <w:rPr/>
                  </w:rPrChange>
                </w:rPr>
                <w:t xml:space="preserve">String </w:t>
              </w:r>
            </w:ins>
            <w:ins w:id="345" w:author="Administrator" w:date="2018-10-23T13:36:00Z">
              <w:r>
                <w:rPr>
                  <w:rFonts w:hint="eastAsia" w:ascii="微软雅黑" w:hAnsi="微软雅黑" w:eastAsia="微软雅黑" w:cs="微软雅黑"/>
                  <w:rPrChange w:id="3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7" w:author="Administrator" w:date="2018-10-23T13:36:00Z"/>
                <w:rFonts w:ascii="微软雅黑" w:hAnsi="微软雅黑" w:eastAsia="微软雅黑" w:cs="微软雅黑"/>
                <w:rPrChange w:id="348" w:author="Administrator" w:date="2018-10-23T14:05:00Z">
                  <w:rPr>
                    <w:ins w:id="349" w:author="Administrator" w:date="2018-10-23T13:36:00Z"/>
                  </w:rPr>
                </w:rPrChange>
              </w:rPr>
            </w:pPr>
            <w:ins w:id="350" w:author="Administrator" w:date="2018-10-23T13:37:00Z">
              <w:r>
                <w:rPr>
                  <w:rFonts w:ascii="微软雅黑" w:hAnsi="微软雅黑" w:eastAsia="微软雅黑" w:cs="微软雅黑"/>
                  <w:rPrChange w:id="351" w:author="Administrator" w:date="2018-10-23T14:05:00Z">
                    <w:rPr/>
                  </w:rPrChange>
                </w:rPr>
                <w:t>w</w:t>
              </w:r>
            </w:ins>
            <w:ins w:id="352" w:author="Administrator" w:date="2018-10-23T13:36:00Z">
              <w:r>
                <w:rPr>
                  <w:rFonts w:ascii="微软雅黑" w:hAnsi="微软雅黑" w:eastAsia="微软雅黑" w:cs="微软雅黑"/>
                  <w:rPrChange w:id="353" w:author="Administrator" w:date="2018-10-23T14:05:00Z">
                    <w:rPr/>
                  </w:rPrChange>
                </w:rPr>
                <w:t>ebsockt</w:t>
              </w:r>
            </w:ins>
            <w:ins w:id="354" w:author="Administrator" w:date="2018-10-23T13:37:00Z">
              <w:r>
                <w:rPr>
                  <w:rFonts w:ascii="微软雅黑" w:hAnsi="微软雅黑" w:eastAsia="微软雅黑" w:cs="微软雅黑"/>
                  <w:rPrChange w:id="355" w:author="Administrator" w:date="2018-10-23T14:05:00Z">
                    <w:rPr/>
                  </w:rPrChange>
                </w:rPr>
                <w:t xml:space="preserve"> </w:t>
              </w:r>
            </w:ins>
            <w:ins w:id="356" w:author="Administrator" w:date="2018-10-23T13:36:00Z">
              <w:r>
                <w:rPr>
                  <w:rFonts w:ascii="微软雅黑" w:hAnsi="微软雅黑" w:eastAsia="微软雅黑" w:cs="微软雅黑"/>
                  <w:rPrChange w:id="357" w:author="Administrator" w:date="2018-10-23T14:05:00Z">
                    <w:rPr/>
                  </w:rPrChange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ins w:id="358" w:author="Administrator" w:date="2018-10-23T13:36:00Z"/>
                <w:rFonts w:ascii="微软雅黑" w:hAnsi="微软雅黑" w:eastAsia="微软雅黑" w:cs="微软雅黑"/>
                <w:rPrChange w:id="359" w:author="Administrator" w:date="2018-10-23T14:05:00Z">
                  <w:rPr>
                    <w:ins w:id="360" w:author="Administrator" w:date="2018-10-23T13:36:00Z"/>
                  </w:rPr>
                </w:rPrChange>
              </w:rPr>
            </w:pPr>
            <w:ins w:id="361" w:author="Administrator" w:date="2018-10-23T13:37:00Z">
              <w:r>
                <w:rPr>
                  <w:rFonts w:hint="eastAsia" w:ascii="微软雅黑" w:hAnsi="微软雅黑" w:eastAsia="微软雅黑" w:cs="微软雅黑"/>
                  <w:rPrChange w:id="36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transactionID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365" w:author="Administrator" w:date="2018-10-23T14:05:00Z">
                  <w:rPr/>
                </w:rPrChange>
              </w:rPr>
              <w:t>String</w:t>
            </w:r>
            <w:ins w:id="366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36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68" w:author="Administrator" w:date="2018-10-23T14:05:00Z">
                  <w:rPr/>
                </w:rPrChange>
              </w:rPr>
            </w:pPr>
            <w:del w:id="369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0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371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2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  <w:ins w:id="373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4" w:author="Administrator" w:date="2018-10-23T14:05:00Z">
                    <w:rPr>
                      <w:rFonts w:hint="eastAsia"/>
                    </w:rPr>
                  </w:rPrChange>
                </w:rPr>
                <w:t>请求事务</w:t>
              </w:r>
            </w:ins>
            <w:ins w:id="375" w:author="Administrator" w:date="2018-10-19T09:26:00Z">
              <w:r>
                <w:rPr>
                  <w:rFonts w:hint="eastAsia" w:ascii="微软雅黑" w:hAnsi="微软雅黑" w:eastAsia="微软雅黑" w:cs="微软雅黑"/>
                  <w:szCs w:val="21"/>
                  <w:rPrChange w:id="376" w:author="Administrator" w:date="2018-10-23T14:05:00Z">
                    <w:rPr/>
                  </w:rPrChange>
                </w:rPr>
                <w:t>id</w:t>
              </w:r>
            </w:ins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Cs w:val="21"/>
                <w:rPrChange w:id="3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378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37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80" w:author="Administrator" w:date="2018-10-23T14:05:00Z">
                  <w:rPr/>
                </w:rPrChange>
              </w:rPr>
              <w:t>param</w:t>
            </w:r>
            <w:ins w:id="381" w:author="vim" w:date="2018-10-18T15:59:00Z">
              <w:del w:id="382" w:author="秋叶" w:date="2018-10-18T16:21:00Z">
                <w:r>
                  <w:rPr>
                    <w:rFonts w:ascii="微软雅黑" w:hAnsi="微软雅黑" w:eastAsia="微软雅黑" w:cs="微软雅黑"/>
                    <w:rPrChange w:id="383" w:author="Administrator" w:date="2018-10-23T14:05:00Z">
                      <w:rPr/>
                    </w:rPrChange>
                  </w:rPr>
                  <w:delText>s</w:delText>
                </w:r>
              </w:del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38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385" w:author="Administrator" w:date="2018-10-23T14:05:00Z">
                  <w:rPr/>
                </w:rPrChange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38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87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38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389" w:author="Administrator" w:date="2018-10-23T14:05:00Z">
                  <w:rPr>
                    <w:rFonts w:hint="eastAsia"/>
                  </w:rPr>
                </w:rPrChange>
              </w:rPr>
              <w:t>必填</w:t>
            </w:r>
          </w:p>
        </w:tc>
      </w:tr>
    </w:tbl>
    <w:p>
      <w:pPr>
        <w:rPr>
          <w:rFonts w:ascii="微软雅黑" w:hAnsi="微软雅黑" w:eastAsia="微软雅黑" w:cs="微软雅黑"/>
          <w:rPrChange w:id="390" w:author="Administrator" w:date="2018-10-23T14:05:00Z">
            <w:rPr/>
          </w:rPrChange>
        </w:rPr>
      </w:pPr>
    </w:p>
    <w:p>
      <w:pPr>
        <w:pStyle w:val="2"/>
        <w:outlineLvl w:val="0"/>
        <w:rPr>
          <w:ins w:id="392" w:author="Administrator" w:date="2018-10-23T11:51:00Z"/>
          <w:rFonts w:ascii="微软雅黑" w:hAnsi="微软雅黑" w:eastAsia="微软雅黑" w:cs="微软雅黑"/>
          <w:rPrChange w:id="393" w:author="Administrator" w:date="2018-10-23T14:05:00Z">
            <w:rPr>
              <w:ins w:id="394" w:author="Administrator" w:date="2018-10-23T11:51:00Z"/>
            </w:rPr>
          </w:rPrChange>
        </w:rPr>
        <w:pPrChange w:id="391" w:author="Administrator" w:date="2018-10-23T11:51:00Z">
          <w:pPr>
            <w:outlineLvl w:val="0"/>
          </w:pPr>
        </w:pPrChange>
      </w:pPr>
      <w:r>
        <w:rPr>
          <w:rFonts w:ascii="微软雅黑" w:hAnsi="微软雅黑" w:eastAsia="微软雅黑" w:cs="微软雅黑"/>
          <w:b/>
          <w:rPrChange w:id="395" w:author="Administrator" w:date="2018-10-23T14:05:00Z">
            <w:rPr>
              <w:b/>
            </w:rPr>
          </w:rPrChange>
        </w:rPr>
        <w:t xml:space="preserve">2 </w:t>
      </w:r>
      <w:r>
        <w:rPr>
          <w:rFonts w:hint="eastAsia" w:ascii="微软雅黑" w:hAnsi="微软雅黑" w:eastAsia="微软雅黑" w:cs="微软雅黑"/>
          <w:b/>
          <w:rPrChange w:id="396" w:author="Administrator" w:date="2018-10-23T14:05:00Z">
            <w:rPr>
              <w:rFonts w:hint="eastAsia"/>
              <w:b/>
            </w:rPr>
          </w:rPrChange>
        </w:rPr>
        <w:t>响应参数基本定义</w:t>
      </w:r>
    </w:p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398" w:author="Administrator" w:date="2018-10-23T14:05:00Z">
            <w:rPr/>
          </w:rPrChange>
        </w:rPr>
        <w:pPrChange w:id="397" w:author="Administrator" w:date="2018-10-23T11:52:00Z">
          <w:pPr>
            <w:outlineLvl w:val="0"/>
          </w:pPr>
        </w:pPrChange>
      </w:pPr>
      <w:ins w:id="399" w:author="Administrator" w:date="2018-10-23T11:51:00Z">
        <w:r>
          <w:rPr>
            <w:rFonts w:ascii="微软雅黑" w:hAnsi="微软雅黑" w:eastAsia="微软雅黑" w:cs="微软雅黑"/>
            <w:b/>
            <w:rPrChange w:id="400" w:author="Administrator" w:date="2018-10-23T14:05:00Z">
              <w:rPr>
                <w:b/>
              </w:rPr>
            </w:rPrChange>
          </w:rPr>
          <w:t xml:space="preserve">2.1 </w:t>
        </w:r>
      </w:ins>
      <w:ins w:id="401" w:author="Administrator" w:date="2018-10-23T11:52:00Z">
        <w:r>
          <w:rPr>
            <w:rFonts w:hint="eastAsia" w:ascii="微软雅黑" w:hAnsi="微软雅黑" w:eastAsia="微软雅黑" w:cs="微软雅黑"/>
            <w:b/>
            <w:rPrChange w:id="402" w:author="Administrator" w:date="2018-10-23T14:05:00Z">
              <w:rPr>
                <w:rFonts w:hint="eastAsia"/>
                <w:b/>
              </w:rPr>
            </w:rPrChange>
          </w:rPr>
          <w:t>基本参数定义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rPrChange w:id="4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rPrChange w:id="40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10" w:author="Administrator" w:date="2018-10-23T14:05:00Z">
                  <w:rPr/>
                </w:rPrChange>
              </w:rPr>
              <w:t>version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12" w:author="Administrator" w:date="2018-10-23T14:05:00Z">
                  <w:rPr/>
                </w:rPrChange>
              </w:rPr>
              <w:t>String</w:t>
            </w:r>
            <w:ins w:id="413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1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1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16" w:author="Administrator" w:date="2018-10-23T14:05:00Z">
                  <w:rPr>
                    <w:rFonts w:hint="eastAsia"/>
                  </w:rPr>
                </w:rPrChange>
              </w:rPr>
              <w:t>Sip</w:t>
            </w:r>
            <w:r>
              <w:rPr>
                <w:rFonts w:hint="eastAsia" w:ascii="微软雅黑" w:hAnsi="微软雅黑" w:eastAsia="微软雅黑" w:cs="微软雅黑"/>
                <w:rPrChange w:id="417" w:author="Administrator" w:date="2018-10-23T14:05:00Z">
                  <w:rPr>
                    <w:rFonts w:hint="eastAsia"/>
                  </w:rPr>
                </w:rPrChange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8" w:author="Administrator" w:date="2018-10-22T17:26:00Z"/>
        </w:trPr>
        <w:tc>
          <w:tcPr>
            <w:tcW w:w="2130" w:type="dxa"/>
          </w:tcPr>
          <w:p>
            <w:pPr>
              <w:rPr>
                <w:ins w:id="419" w:author="Administrator" w:date="2018-10-22T17:26:00Z"/>
                <w:rFonts w:ascii="微软雅黑" w:hAnsi="微软雅黑" w:eastAsia="微软雅黑" w:cs="微软雅黑"/>
                <w:rPrChange w:id="420" w:author="Administrator" w:date="2018-10-23T14:05:00Z">
                  <w:rPr>
                    <w:ins w:id="421" w:author="Administrator" w:date="2018-10-22T17:26:00Z"/>
                  </w:rPr>
                </w:rPrChange>
              </w:rPr>
            </w:pPr>
            <w:ins w:id="422" w:author="Administrator" w:date="2018-10-22T17:26:00Z">
              <w:r>
                <w:rPr>
                  <w:rFonts w:ascii="微软雅黑" w:hAnsi="微软雅黑" w:eastAsia="微软雅黑" w:cs="微软雅黑"/>
                  <w:rPrChange w:id="423" w:author="Administrator" w:date="2018-10-23T14:05:00Z">
                    <w:rPr/>
                  </w:rPrChange>
                </w:rPr>
                <w:t>wsId</w:t>
              </w:r>
            </w:ins>
          </w:p>
        </w:tc>
        <w:tc>
          <w:tcPr>
            <w:tcW w:w="2130" w:type="dxa"/>
          </w:tcPr>
          <w:p>
            <w:pPr>
              <w:rPr>
                <w:ins w:id="424" w:author="Administrator" w:date="2018-10-22T17:26:00Z"/>
                <w:rFonts w:ascii="微软雅黑" w:hAnsi="微软雅黑" w:eastAsia="微软雅黑" w:cs="微软雅黑"/>
                <w:rPrChange w:id="425" w:author="Administrator" w:date="2018-10-23T14:05:00Z">
                  <w:rPr>
                    <w:ins w:id="426" w:author="Administrator" w:date="2018-10-22T17:26:00Z"/>
                  </w:rPr>
                </w:rPrChange>
              </w:rPr>
            </w:pPr>
            <w:ins w:id="427" w:author="Administrator" w:date="2018-10-22T17:26:00Z">
              <w:r>
                <w:rPr>
                  <w:rFonts w:ascii="微软雅黑" w:hAnsi="微软雅黑" w:eastAsia="微软雅黑" w:cs="微软雅黑"/>
                  <w:rPrChange w:id="428" w:author="Administrator" w:date="2018-10-23T14:05:00Z">
                    <w:rPr/>
                  </w:rPrChange>
                </w:rPr>
                <w:t>String</w:t>
              </w:r>
            </w:ins>
            <w:ins w:id="429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3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31" w:author="Administrator" w:date="2018-10-22T17:26:00Z"/>
                <w:rFonts w:ascii="微软雅黑" w:hAnsi="微软雅黑" w:eastAsia="微软雅黑" w:cs="微软雅黑"/>
                <w:rPrChange w:id="432" w:author="Administrator" w:date="2018-10-23T14:05:00Z">
                  <w:rPr>
                    <w:ins w:id="433" w:author="Administrator" w:date="2018-10-22T17:26:00Z"/>
                  </w:rPr>
                </w:rPrChange>
              </w:rPr>
            </w:pPr>
            <w:ins w:id="434" w:author="Administrator" w:date="2018-10-22T17:27:00Z">
              <w:r>
                <w:rPr>
                  <w:rFonts w:ascii="微软雅黑" w:hAnsi="微软雅黑" w:eastAsia="微软雅黑" w:cs="微软雅黑"/>
                  <w:rPrChange w:id="435" w:author="Administrator" w:date="2018-10-23T14:05:00Z">
                    <w:rPr/>
                  </w:rPrChange>
                </w:rPr>
                <w:t>websockt</w:t>
              </w:r>
            </w:ins>
            <w:ins w:id="436" w:author="Administrator" w:date="2018-10-22T17:27:00Z">
              <w:r>
                <w:rPr>
                  <w:rFonts w:hint="eastAsia" w:ascii="微软雅黑" w:hAnsi="微软雅黑" w:eastAsia="微软雅黑" w:cs="微软雅黑"/>
                  <w:rPrChange w:id="437" w:author="Administrator" w:date="2018-10-23T14:05:00Z">
                    <w:rPr>
                      <w:rFonts w:hint="eastAsia"/>
                    </w:rPr>
                  </w:rPrChange>
                </w:rPr>
                <w:t>的</w:t>
              </w:r>
            </w:ins>
            <w:ins w:id="438" w:author="Administrator" w:date="2018-10-22T17:27:00Z">
              <w:r>
                <w:rPr>
                  <w:rFonts w:ascii="微软雅黑" w:hAnsi="微软雅黑" w:eastAsia="微软雅黑" w:cs="微软雅黑"/>
                  <w:rPrChange w:id="439" w:author="Administrator" w:date="2018-10-23T14:05:00Z">
                    <w:rPr/>
                  </w:rPrChange>
                </w:rPr>
                <w:t>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440" w:author="Administrator" w:date="2018-10-23T14:05:00Z">
                  <w:rPr/>
                </w:rPrChange>
              </w:rPr>
            </w:pPr>
            <w:del w:id="441" w:author="Administrator" w:date="2018-10-19T09:22:00Z">
              <w:r>
                <w:rPr>
                  <w:rFonts w:ascii="微软雅黑" w:hAnsi="微软雅黑" w:eastAsia="微软雅黑" w:cs="微软雅黑"/>
                  <w:rPrChange w:id="442" w:author="Administrator" w:date="2018-10-23T14:05:00Z">
                    <w:rPr/>
                  </w:rPrChange>
                </w:rPr>
                <w:delText>userId</w:delText>
              </w:r>
            </w:del>
            <w:r>
              <w:rPr>
                <w:rFonts w:hint="eastAsia" w:ascii="微软雅黑" w:hAnsi="微软雅黑" w:eastAsia="微软雅黑" w:cs="微软雅黑"/>
                <w:lang w:eastAsia="zh-CN"/>
              </w:rPr>
              <w:t>transactionID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4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44" w:author="Administrator" w:date="2018-10-23T14:05:00Z">
                  <w:rPr/>
                </w:rPrChange>
              </w:rPr>
              <w:t>String</w:t>
            </w:r>
            <w:ins w:id="445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47" w:author="vim" w:date="2018-11-02T10:00:00Z"/>
                <w:rFonts w:ascii="微软雅黑" w:hAnsi="微软雅黑" w:eastAsia="微软雅黑" w:cs="微软雅黑"/>
              </w:rPr>
            </w:pPr>
            <w:del w:id="448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49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450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1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  <w:ins w:id="452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3" w:author="Administrator" w:date="2018-10-23T14:05:00Z">
                    <w:rPr>
                      <w:rFonts w:hint="eastAsia"/>
                    </w:rPr>
                  </w:rPrChange>
                </w:rPr>
                <w:t>事务</w:t>
              </w:r>
            </w:ins>
            <w:ins w:id="454" w:author="Administrator" w:date="2018-10-22T17:26:00Z">
              <w:r>
                <w:rPr>
                  <w:rFonts w:hint="eastAsia" w:ascii="微软雅黑" w:hAnsi="微软雅黑" w:eastAsia="微软雅黑" w:cs="微软雅黑"/>
                  <w:rPrChange w:id="455" w:author="Administrator" w:date="2018-10-23T14:05:00Z">
                    <w:rPr>
                      <w:rFonts w:hint="eastAsia"/>
                    </w:rPr>
                  </w:rPrChange>
                </w:rPr>
                <w:t>id</w:t>
              </w:r>
            </w:ins>
          </w:p>
          <w:p>
            <w:pPr>
              <w:rPr>
                <w:rFonts w:hint="eastAsia" w:ascii="微软雅黑" w:hAnsi="微软雅黑" w:eastAsia="微软雅黑" w:cs="微软雅黑"/>
                <w:rPrChange w:id="456" w:author="Administrator" w:date="2018-10-23T14:05:00Z">
                  <w:rPr/>
                </w:rPrChange>
              </w:rPr>
            </w:pPr>
            <w:ins w:id="457" w:author="vim" w:date="2018-11-02T10:00:00Z">
              <w:r>
                <w:rPr>
                  <w:rFonts w:hint="eastAsia" w:ascii="微软雅黑" w:hAnsi="微软雅黑" w:eastAsia="微软雅黑" w:cs="微软雅黑"/>
                </w:rPr>
                <w:t>建</w:t>
              </w:r>
            </w:ins>
            <w:ins w:id="458" w:author="vim" w:date="2018-11-02T10:00:00Z">
              <w:r>
                <w:rPr>
                  <w:rFonts w:ascii="微软雅黑" w:hAnsi="微软雅黑" w:eastAsia="微软雅黑" w:cs="微软雅黑"/>
                </w:rPr>
                <w:t>议</w:t>
              </w:r>
            </w:ins>
            <w:ins w:id="459" w:author="vim" w:date="2018-11-02T10:00:00Z">
              <w:r>
                <w:rPr>
                  <w:rFonts w:hint="eastAsia" w:ascii="微软雅黑" w:hAnsi="微软雅黑" w:eastAsia="微软雅黑" w:cs="微软雅黑"/>
                </w:rPr>
                <w:t>改</w:t>
              </w:r>
            </w:ins>
            <w:ins w:id="460" w:author="vim" w:date="2018-11-02T10:01:00Z">
              <w:r>
                <w:rPr>
                  <w:rFonts w:hint="eastAsia" w:ascii="微软雅黑" w:hAnsi="微软雅黑" w:eastAsia="微软雅黑" w:cs="微软雅黑"/>
                </w:rPr>
                <w:t>名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1" w:author="Administrator" w:date="2018-10-19T09:27:00Z"/>
        </w:trPr>
        <w:tc>
          <w:tcPr>
            <w:tcW w:w="2130" w:type="dxa"/>
          </w:tcPr>
          <w:p>
            <w:pPr>
              <w:rPr>
                <w:ins w:id="462" w:author="Administrator" w:date="2018-10-19T09:27:00Z"/>
                <w:rFonts w:ascii="微软雅黑" w:hAnsi="微软雅黑" w:eastAsia="微软雅黑" w:cs="微软雅黑"/>
                <w:rPrChange w:id="463" w:author="Administrator" w:date="2018-10-23T14:05:00Z">
                  <w:rPr>
                    <w:ins w:id="464" w:author="Administrator" w:date="2018-10-19T09:27:00Z"/>
                  </w:rPr>
                </w:rPrChange>
              </w:rPr>
            </w:pPr>
            <w:ins w:id="465" w:author="Administrator" w:date="2018-10-19T09:27:00Z">
              <w:r>
                <w:rPr>
                  <w:rFonts w:ascii="微软雅黑" w:hAnsi="微软雅黑" w:eastAsia="微软雅黑" w:cs="微软雅黑"/>
                  <w:rPrChange w:id="466" w:author="Administrator" w:date="2018-10-23T14:05:00Z">
                    <w:rPr/>
                  </w:rPrChange>
                </w:rPr>
                <w:t>token</w:t>
              </w:r>
            </w:ins>
          </w:p>
        </w:tc>
        <w:tc>
          <w:tcPr>
            <w:tcW w:w="2130" w:type="dxa"/>
          </w:tcPr>
          <w:p>
            <w:pPr>
              <w:rPr>
                <w:ins w:id="467" w:author="Administrator" w:date="2018-10-19T09:27:00Z"/>
                <w:rFonts w:ascii="微软雅黑" w:hAnsi="微软雅黑" w:eastAsia="微软雅黑" w:cs="微软雅黑"/>
                <w:rPrChange w:id="468" w:author="Administrator" w:date="2018-10-23T14:05:00Z">
                  <w:rPr>
                    <w:ins w:id="469" w:author="Administrator" w:date="2018-10-19T09:27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470" w:author="Administrator" w:date="2018-10-23T14:05:00Z">
                  <w:rPr/>
                </w:rPrChange>
              </w:rPr>
              <w:t>String</w:t>
            </w:r>
            <w:ins w:id="471" w:author="Administrator" w:date="2018-10-19T09:28:00Z">
              <w:r>
                <w:rPr>
                  <w:rFonts w:hint="eastAsia" w:ascii="微软雅黑" w:hAnsi="微软雅黑" w:eastAsia="微软雅黑" w:cs="微软雅黑"/>
                  <w:rPrChange w:id="47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73" w:author="Administrator" w:date="2018-10-19T09:27:00Z"/>
                <w:rFonts w:ascii="微软雅黑" w:hAnsi="微软雅黑" w:eastAsia="微软雅黑" w:cs="微软雅黑"/>
                <w:rPrChange w:id="474" w:author="Administrator" w:date="2018-10-23T14:05:00Z">
                  <w:rPr>
                    <w:ins w:id="475" w:author="Administrator" w:date="2018-10-19T09:27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76" w:author="Administrator" w:date="2018-10-23T14:05:00Z">
                  <w:rPr>
                    <w:rFonts w:hint="eastAsia"/>
                  </w:rPr>
                </w:rPrChange>
              </w:rPr>
              <w:t>用户</w:t>
            </w:r>
            <w:r>
              <w:rPr>
                <w:rFonts w:hint="eastAsia" w:ascii="微软雅黑" w:hAnsi="微软雅黑" w:eastAsia="微软雅黑" w:cs="微软雅黑"/>
                <w:rPrChange w:id="477" w:author="Administrator" w:date="2018-10-23T14:05:00Z">
                  <w:rPr>
                    <w:rFonts w:hint="eastAsia"/>
                  </w:rPr>
                </w:rPrChange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78" w:author="Administrator" w:date="2018-10-19T18:35:00Z"/>
        </w:trPr>
        <w:tc>
          <w:tcPr>
            <w:tcW w:w="2130" w:type="dxa"/>
          </w:tcPr>
          <w:p>
            <w:pPr>
              <w:rPr>
                <w:ins w:id="479" w:author="Administrator" w:date="2018-10-19T18:35:00Z"/>
                <w:rFonts w:ascii="微软雅黑" w:hAnsi="微软雅黑" w:eastAsia="微软雅黑" w:cs="微软雅黑"/>
                <w:rPrChange w:id="480" w:author="Administrator" w:date="2018-10-23T14:05:00Z">
                  <w:rPr>
                    <w:ins w:id="481" w:author="Administrator" w:date="2018-10-19T18:35:00Z"/>
                  </w:rPr>
                </w:rPrChange>
              </w:rPr>
            </w:pPr>
            <w:ins w:id="482" w:author="Administrator" w:date="2018-10-19T18:35:00Z">
              <w:r>
                <w:rPr>
                  <w:rFonts w:ascii="微软雅黑" w:hAnsi="微软雅黑" w:eastAsia="微软雅黑" w:cs="微软雅黑"/>
                  <w:rPrChange w:id="483" w:author="Administrator" w:date="2018-10-23T14:05:00Z">
                    <w:rPr/>
                  </w:rPrChange>
                </w:rPr>
                <w:t>method</w:t>
              </w:r>
            </w:ins>
          </w:p>
        </w:tc>
        <w:tc>
          <w:tcPr>
            <w:tcW w:w="2130" w:type="dxa"/>
          </w:tcPr>
          <w:p>
            <w:pPr>
              <w:rPr>
                <w:ins w:id="484" w:author="Administrator" w:date="2018-10-19T18:35:00Z"/>
                <w:rFonts w:ascii="微软雅黑" w:hAnsi="微软雅黑" w:eastAsia="微软雅黑" w:cs="微软雅黑"/>
                <w:rPrChange w:id="485" w:author="Administrator" w:date="2018-10-23T14:05:00Z">
                  <w:rPr>
                    <w:ins w:id="486" w:author="Administrator" w:date="2018-10-19T18:35:00Z"/>
                  </w:rPr>
                </w:rPrChange>
              </w:rPr>
            </w:pPr>
            <w:ins w:id="487" w:author="Administrator" w:date="2018-10-19T18:35:00Z">
              <w:r>
                <w:rPr>
                  <w:rFonts w:ascii="微软雅黑" w:hAnsi="微软雅黑" w:eastAsia="微软雅黑" w:cs="微软雅黑"/>
                  <w:rPrChange w:id="488" w:author="Administrator" w:date="2018-10-23T14:05:00Z">
                    <w:rPr/>
                  </w:rPrChange>
                </w:rPr>
                <w:t>String</w:t>
              </w:r>
            </w:ins>
            <w:ins w:id="489" w:author="Administrator" w:date="2018-10-19T18:35:00Z">
              <w:r>
                <w:rPr>
                  <w:rFonts w:hint="eastAsia" w:ascii="微软雅黑" w:hAnsi="微软雅黑" w:eastAsia="微软雅黑" w:cs="微软雅黑"/>
                  <w:rPrChange w:id="49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491" w:author="Administrator" w:date="2018-10-19T18:35:00Z"/>
                <w:rFonts w:ascii="微软雅黑" w:hAnsi="微软雅黑" w:eastAsia="微软雅黑" w:cs="微软雅黑"/>
                <w:rPrChange w:id="492" w:author="Administrator" w:date="2018-10-23T14:05:00Z">
                  <w:rPr>
                    <w:ins w:id="493" w:author="Administrator" w:date="2018-10-19T18:35:00Z"/>
                  </w:rPr>
                </w:rPrChange>
              </w:rPr>
            </w:pPr>
            <w:ins w:id="494" w:author="Administrator" w:date="2018-10-19T18:35:00Z">
              <w:r>
                <w:rPr>
                  <w:rFonts w:hint="eastAsia" w:ascii="微软雅黑" w:hAnsi="微软雅黑" w:eastAsia="微软雅黑" w:cs="微软雅黑"/>
                  <w:rPrChange w:id="495" w:author="Administrator" w:date="2018-10-23T14:05:00Z">
                    <w:rPr>
                      <w:rFonts w:hint="eastAsia"/>
                    </w:rPr>
                  </w:rPrChange>
                </w:rPr>
                <w:t>请求方法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7" w:author="Administrator" w:date="2018-10-23T14:05:00Z">
                  <w:rPr/>
                </w:rPrChange>
              </w:rPr>
              <w:t>result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9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99" w:author="Administrator" w:date="2018-10-23T14:05:00Z">
                  <w:rPr/>
                </w:rPrChange>
              </w:rPr>
              <w:t>Object</w:t>
            </w:r>
            <w:ins w:id="500" w:author="Administrator" w:date="2018-10-19T09:28:00Z">
              <w:r>
                <w:rPr>
                  <w:rFonts w:hint="eastAsia" w:ascii="微软雅黑" w:hAnsi="微软雅黑" w:eastAsia="微软雅黑" w:cs="微软雅黑"/>
                  <w:rPrChange w:id="50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3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4" w:author="vim" w:date="2018-10-18T15:39:00Z"/>
        </w:trPr>
        <w:tc>
          <w:tcPr>
            <w:tcW w:w="2130" w:type="dxa"/>
          </w:tcPr>
          <w:p>
            <w:pPr>
              <w:rPr>
                <w:ins w:id="505" w:author="vim" w:date="2018-10-18T15:39:00Z"/>
                <w:rFonts w:ascii="微软雅黑" w:hAnsi="微软雅黑" w:eastAsia="微软雅黑" w:cs="微软雅黑"/>
                <w:rPrChange w:id="506" w:author="Administrator" w:date="2018-10-23T14:05:00Z">
                  <w:rPr>
                    <w:ins w:id="507" w:author="vim" w:date="2018-10-18T15:39:00Z"/>
                  </w:rPr>
                </w:rPrChange>
              </w:rPr>
            </w:pPr>
            <w:ins w:id="508" w:author="vim" w:date="2018-10-18T15:39:00Z">
              <w:r>
                <w:rPr>
                  <w:rFonts w:ascii="微软雅黑" w:hAnsi="微软雅黑" w:eastAsia="微软雅黑" w:cs="微软雅黑"/>
                  <w:rPrChange w:id="509" w:author="Administrator" w:date="2018-10-23T14:05:00Z">
                    <w:rPr/>
                  </w:rPrChange>
                </w:rPr>
                <w:t>error</w:t>
              </w:r>
            </w:ins>
          </w:p>
        </w:tc>
        <w:tc>
          <w:tcPr>
            <w:tcW w:w="2130" w:type="dxa"/>
          </w:tcPr>
          <w:p>
            <w:pPr>
              <w:rPr>
                <w:ins w:id="510" w:author="vim" w:date="2018-10-18T15:39:00Z"/>
                <w:rFonts w:ascii="微软雅黑" w:hAnsi="微软雅黑" w:eastAsia="微软雅黑" w:cs="微软雅黑"/>
                <w:rPrChange w:id="511" w:author="Administrator" w:date="2018-10-23T14:05:00Z">
                  <w:rPr>
                    <w:ins w:id="512" w:author="vim" w:date="2018-10-18T15:39:00Z"/>
                  </w:rPr>
                </w:rPrChange>
              </w:rPr>
            </w:pPr>
            <w:ins w:id="513" w:author="vim" w:date="2018-10-18T15:39:00Z">
              <w:r>
                <w:rPr>
                  <w:rFonts w:ascii="微软雅黑" w:hAnsi="微软雅黑" w:eastAsia="微软雅黑" w:cs="微软雅黑"/>
                  <w:rPrChange w:id="514" w:author="Administrator" w:date="2018-10-23T14:05:00Z">
                    <w:rPr/>
                  </w:rPrChange>
                </w:rPr>
                <w:t>Object</w:t>
              </w:r>
            </w:ins>
            <w:ins w:id="515" w:author="Administrator" w:date="2018-10-19T09:28:00Z">
              <w:r>
                <w:rPr>
                  <w:rFonts w:hint="eastAsia" w:ascii="微软雅黑" w:hAnsi="微软雅黑" w:eastAsia="微软雅黑" w:cs="微软雅黑"/>
                  <w:rPrChange w:id="51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17" w:author="vim" w:date="2018-10-18T15:39:00Z"/>
                <w:rFonts w:ascii="微软雅黑" w:hAnsi="微软雅黑" w:eastAsia="微软雅黑" w:cs="微软雅黑"/>
                <w:rPrChange w:id="518" w:author="Administrator" w:date="2018-10-23T14:05:00Z">
                  <w:rPr>
                    <w:ins w:id="519" w:author="vim" w:date="2018-10-18T15:39:00Z"/>
                  </w:rPr>
                </w:rPrChange>
              </w:rPr>
            </w:pPr>
            <w:ins w:id="520" w:author="vim" w:date="2018-10-18T15:39:00Z">
              <w:r>
                <w:rPr>
                  <w:rFonts w:hint="eastAsia" w:ascii="微软雅黑" w:hAnsi="微软雅黑" w:eastAsia="微软雅黑" w:cs="微软雅黑"/>
                  <w:rPrChange w:id="521" w:author="Administrator" w:date="2018-10-23T14:05:00Z">
                    <w:rPr>
                      <w:rFonts w:hint="eastAsia"/>
                    </w:rPr>
                  </w:rPrChange>
                </w:rPr>
                <w:t>Error</w:t>
              </w:r>
            </w:ins>
            <w:ins w:id="522" w:author="vim" w:date="2018-10-18T15:39:00Z">
              <w:r>
                <w:rPr>
                  <w:rFonts w:hint="eastAsia" w:ascii="微软雅黑" w:hAnsi="微软雅黑" w:eastAsia="微软雅黑" w:cs="微软雅黑"/>
                  <w:rPrChange w:id="523" w:author="Administrator" w:date="2018-10-23T14:05:00Z">
                    <w:rPr>
                      <w:rFonts w:hint="eastAsia"/>
                    </w:rPr>
                  </w:rPrChange>
                </w:rPr>
                <w:t>对象</w:t>
              </w:r>
            </w:ins>
          </w:p>
        </w:tc>
      </w:tr>
    </w:tbl>
    <w:p>
      <w:pPr>
        <w:rPr>
          <w:ins w:id="524" w:author="Administrator" w:date="2018-10-22T14:57:00Z"/>
          <w:rFonts w:ascii="微软雅黑" w:hAnsi="微软雅黑" w:eastAsia="微软雅黑" w:cs="微软雅黑"/>
          <w:rPrChange w:id="525" w:author="Administrator" w:date="2018-10-23T14:05:00Z">
            <w:rPr>
              <w:ins w:id="526" w:author="Administrator" w:date="2018-10-22T14:57:00Z"/>
            </w:rPr>
          </w:rPrChange>
        </w:rPr>
      </w:pPr>
      <w:ins w:id="527" w:author="Administrator" w:date="2018-10-22T14:57:00Z">
        <w:r>
          <w:rPr>
            <w:rFonts w:ascii="微软雅黑" w:hAnsi="微软雅黑" w:eastAsia="微软雅黑" w:cs="微软雅黑"/>
            <w:rPrChange w:id="528" w:author="Administrator" w:date="2018-10-23T14:05:00Z">
              <w:rPr/>
            </w:rPrChange>
          </w:rPr>
          <w:t>Error</w:t>
        </w:r>
      </w:ins>
      <w:ins w:id="529" w:author="Administrator" w:date="2018-10-22T14:57:00Z">
        <w:r>
          <w:rPr>
            <w:rFonts w:hint="eastAsia" w:ascii="微软雅黑" w:hAnsi="微软雅黑" w:eastAsia="微软雅黑" w:cs="微软雅黑"/>
            <w:rPrChange w:id="530" w:author="Administrator" w:date="2018-10-23T14:05:00Z">
              <w:rPr>
                <w:rFonts w:hint="eastAsia"/>
              </w:rPr>
            </w:rPrChange>
          </w:rPr>
          <w:t>对象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1" w:author="Administrator" w:date="2018-10-22T14:58:00Z"/>
        </w:trPr>
        <w:tc>
          <w:tcPr>
            <w:tcW w:w="2840" w:type="dxa"/>
          </w:tcPr>
          <w:p>
            <w:pPr>
              <w:rPr>
                <w:ins w:id="532" w:author="Administrator" w:date="2018-10-22T14:58:00Z"/>
                <w:rFonts w:ascii="微软雅黑" w:hAnsi="微软雅黑" w:eastAsia="微软雅黑" w:cs="微软雅黑"/>
                <w:b/>
                <w:bCs/>
                <w:rPrChange w:id="533" w:author="Administrator" w:date="2018-10-23T14:05:00Z">
                  <w:rPr>
                    <w:ins w:id="534" w:author="Administrator" w:date="2018-10-22T14:58:00Z"/>
                  </w:rPr>
                </w:rPrChange>
              </w:rPr>
            </w:pPr>
            <w:ins w:id="535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36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841" w:type="dxa"/>
          </w:tcPr>
          <w:p>
            <w:pPr>
              <w:rPr>
                <w:ins w:id="537" w:author="Administrator" w:date="2018-10-22T14:58:00Z"/>
                <w:rFonts w:ascii="微软雅黑" w:hAnsi="微软雅黑" w:eastAsia="微软雅黑" w:cs="微软雅黑"/>
                <w:b/>
                <w:bCs/>
                <w:rPrChange w:id="538" w:author="Administrator" w:date="2018-10-23T14:05:00Z">
                  <w:rPr>
                    <w:ins w:id="539" w:author="Administrator" w:date="2018-10-22T14:58:00Z"/>
                  </w:rPr>
                </w:rPrChange>
              </w:rPr>
            </w:pPr>
            <w:ins w:id="540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4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841" w:type="dxa"/>
          </w:tcPr>
          <w:p>
            <w:pPr>
              <w:rPr>
                <w:ins w:id="542" w:author="Administrator" w:date="2018-10-22T14:58:00Z"/>
                <w:rFonts w:ascii="微软雅黑" w:hAnsi="微软雅黑" w:eastAsia="微软雅黑" w:cs="微软雅黑"/>
                <w:b/>
                <w:bCs/>
                <w:rPrChange w:id="543" w:author="Administrator" w:date="2018-10-23T14:05:00Z">
                  <w:rPr>
                    <w:ins w:id="544" w:author="Administrator" w:date="2018-10-22T14:58:00Z"/>
                  </w:rPr>
                </w:rPrChange>
              </w:rPr>
            </w:pPr>
            <w:ins w:id="545" w:author="Administrator" w:date="2018-10-22T14:58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546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7" w:author="Administrator" w:date="2018-10-22T14:58:00Z"/>
        </w:trPr>
        <w:tc>
          <w:tcPr>
            <w:tcW w:w="2840" w:type="dxa"/>
          </w:tcPr>
          <w:p>
            <w:pPr>
              <w:rPr>
                <w:ins w:id="548" w:author="Administrator" w:date="2018-10-22T14:58:00Z"/>
                <w:rFonts w:ascii="微软雅黑" w:hAnsi="微软雅黑" w:eastAsia="微软雅黑" w:cs="微软雅黑"/>
                <w:rPrChange w:id="549" w:author="Administrator" w:date="2018-10-23T14:05:00Z">
                  <w:rPr>
                    <w:ins w:id="550" w:author="Administrator" w:date="2018-10-22T14:58:00Z"/>
                  </w:rPr>
                </w:rPrChange>
              </w:rPr>
            </w:pPr>
            <w:ins w:id="551" w:author="Administrator" w:date="2018-10-22T14:58:00Z">
              <w:r>
                <w:rPr>
                  <w:rFonts w:ascii="微软雅黑" w:hAnsi="微软雅黑" w:eastAsia="微软雅黑" w:cs="微软雅黑"/>
                  <w:rPrChange w:id="552" w:author="Administrator" w:date="2018-10-23T14:05:00Z">
                    <w:rPr/>
                  </w:rPrChange>
                </w:rPr>
                <w:t>code</w:t>
              </w:r>
            </w:ins>
          </w:p>
        </w:tc>
        <w:tc>
          <w:tcPr>
            <w:tcW w:w="2841" w:type="dxa"/>
          </w:tcPr>
          <w:p>
            <w:pPr>
              <w:rPr>
                <w:ins w:id="553" w:author="Administrator" w:date="2018-10-22T14:58:00Z"/>
                <w:rFonts w:ascii="微软雅黑" w:hAnsi="微软雅黑" w:eastAsia="微软雅黑" w:cs="微软雅黑"/>
                <w:rPrChange w:id="554" w:author="Administrator" w:date="2018-10-23T14:05:00Z">
                  <w:rPr>
                    <w:ins w:id="555" w:author="Administrator" w:date="2018-10-22T14:58:00Z"/>
                  </w:rPr>
                </w:rPrChange>
              </w:rPr>
            </w:pPr>
            <w:ins w:id="556" w:author="Administrator" w:date="2018-10-22T14:58:00Z">
              <w:r>
                <w:rPr>
                  <w:rFonts w:ascii="微软雅黑" w:hAnsi="微软雅黑" w:eastAsia="微软雅黑" w:cs="微软雅黑"/>
                  <w:rPrChange w:id="557" w:author="Administrator" w:date="2018-10-23T14:05:00Z">
                    <w:rPr/>
                  </w:rPrChange>
                </w:rPr>
                <w:t>String</w:t>
              </w:r>
            </w:ins>
          </w:p>
        </w:tc>
        <w:tc>
          <w:tcPr>
            <w:tcW w:w="2841" w:type="dxa"/>
          </w:tcPr>
          <w:p>
            <w:pPr>
              <w:rPr>
                <w:ins w:id="558" w:author="Administrator" w:date="2018-10-22T14:58:00Z"/>
                <w:rFonts w:ascii="微软雅黑" w:hAnsi="微软雅黑" w:eastAsia="微软雅黑" w:cs="微软雅黑"/>
                <w:rPrChange w:id="559" w:author="Administrator" w:date="2018-10-23T14:05:00Z">
                  <w:rPr>
                    <w:ins w:id="560" w:author="Administrator" w:date="2018-10-22T14:58:00Z"/>
                  </w:rPr>
                </w:rPrChange>
              </w:rPr>
            </w:pPr>
            <w:ins w:id="561" w:author="Administrator" w:date="2018-10-22T14:58:00Z">
              <w:r>
                <w:rPr>
                  <w:rFonts w:hint="eastAsia" w:ascii="微软雅黑" w:hAnsi="微软雅黑" w:eastAsia="微软雅黑" w:cs="微软雅黑"/>
                  <w:rPrChange w:id="562" w:author="Administrator" w:date="2018-10-23T14:05:00Z">
                    <w:rPr>
                      <w:rFonts w:hint="eastAsia"/>
                    </w:rPr>
                  </w:rPrChange>
                </w:rPr>
                <w:t>错误码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3" w:author="Administrator" w:date="2018-10-22T14:58:00Z"/>
        </w:trPr>
        <w:tc>
          <w:tcPr>
            <w:tcW w:w="2840" w:type="dxa"/>
          </w:tcPr>
          <w:p>
            <w:pPr>
              <w:rPr>
                <w:ins w:id="564" w:author="Administrator" w:date="2018-10-22T14:58:00Z"/>
                <w:rFonts w:ascii="微软雅黑" w:hAnsi="微软雅黑" w:eastAsia="微软雅黑" w:cs="微软雅黑"/>
                <w:rPrChange w:id="565" w:author="Administrator" w:date="2018-10-23T14:05:00Z">
                  <w:rPr>
                    <w:ins w:id="566" w:author="Administrator" w:date="2018-10-22T14:58:00Z"/>
                  </w:rPr>
                </w:rPrChange>
              </w:rPr>
            </w:pPr>
            <w:ins w:id="567" w:author="Administrator" w:date="2018-10-22T14:58:00Z">
              <w:r>
                <w:rPr>
                  <w:rFonts w:ascii="微软雅黑" w:hAnsi="微软雅黑" w:eastAsia="微软雅黑" w:cs="微软雅黑"/>
                  <w:rPrChange w:id="568" w:author="Administrator" w:date="2018-10-23T14:05:00Z">
                    <w:rPr/>
                  </w:rPrChange>
                </w:rPr>
                <w:t>message</w:t>
              </w:r>
            </w:ins>
          </w:p>
        </w:tc>
        <w:tc>
          <w:tcPr>
            <w:tcW w:w="2841" w:type="dxa"/>
          </w:tcPr>
          <w:p>
            <w:pPr>
              <w:rPr>
                <w:ins w:id="569" w:author="Administrator" w:date="2018-10-22T14:58:00Z"/>
                <w:rFonts w:ascii="微软雅黑" w:hAnsi="微软雅黑" w:eastAsia="微软雅黑" w:cs="微软雅黑"/>
                <w:rPrChange w:id="570" w:author="Administrator" w:date="2018-10-23T14:05:00Z">
                  <w:rPr>
                    <w:ins w:id="571" w:author="Administrator" w:date="2018-10-22T14:58:00Z"/>
                  </w:rPr>
                </w:rPrChange>
              </w:rPr>
            </w:pPr>
            <w:ins w:id="572" w:author="Administrator" w:date="2018-10-22T14:58:00Z">
              <w:r>
                <w:rPr>
                  <w:rFonts w:ascii="微软雅黑" w:hAnsi="微软雅黑" w:eastAsia="微软雅黑" w:cs="微软雅黑"/>
                  <w:rPrChange w:id="573" w:author="Administrator" w:date="2018-10-23T14:05:00Z">
                    <w:rPr/>
                  </w:rPrChange>
                </w:rPr>
                <w:t>String</w:t>
              </w:r>
            </w:ins>
          </w:p>
        </w:tc>
        <w:tc>
          <w:tcPr>
            <w:tcW w:w="2841" w:type="dxa"/>
          </w:tcPr>
          <w:p>
            <w:pPr>
              <w:rPr>
                <w:ins w:id="574" w:author="Administrator" w:date="2018-10-22T14:58:00Z"/>
                <w:rFonts w:ascii="微软雅黑" w:hAnsi="微软雅黑" w:eastAsia="微软雅黑" w:cs="微软雅黑"/>
                <w:rPrChange w:id="575" w:author="Administrator" w:date="2018-10-23T14:05:00Z">
                  <w:rPr>
                    <w:ins w:id="576" w:author="Administrator" w:date="2018-10-22T14:58:00Z"/>
                  </w:rPr>
                </w:rPrChange>
              </w:rPr>
            </w:pPr>
            <w:ins w:id="577" w:author="Administrator" w:date="2018-10-22T14:58:00Z">
              <w:r>
                <w:rPr>
                  <w:rFonts w:hint="eastAsia" w:ascii="微软雅黑" w:hAnsi="微软雅黑" w:eastAsia="微软雅黑" w:cs="微软雅黑"/>
                  <w:rPrChange w:id="578" w:author="Administrator" w:date="2018-10-23T14:05:00Z">
                    <w:rPr>
                      <w:rFonts w:hint="eastAsia"/>
                    </w:rPr>
                  </w:rPrChange>
                </w:rPr>
                <w:t>错误</w:t>
              </w:r>
            </w:ins>
            <w:ins w:id="579" w:author="Administrator" w:date="2018-10-22T14:59:00Z">
              <w:r>
                <w:rPr>
                  <w:rFonts w:hint="eastAsia" w:ascii="微软雅黑" w:hAnsi="微软雅黑" w:eastAsia="微软雅黑" w:cs="微软雅黑"/>
                  <w:rPrChange w:id="58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</w:tbl>
    <w:p>
      <w:pPr>
        <w:pStyle w:val="3"/>
        <w:spacing w:line="413" w:lineRule="auto"/>
        <w:outlineLvl w:val="1"/>
        <w:rPr>
          <w:rFonts w:ascii="微软雅黑" w:hAnsi="微软雅黑" w:eastAsia="微软雅黑" w:cs="微软雅黑"/>
          <w:rPrChange w:id="582" w:author="Administrator" w:date="2018-10-23T14:05:00Z">
            <w:rPr/>
          </w:rPrChange>
        </w:rPr>
        <w:pPrChange w:id="581" w:author="Administrator" w:date="2018-10-23T11:52:00Z">
          <w:pPr>
            <w:outlineLvl w:val="0"/>
          </w:pPr>
        </w:pPrChange>
      </w:pPr>
      <w:ins w:id="583" w:author="Administrator" w:date="2018-10-23T11:51:00Z">
        <w:r>
          <w:rPr>
            <w:rFonts w:ascii="微软雅黑" w:hAnsi="微软雅黑" w:eastAsia="微软雅黑" w:cs="微软雅黑"/>
            <w:b/>
            <w:rPrChange w:id="584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2</w:t>
      </w:r>
      <w:ins w:id="585" w:author="Administrator" w:date="2018-10-23T11:51:00Z">
        <w:r>
          <w:rPr>
            <w:rFonts w:ascii="微软雅黑" w:hAnsi="微软雅黑" w:eastAsia="微软雅黑" w:cs="微软雅黑"/>
            <w:b/>
            <w:rPrChange w:id="586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  <w:b/>
          <w:lang w:val="en-US" w:eastAsia="zh-CN"/>
        </w:rPr>
        <w:t>事务</w:t>
      </w:r>
      <w:ins w:id="587" w:author="Administrator" w:date="2018-10-23T11:52:00Z">
        <w:r>
          <w:rPr>
            <w:rFonts w:hint="eastAsia" w:ascii="微软雅黑" w:hAnsi="微软雅黑" w:eastAsia="微软雅黑" w:cs="微软雅黑"/>
            <w:b/>
            <w:rPrChange w:id="588" w:author="Administrator" w:date="2018-10-23T14:05:00Z">
              <w:rPr>
                <w:rFonts w:hint="eastAsia"/>
                <w:b/>
              </w:rPr>
            </w:rPrChange>
          </w:rPr>
          <w:t>定义</w:t>
        </w:r>
      </w:ins>
    </w:p>
    <w:p>
      <w:pPr>
        <w:rPr>
          <w:ins w:id="589" w:author="Administrator" w:date="2018-10-22T14:57:00Z"/>
          <w:rFonts w:ascii="微软雅黑" w:hAnsi="微软雅黑" w:eastAsia="微软雅黑" w:cs="微软雅黑"/>
          <w:rPrChange w:id="590" w:author="Administrator" w:date="2018-10-23T14:05:00Z">
            <w:rPr>
              <w:ins w:id="591" w:author="Administrator" w:date="2018-10-22T14:57:00Z"/>
            </w:rPr>
          </w:rPrChange>
        </w:rPr>
      </w:pPr>
      <w:del w:id="592" w:author="Administrator" w:date="2018-10-19T09:22:00Z">
        <w:r>
          <w:rPr>
            <w:rFonts w:ascii="微软雅黑" w:hAnsi="微软雅黑" w:eastAsia="微软雅黑" w:cs="微软雅黑"/>
            <w:rPrChange w:id="593" w:author="Administrator" w:date="2018-10-23T14:05:00Z">
              <w:rPr/>
            </w:rPrChange>
          </w:rPr>
          <w:delText>userId</w:delText>
        </w:r>
      </w:del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  <w:lang w:val="en-US" w:eastAsia="zh-CN"/>
        </w:rPr>
        <w:t>由前端生成唯一标识，建议使用唯一UUID，前端每一次请求作为一个事务，一个事务会包括当前请求的多次响应结构</w:t>
      </w:r>
    </w:p>
    <w:p>
      <w:pPr>
        <w:rPr>
          <w:del w:id="594" w:author="Administrator" w:date="2018-10-23T11:53:00Z"/>
          <w:rFonts w:ascii="微软雅黑" w:hAnsi="微软雅黑" w:eastAsia="微软雅黑" w:cs="微软雅黑"/>
          <w:rPrChange w:id="595" w:author="Administrator" w:date="2018-10-23T14:05:00Z">
            <w:rPr>
              <w:del w:id="596" w:author="Administrator" w:date="2018-10-23T11:53:00Z"/>
            </w:rPr>
          </w:rPrChange>
        </w:rPr>
      </w:pPr>
    </w:p>
    <w:p>
      <w:pPr>
        <w:pStyle w:val="3"/>
        <w:rPr>
          <w:ins w:id="598" w:author="Administrator" w:date="2018-10-22T14:54:00Z"/>
          <w:rFonts w:ascii="微软雅黑" w:hAnsi="微软雅黑" w:eastAsia="微软雅黑" w:cs="微软雅黑"/>
          <w:rPrChange w:id="599" w:author="Administrator" w:date="2018-10-23T14:05:00Z">
            <w:rPr>
              <w:ins w:id="600" w:author="Administrator" w:date="2018-10-22T14:54:00Z"/>
            </w:rPr>
          </w:rPrChange>
        </w:rPr>
        <w:pPrChange w:id="597" w:author="Administrator" w:date="2018-10-23T11:53:00Z">
          <w:pPr/>
        </w:pPrChange>
      </w:pPr>
      <w:ins w:id="601" w:author="Administrator" w:date="2018-10-23T11:53:00Z">
        <w:r>
          <w:rPr>
            <w:rFonts w:ascii="微软雅黑" w:hAnsi="微软雅黑" w:eastAsia="微软雅黑" w:cs="微软雅黑"/>
            <w:b/>
            <w:rPrChange w:id="602" w:author="Administrator" w:date="2018-10-23T14:05:00Z">
              <w:rPr>
                <w:b/>
              </w:rPr>
            </w:rPrChange>
          </w:rPr>
          <w:t>2</w:t>
        </w:r>
      </w:ins>
      <w:ins w:id="603" w:author="Administrator" w:date="2018-10-23T11:47:00Z">
        <w:r>
          <w:rPr>
            <w:rFonts w:ascii="微软雅黑" w:hAnsi="微软雅黑" w:eastAsia="微软雅黑" w:cs="微软雅黑"/>
            <w:b/>
            <w:rPrChange w:id="60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3</w:t>
      </w:r>
      <w:ins w:id="605" w:author="Administrator" w:date="2018-10-23T11:53:00Z">
        <w:r>
          <w:rPr>
            <w:rFonts w:hint="eastAsia" w:ascii="微软雅黑" w:hAnsi="微软雅黑" w:eastAsia="微软雅黑" w:cs="微软雅黑"/>
            <w:b/>
            <w:rPrChange w:id="606" w:author="Administrator" w:date="2018-10-23T14:05:00Z">
              <w:rPr>
                <w:rFonts w:hint="eastAsia"/>
                <w:b/>
              </w:rPr>
            </w:rPrChange>
          </w:rPr>
          <w:t>响应</w:t>
        </w:r>
      </w:ins>
      <w:ins w:id="607" w:author="Administrator" w:date="2018-10-22T14:54:00Z">
        <w:r>
          <w:rPr>
            <w:rFonts w:hint="eastAsia" w:ascii="微软雅黑" w:hAnsi="微软雅黑" w:eastAsia="微软雅黑" w:cs="微软雅黑"/>
            <w:b/>
            <w:rPrChange w:id="608" w:author="Administrator" w:date="2018-10-23T14:05:00Z">
              <w:rPr>
                <w:rFonts w:hint="eastAsia"/>
                <w:b/>
              </w:rPr>
            </w:rPrChange>
          </w:rPr>
          <w:t>状态码</w:t>
        </w:r>
      </w:ins>
      <w:ins w:id="609" w:author="Administrator" w:date="2018-10-22T14:55:00Z">
        <w:r>
          <w:rPr>
            <w:rFonts w:ascii="微软雅黑" w:hAnsi="微软雅黑" w:eastAsia="微软雅黑" w:cs="微软雅黑"/>
            <w:b/>
            <w:rPrChange w:id="610" w:author="Administrator" w:date="2018-10-23T14:05:00Z">
              <w:rPr>
                <w:b/>
              </w:rPr>
            </w:rPrChange>
          </w:rPr>
          <w:t>state</w:t>
        </w:r>
      </w:ins>
      <w:ins w:id="611" w:author="Administrator" w:date="2018-10-22T14:54:00Z">
        <w:r>
          <w:rPr>
            <w:rFonts w:hint="eastAsia" w:ascii="微软雅黑" w:hAnsi="微软雅黑" w:eastAsia="微软雅黑" w:cs="微软雅黑"/>
            <w:b/>
            <w:rPrChange w:id="612" w:author="Administrator" w:date="2018-10-23T14:05:00Z">
              <w:rPr>
                <w:rFonts w:hint="eastAsia"/>
                <w:b/>
              </w:rPr>
            </w:rPrChange>
          </w:rPr>
          <w:t>定义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13" w:author="Administrator" w:date="2018-10-22T14:55:00Z"/>
        </w:trPr>
        <w:tc>
          <w:tcPr>
            <w:tcW w:w="4261" w:type="dxa"/>
          </w:tcPr>
          <w:p>
            <w:pPr>
              <w:rPr>
                <w:ins w:id="614" w:author="Administrator" w:date="2018-10-22T14:55:00Z"/>
                <w:rFonts w:ascii="微软雅黑" w:hAnsi="微软雅黑" w:eastAsia="微软雅黑" w:cs="微软雅黑"/>
                <w:b/>
                <w:bCs/>
                <w:rPrChange w:id="615" w:author="Administrator" w:date="2018-10-23T14:05:00Z">
                  <w:rPr>
                    <w:ins w:id="616" w:author="Administrator" w:date="2018-10-22T14:55:00Z"/>
                  </w:rPr>
                </w:rPrChange>
              </w:rPr>
            </w:pPr>
            <w:ins w:id="617" w:author="Administrator" w:date="2018-10-22T14:55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618" w:author="Administrator" w:date="2018-10-23T14:05:00Z">
                    <w:rPr>
                      <w:rFonts w:hint="eastAsia"/>
                    </w:rPr>
                  </w:rPrChange>
                </w:rPr>
                <w:t>值</w:t>
              </w:r>
            </w:ins>
          </w:p>
        </w:tc>
        <w:tc>
          <w:tcPr>
            <w:tcW w:w="4261" w:type="dxa"/>
          </w:tcPr>
          <w:p>
            <w:pPr>
              <w:rPr>
                <w:ins w:id="619" w:author="Administrator" w:date="2018-10-22T14:55:00Z"/>
                <w:rFonts w:ascii="微软雅黑" w:hAnsi="微软雅黑" w:eastAsia="微软雅黑" w:cs="微软雅黑"/>
                <w:b/>
                <w:bCs/>
                <w:rPrChange w:id="620" w:author="Administrator" w:date="2018-10-23T14:05:00Z">
                  <w:rPr>
                    <w:ins w:id="621" w:author="Administrator" w:date="2018-10-22T14:55:00Z"/>
                  </w:rPr>
                </w:rPrChange>
              </w:rPr>
            </w:pPr>
            <w:ins w:id="622" w:author="Administrator" w:date="2018-10-22T14:55:00Z">
              <w:r>
                <w:rPr>
                  <w:rFonts w:hint="eastAsia" w:ascii="微软雅黑" w:hAnsi="微软雅黑" w:eastAsia="微软雅黑" w:cs="微软雅黑"/>
                  <w:b/>
                  <w:bCs/>
                  <w:rPrChange w:id="623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24" w:author="Administrator" w:date="2018-10-22T14:55:00Z"/>
        </w:trPr>
        <w:tc>
          <w:tcPr>
            <w:tcW w:w="4261" w:type="dxa"/>
          </w:tcPr>
          <w:p>
            <w:pPr>
              <w:rPr>
                <w:ins w:id="625" w:author="Administrator" w:date="2018-10-22T14:55:00Z"/>
                <w:rFonts w:ascii="微软雅黑" w:hAnsi="微软雅黑" w:eastAsia="微软雅黑" w:cs="微软雅黑"/>
                <w:szCs w:val="21"/>
                <w:rPrChange w:id="626" w:author="Administrator" w:date="2018-10-23T14:05:00Z">
                  <w:rPr>
                    <w:ins w:id="627" w:author="Administrator" w:date="2018-10-22T14:55:00Z"/>
                  </w:rPr>
                </w:rPrChange>
              </w:rPr>
            </w:pPr>
            <w:ins w:id="628" w:author="Administrator" w:date="2018-10-22T14:55:00Z">
              <w:r>
                <w:rPr>
                  <w:rFonts w:ascii="微软雅黑" w:hAnsi="微软雅黑" w:eastAsia="微软雅黑" w:cs="微软雅黑"/>
                  <w:szCs w:val="21"/>
                  <w:rPrChange w:id="629" w:author="Administrator" w:date="2018-10-23T14:05:00Z">
                    <w:rPr/>
                  </w:rPrChange>
                </w:rPr>
                <w:t>OK</w:t>
              </w:r>
            </w:ins>
          </w:p>
        </w:tc>
        <w:tc>
          <w:tcPr>
            <w:tcW w:w="4261" w:type="dxa"/>
          </w:tcPr>
          <w:p>
            <w:pPr>
              <w:rPr>
                <w:ins w:id="630" w:author="Administrator" w:date="2018-10-22T14:55:00Z"/>
                <w:rFonts w:ascii="微软雅黑" w:hAnsi="微软雅黑" w:eastAsia="微软雅黑" w:cs="微软雅黑"/>
                <w:szCs w:val="21"/>
                <w:rPrChange w:id="631" w:author="Administrator" w:date="2018-10-23T14:05:00Z">
                  <w:rPr>
                    <w:ins w:id="632" w:author="Administrator" w:date="2018-10-22T14:55:00Z"/>
                  </w:rPr>
                </w:rPrChange>
              </w:rPr>
            </w:pPr>
            <w:ins w:id="633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34" w:author="Administrator" w:date="2018-10-23T14:05:00Z">
                    <w:rPr>
                      <w:rFonts w:hint="eastAsia"/>
                    </w:rPr>
                  </w:rPrChange>
                </w:rPr>
                <w:t>成功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35" w:author="Administrator" w:date="2018-10-22T14:55:00Z"/>
        </w:trPr>
        <w:tc>
          <w:tcPr>
            <w:tcW w:w="4261" w:type="dxa"/>
          </w:tcPr>
          <w:p>
            <w:pPr>
              <w:rPr>
                <w:ins w:id="636" w:author="Administrator" w:date="2018-10-22T14:55:00Z"/>
                <w:rFonts w:ascii="微软雅黑" w:hAnsi="微软雅黑" w:eastAsia="微软雅黑" w:cs="微软雅黑"/>
                <w:szCs w:val="21"/>
                <w:rPrChange w:id="637" w:author="Administrator" w:date="2018-10-23T14:05:00Z">
                  <w:rPr>
                    <w:ins w:id="638" w:author="Administrator" w:date="2018-10-22T14:55:00Z"/>
                  </w:rPr>
                </w:rPrChange>
              </w:rPr>
            </w:pPr>
            <w:ins w:id="639" w:author="Administrator" w:date="2018-10-22T14:56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640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continue</w:t>
              </w:r>
            </w:ins>
          </w:p>
        </w:tc>
        <w:tc>
          <w:tcPr>
            <w:tcW w:w="4261" w:type="dxa"/>
          </w:tcPr>
          <w:p>
            <w:pPr>
              <w:rPr>
                <w:ins w:id="641" w:author="Administrator" w:date="2018-10-22T14:55:00Z"/>
                <w:rFonts w:ascii="微软雅黑" w:hAnsi="微软雅黑" w:eastAsia="微软雅黑" w:cs="微软雅黑"/>
                <w:szCs w:val="21"/>
                <w:rPrChange w:id="642" w:author="Administrator" w:date="2018-10-23T14:05:00Z">
                  <w:rPr>
                    <w:ins w:id="643" w:author="Administrator" w:date="2018-10-22T14:55:00Z"/>
                  </w:rPr>
                </w:rPrChange>
              </w:rPr>
            </w:pPr>
            <w:ins w:id="644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45" w:author="Administrator" w:date="2018-10-23T14:05:00Z">
                    <w:rPr>
                      <w:rFonts w:hint="eastAsia"/>
                    </w:rPr>
                  </w:rPrChange>
                </w:rPr>
                <w:t>临时状态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6" w:author="Administrator" w:date="2018-10-22T14:55:00Z"/>
        </w:trPr>
        <w:tc>
          <w:tcPr>
            <w:tcW w:w="4261" w:type="dxa"/>
          </w:tcPr>
          <w:p>
            <w:pPr>
              <w:rPr>
                <w:ins w:id="647" w:author="Administrator" w:date="2018-10-22T14:55:00Z"/>
                <w:rFonts w:ascii="微软雅黑" w:hAnsi="微软雅黑" w:eastAsia="微软雅黑" w:cs="微软雅黑"/>
                <w:szCs w:val="21"/>
                <w:rPrChange w:id="648" w:author="Administrator" w:date="2018-10-23T14:05:00Z">
                  <w:rPr>
                    <w:ins w:id="649" w:author="Administrator" w:date="2018-10-22T14:55:00Z"/>
                  </w:rPr>
                </w:rPrChange>
              </w:rPr>
            </w:pPr>
            <w:ins w:id="650" w:author="Administrator" w:date="2018-10-22T14:56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651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terminated</w:t>
              </w:r>
            </w:ins>
          </w:p>
        </w:tc>
        <w:tc>
          <w:tcPr>
            <w:tcW w:w="4261" w:type="dxa"/>
          </w:tcPr>
          <w:p>
            <w:pPr>
              <w:rPr>
                <w:ins w:id="652" w:author="Administrator" w:date="2018-10-22T14:55:00Z"/>
                <w:rFonts w:ascii="微软雅黑" w:hAnsi="微软雅黑" w:eastAsia="微软雅黑" w:cs="微软雅黑"/>
                <w:szCs w:val="21"/>
                <w:rPrChange w:id="653" w:author="Administrator" w:date="2018-10-23T14:05:00Z">
                  <w:rPr>
                    <w:ins w:id="654" w:author="Administrator" w:date="2018-10-22T14:55:00Z"/>
                  </w:rPr>
                </w:rPrChange>
              </w:rPr>
            </w:pPr>
            <w:ins w:id="655" w:author="Administrator" w:date="2018-10-22T14:56:00Z">
              <w:r>
                <w:rPr>
                  <w:rFonts w:hint="eastAsia" w:ascii="微软雅黑" w:hAnsi="微软雅黑" w:eastAsia="微软雅黑" w:cs="微软雅黑"/>
                  <w:szCs w:val="21"/>
                  <w:rPrChange w:id="656" w:author="Administrator" w:date="2018-10-23T14:05:00Z">
                    <w:rPr>
                      <w:rFonts w:hint="eastAsia"/>
                    </w:rPr>
                  </w:rPrChange>
                </w:rPr>
                <w:t>结束</w:t>
              </w:r>
            </w:ins>
          </w:p>
        </w:tc>
      </w:tr>
    </w:tbl>
    <w:p>
      <w:pPr>
        <w:pStyle w:val="3"/>
        <w:rPr>
          <w:ins w:id="658" w:author="Administrator" w:date="2018-10-23T11:47:00Z"/>
          <w:rFonts w:ascii="微软雅黑" w:hAnsi="微软雅黑" w:eastAsia="微软雅黑" w:cs="微软雅黑"/>
          <w:rPrChange w:id="659" w:author="Administrator" w:date="2018-10-23T14:05:00Z">
            <w:rPr>
              <w:ins w:id="660" w:author="Administrator" w:date="2018-10-23T11:47:00Z"/>
            </w:rPr>
          </w:rPrChange>
        </w:rPr>
        <w:pPrChange w:id="657" w:author="Administrator" w:date="2018-10-23T11:53:00Z">
          <w:pPr/>
        </w:pPrChange>
      </w:pPr>
      <w:ins w:id="661" w:author="Administrator" w:date="2018-10-23T11:53:00Z">
        <w:bookmarkStart w:id="0" w:name="_2.3_临时响应实例"/>
        <w:r>
          <w:rPr>
            <w:rFonts w:ascii="微软雅黑" w:hAnsi="微软雅黑" w:eastAsia="微软雅黑" w:cs="微软雅黑"/>
            <w:b/>
            <w:rPrChange w:id="662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4</w:t>
      </w:r>
      <w:ins w:id="663" w:author="Administrator" w:date="2018-10-23T11:47:00Z">
        <w:r>
          <w:rPr>
            <w:rFonts w:ascii="微软雅黑" w:hAnsi="微软雅黑" w:eastAsia="微软雅黑" w:cs="微软雅黑"/>
            <w:b/>
            <w:rPrChange w:id="664" w:author="Administrator" w:date="2018-10-23T14:05:00Z">
              <w:rPr>
                <w:b/>
              </w:rPr>
            </w:rPrChange>
          </w:rPr>
          <w:t xml:space="preserve"> </w:t>
        </w:r>
      </w:ins>
      <w:ins w:id="665" w:author="Administrator" w:date="2018-10-23T11:47:00Z">
        <w:r>
          <w:rPr>
            <w:rFonts w:hint="eastAsia" w:ascii="微软雅黑" w:hAnsi="微软雅黑" w:eastAsia="微软雅黑" w:cs="微软雅黑"/>
            <w:b/>
            <w:rPrChange w:id="666" w:author="Administrator" w:date="2018-10-23T14:05:00Z">
              <w:rPr>
                <w:rFonts w:hint="eastAsia"/>
                <w:b/>
              </w:rPr>
            </w:rPrChange>
          </w:rPr>
          <w:t>临时响应实例</w:t>
        </w:r>
      </w:ins>
    </w:p>
    <w:bookmarkEnd w:id="0"/>
    <w:p>
      <w:pPr>
        <w:rPr>
          <w:ins w:id="667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68" w:author="Administrator" w:date="2018-10-23T14:05:00Z">
            <w:rPr>
              <w:ins w:id="669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7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{</w:t>
        </w:r>
      </w:ins>
    </w:p>
    <w:p>
      <w:pPr>
        <w:ind w:firstLine="420"/>
        <w:rPr>
          <w:ins w:id="672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73" w:author="Administrator" w:date="2018-10-23T14:05:00Z">
            <w:rPr>
              <w:ins w:id="674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75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677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7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version</w:t>
        </w:r>
      </w:ins>
      <w:ins w:id="67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68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":"1.0",</w:t>
        </w:r>
      </w:ins>
    </w:p>
    <w:p>
      <w:pPr>
        <w:ind w:firstLine="420"/>
        <w:rPr>
          <w:ins w:id="681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82" w:author="Administrator" w:date="2018-10-23T14:05:00Z">
            <w:rPr>
              <w:ins w:id="683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84" w:author="Administrator" w:date="2018-10-23T11:48:00Z">
        <w:r>
          <w:rPr>
            <w:rFonts w:ascii="微软雅黑" w:hAnsi="微软雅黑" w:eastAsia="微软雅黑" w:cs="微软雅黑"/>
            <w:rPrChange w:id="685" w:author="Administrator" w:date="2018-10-23T14:05:00Z">
              <w:rPr/>
            </w:rPrChange>
          </w:rPr>
          <w:t>"</w:t>
        </w:r>
      </w:ins>
      <w:ins w:id="686" w:author="Administrator" w:date="2018-10-23T11:48:00Z">
        <w:r>
          <w:rPr>
            <w:rFonts w:ascii="微软雅黑" w:hAnsi="微软雅黑" w:eastAsia="微软雅黑" w:cs="微软雅黑"/>
            <w:rPrChange w:id="687" w:author="Administrator" w:date="2018-10-23T14:05:00Z">
              <w:rPr/>
            </w:rPrChange>
          </w:rPr>
          <w:t>wsId</w:t>
        </w:r>
      </w:ins>
      <w:ins w:id="688" w:author="Administrator" w:date="2018-10-23T11:48:00Z">
        <w:r>
          <w:rPr>
            <w:rFonts w:ascii="微软雅黑" w:hAnsi="微软雅黑" w:eastAsia="微软雅黑" w:cs="微软雅黑"/>
            <w:rPrChange w:id="689" w:author="Administrator" w:date="2018-10-23T14:05:00Z">
              <w:rPr/>
            </w:rPrChange>
          </w:rPr>
          <w:t>":</w:t>
        </w:r>
      </w:ins>
      <w:ins w:id="690" w:author="Administrator" w:date="2018-10-23T11:48:00Z">
        <w:r>
          <w:rPr>
            <w:rFonts w:ascii="微软雅黑" w:hAnsi="微软雅黑" w:eastAsia="微软雅黑" w:cs="微软雅黑"/>
            <w:rPrChange w:id="691" w:author="Administrator" w:date="2018-10-23T14:05:00Z">
              <w:rPr/>
            </w:rPrChange>
          </w:rPr>
          <w:t>"</w:t>
        </w:r>
      </w:ins>
      <w:ins w:id="692" w:author="Administrator" w:date="2018-10-23T11:48:00Z">
        <w:r>
          <w:rPr>
            <w:rFonts w:ascii="微软雅黑" w:hAnsi="微软雅黑" w:eastAsia="微软雅黑" w:cs="微软雅黑"/>
            <w:rPrChange w:id="693" w:author="Administrator" w:date="2018-10-23T14:05:00Z">
              <w:rPr/>
            </w:rPrChange>
          </w:rPr>
          <w:t>abc</w:t>
        </w:r>
      </w:ins>
      <w:ins w:id="694" w:author="Administrator" w:date="2018-10-23T11:48:00Z">
        <w:r>
          <w:rPr>
            <w:rFonts w:ascii="微软雅黑" w:hAnsi="微软雅黑" w:eastAsia="微软雅黑" w:cs="微软雅黑"/>
            <w:rPrChange w:id="695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696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697" w:author="Administrator" w:date="2018-10-23T14:05:00Z">
            <w:rPr>
              <w:ins w:id="698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69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70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":"1234",</w:t>
        </w:r>
      </w:ins>
    </w:p>
    <w:p>
      <w:pPr>
        <w:ind w:firstLine="420"/>
        <w:rPr>
          <w:ins w:id="703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04" w:author="Administrator" w:date="2018-10-23T14:05:00Z">
            <w:rPr>
              <w:ins w:id="705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0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08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0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method</w:t>
        </w:r>
      </w:ins>
      <w:ins w:id="71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":"play</w:t>
        </w:r>
      </w:ins>
      <w:ins w:id="712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firstLine="420"/>
        <w:rPr>
          <w:ins w:id="714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15" w:author="Administrator" w:date="2018-10-23T14:05:00Z">
            <w:rPr>
              <w:ins w:id="716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17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1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19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token</w:t>
        </w:r>
      </w:ins>
      <w:ins w:id="72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":"K71U8DBPNE",</w:t>
        </w:r>
      </w:ins>
    </w:p>
    <w:p>
      <w:pPr>
        <w:ind w:firstLine="420"/>
        <w:rPr>
          <w:ins w:id="723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24" w:author="Administrator" w:date="2018-10-23T14:05:00Z">
            <w:rPr>
              <w:ins w:id="725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2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28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2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result</w:t>
        </w:r>
      </w:ins>
      <w:ins w:id="73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3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":{</w:t>
        </w:r>
      </w:ins>
    </w:p>
    <w:p>
      <w:pPr>
        <w:ind w:left="420" w:firstLine="420"/>
        <w:rPr>
          <w:ins w:id="732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33" w:author="Administrator" w:date="2018-10-23T14:05:00Z">
            <w:rPr>
              <w:ins w:id="734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35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3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"callId":"ce524dc89ba2967bc80a2ec9846b4516@192.168.2.56",</w:t>
        </w:r>
      </w:ins>
    </w:p>
    <w:p>
      <w:pPr>
        <w:ind w:left="420" w:firstLine="420"/>
        <w:rPr>
          <w:ins w:id="737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38" w:author="Administrator" w:date="2018-10-23T14:05:00Z">
            <w:rPr>
              <w:ins w:id="739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40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742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state</w:t>
        </w:r>
      </w:ins>
      <w:ins w:id="744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":"continue</w:t>
        </w:r>
      </w:ins>
      <w:ins w:id="74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4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</w:p>
    <w:p>
      <w:pPr>
        <w:ind w:firstLine="420"/>
        <w:rPr>
          <w:ins w:id="748" w:author="Administrator" w:date="2018-10-23T11:4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749" w:author="Administrator" w:date="2018-10-23T14:05:00Z">
            <w:rPr>
              <w:ins w:id="750" w:author="Administrator" w:date="2018-10-23T11:4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751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5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rPr>
          <w:ins w:id="753" w:author="Administrator" w:date="2018-10-23T11:47:00Z"/>
          <w:rFonts w:ascii="微软雅黑" w:hAnsi="微软雅黑" w:eastAsia="微软雅黑" w:cs="微软雅黑"/>
          <w:rPrChange w:id="754" w:author="Administrator" w:date="2018-10-23T14:05:00Z">
            <w:rPr>
              <w:ins w:id="755" w:author="Administrator" w:date="2018-10-23T11:47:00Z"/>
            </w:rPr>
          </w:rPrChange>
        </w:rPr>
      </w:pPr>
      <w:ins w:id="756" w:author="Administrator" w:date="2018-10-23T11:48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757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pStyle w:val="3"/>
        <w:rPr>
          <w:ins w:id="759" w:author="Administrator" w:date="2018-10-23T11:48:00Z"/>
          <w:rFonts w:ascii="微软雅黑" w:hAnsi="微软雅黑" w:eastAsia="微软雅黑" w:cs="微软雅黑"/>
          <w:rPrChange w:id="760" w:author="Administrator" w:date="2018-10-23T14:05:00Z">
            <w:rPr>
              <w:ins w:id="761" w:author="Administrator" w:date="2018-10-23T11:48:00Z"/>
            </w:rPr>
          </w:rPrChange>
        </w:rPr>
        <w:pPrChange w:id="758" w:author="Administrator" w:date="2018-10-23T11:54:00Z">
          <w:pPr/>
        </w:pPrChange>
      </w:pPr>
      <w:ins w:id="762" w:author="Administrator" w:date="2018-10-23T11:54:00Z">
        <w:bookmarkStart w:id="1" w:name="_2.4_响应失败实例"/>
        <w:r>
          <w:rPr>
            <w:rFonts w:ascii="微软雅黑" w:hAnsi="微软雅黑" w:eastAsia="微软雅黑" w:cs="微软雅黑"/>
            <w:b/>
            <w:rPrChange w:id="763" w:author="Administrator" w:date="2018-10-23T14:05:00Z">
              <w:rPr>
                <w:b/>
              </w:rPr>
            </w:rPrChange>
          </w:rPr>
          <w:t>2.</w:t>
        </w:r>
      </w:ins>
      <w:r>
        <w:rPr>
          <w:rFonts w:hint="eastAsia" w:ascii="微软雅黑" w:hAnsi="微软雅黑" w:eastAsia="微软雅黑" w:cs="微软雅黑"/>
          <w:b/>
          <w:lang w:eastAsia="zh-CN"/>
        </w:rPr>
        <w:t>5</w:t>
      </w:r>
      <w:ins w:id="764" w:author="Administrator" w:date="2018-10-23T11:47:00Z">
        <w:r>
          <w:rPr>
            <w:rFonts w:ascii="微软雅黑" w:hAnsi="微软雅黑" w:eastAsia="微软雅黑" w:cs="微软雅黑"/>
            <w:b/>
            <w:rPrChange w:id="765" w:author="Administrator" w:date="2018-10-23T14:05:00Z">
              <w:rPr>
                <w:b/>
              </w:rPr>
            </w:rPrChange>
          </w:rPr>
          <w:t xml:space="preserve"> </w:t>
        </w:r>
      </w:ins>
      <w:ins w:id="766" w:author="Administrator" w:date="2018-10-23T11:47:00Z">
        <w:r>
          <w:rPr>
            <w:rFonts w:hint="eastAsia" w:ascii="微软雅黑" w:hAnsi="微软雅黑" w:eastAsia="微软雅黑" w:cs="微软雅黑"/>
            <w:b/>
            <w:rPrChange w:id="767" w:author="Administrator" w:date="2018-10-23T14:05:00Z">
              <w:rPr>
                <w:rFonts w:hint="eastAsia"/>
                <w:b/>
              </w:rPr>
            </w:rPrChange>
          </w:rPr>
          <w:t>响应失败实例</w:t>
        </w:r>
      </w:ins>
    </w:p>
    <w:bookmarkEnd w:id="1"/>
    <w:p>
      <w:pPr>
        <w:rPr>
          <w:ins w:id="768" w:author="Administrator" w:date="2018-10-23T11:48:00Z"/>
          <w:rFonts w:ascii="微软雅黑" w:hAnsi="微软雅黑" w:eastAsia="微软雅黑" w:cs="微软雅黑"/>
          <w:rPrChange w:id="769" w:author="Administrator" w:date="2018-10-23T14:05:00Z">
            <w:rPr>
              <w:ins w:id="770" w:author="Administrator" w:date="2018-10-23T11:48:00Z"/>
            </w:rPr>
          </w:rPrChange>
        </w:rPr>
      </w:pPr>
      <w:ins w:id="771" w:author="Administrator" w:date="2018-10-23T11:48:00Z">
        <w:r>
          <w:rPr>
            <w:rFonts w:ascii="微软雅黑" w:hAnsi="微软雅黑" w:eastAsia="微软雅黑" w:cs="微软雅黑"/>
            <w:rPrChange w:id="772" w:author="Administrator" w:date="2018-10-23T14:05:00Z">
              <w:rPr/>
            </w:rPrChange>
          </w:rPr>
          <w:t>{</w:t>
        </w:r>
      </w:ins>
    </w:p>
    <w:p>
      <w:pPr>
        <w:ind w:firstLine="420"/>
        <w:rPr>
          <w:ins w:id="773" w:author="Administrator" w:date="2018-10-23T11:48:00Z"/>
          <w:rFonts w:ascii="微软雅黑" w:hAnsi="微软雅黑" w:eastAsia="微软雅黑" w:cs="微软雅黑"/>
          <w:rPrChange w:id="774" w:author="Administrator" w:date="2018-10-23T14:05:00Z">
            <w:rPr>
              <w:ins w:id="775" w:author="Administrator" w:date="2018-10-23T11:48:00Z"/>
            </w:rPr>
          </w:rPrChange>
        </w:rPr>
      </w:pPr>
      <w:ins w:id="776" w:author="Administrator" w:date="2018-10-23T11:48:00Z">
        <w:r>
          <w:rPr>
            <w:rFonts w:ascii="微软雅黑" w:hAnsi="微软雅黑" w:eastAsia="微软雅黑" w:cs="微软雅黑"/>
            <w:rPrChange w:id="777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778" w:author="Administrator" w:date="2018-10-23T11:48:00Z">
        <w:r>
          <w:rPr>
            <w:rFonts w:ascii="微软雅黑" w:hAnsi="微软雅黑" w:eastAsia="微软雅黑" w:cs="微软雅黑"/>
            <w:rPrChange w:id="779" w:author="Administrator" w:date="2018-10-23T14:05:00Z">
              <w:rPr/>
            </w:rPrChange>
          </w:rPr>
          <w:t>":"1234",</w:t>
        </w:r>
      </w:ins>
    </w:p>
    <w:p>
      <w:pPr>
        <w:ind w:firstLine="420"/>
        <w:rPr>
          <w:ins w:id="780" w:author="Administrator" w:date="2018-10-23T11:48:00Z"/>
          <w:rFonts w:ascii="微软雅黑" w:hAnsi="微软雅黑" w:eastAsia="微软雅黑" w:cs="微软雅黑"/>
          <w:rPrChange w:id="781" w:author="Administrator" w:date="2018-10-23T14:05:00Z">
            <w:rPr>
              <w:ins w:id="782" w:author="Administrator" w:date="2018-10-23T11:48:00Z"/>
            </w:rPr>
          </w:rPrChange>
        </w:rPr>
      </w:pPr>
      <w:ins w:id="783" w:author="Administrator" w:date="2018-10-23T11:48:00Z">
        <w:r>
          <w:rPr>
            <w:rFonts w:ascii="微软雅黑" w:hAnsi="微软雅黑" w:eastAsia="微软雅黑" w:cs="微软雅黑"/>
            <w:rPrChange w:id="784" w:author="Administrator" w:date="2018-10-23T14:05:00Z">
              <w:rPr/>
            </w:rPrChange>
          </w:rPr>
          <w:t>"</w:t>
        </w:r>
      </w:ins>
      <w:ins w:id="785" w:author="Administrator" w:date="2018-10-23T11:48:00Z">
        <w:r>
          <w:rPr>
            <w:rFonts w:ascii="微软雅黑" w:hAnsi="微软雅黑" w:eastAsia="微软雅黑" w:cs="微软雅黑"/>
            <w:rPrChange w:id="786" w:author="Administrator" w:date="2018-10-23T14:05:00Z">
              <w:rPr/>
            </w:rPrChange>
          </w:rPr>
          <w:t>error</w:t>
        </w:r>
      </w:ins>
      <w:ins w:id="787" w:author="Administrator" w:date="2018-10-23T11:48:00Z">
        <w:r>
          <w:rPr>
            <w:rFonts w:ascii="微软雅黑" w:hAnsi="微软雅黑" w:eastAsia="微软雅黑" w:cs="微软雅黑"/>
            <w:rPrChange w:id="788" w:author="Administrator" w:date="2018-10-23T14:05:00Z">
              <w:rPr/>
            </w:rPrChange>
          </w:rPr>
          <w:t>":{</w:t>
        </w:r>
      </w:ins>
    </w:p>
    <w:p>
      <w:pPr>
        <w:ind w:left="420" w:firstLine="420"/>
        <w:rPr>
          <w:ins w:id="789" w:author="Administrator" w:date="2018-10-23T11:48:00Z"/>
          <w:rFonts w:ascii="微软雅黑" w:hAnsi="微软雅黑" w:eastAsia="微软雅黑" w:cs="微软雅黑"/>
          <w:rPrChange w:id="790" w:author="Administrator" w:date="2018-10-23T14:05:00Z">
            <w:rPr>
              <w:ins w:id="791" w:author="Administrator" w:date="2018-10-23T11:48:00Z"/>
            </w:rPr>
          </w:rPrChange>
        </w:rPr>
      </w:pPr>
      <w:ins w:id="792" w:author="Administrator" w:date="2018-10-23T11:48:00Z">
        <w:r>
          <w:rPr>
            <w:rFonts w:ascii="微软雅黑" w:hAnsi="微软雅黑" w:eastAsia="微软雅黑" w:cs="微软雅黑"/>
            <w:rPrChange w:id="793" w:author="Administrator" w:date="2018-10-23T14:05:00Z">
              <w:rPr/>
            </w:rPrChange>
          </w:rPr>
          <w:t>"</w:t>
        </w:r>
      </w:ins>
      <w:ins w:id="794" w:author="Administrator" w:date="2018-10-23T11:48:00Z">
        <w:r>
          <w:rPr>
            <w:rFonts w:ascii="微软雅黑" w:hAnsi="微软雅黑" w:eastAsia="微软雅黑" w:cs="微软雅黑"/>
            <w:rPrChange w:id="795" w:author="Administrator" w:date="2018-10-23T14:05:00Z">
              <w:rPr/>
            </w:rPrChange>
          </w:rPr>
          <w:t>code</w:t>
        </w:r>
      </w:ins>
      <w:ins w:id="796" w:author="Administrator" w:date="2018-10-23T11:48:00Z">
        <w:r>
          <w:rPr>
            <w:rFonts w:ascii="微软雅黑" w:hAnsi="微软雅黑" w:eastAsia="微软雅黑" w:cs="微软雅黑"/>
            <w:rPrChange w:id="797" w:author="Administrator" w:date="2018-10-23T14:05:00Z">
              <w:rPr/>
            </w:rPrChange>
          </w:rPr>
          <w:t>":"1001",</w:t>
        </w:r>
      </w:ins>
    </w:p>
    <w:p>
      <w:pPr>
        <w:ind w:left="420" w:firstLine="420"/>
        <w:rPr>
          <w:ins w:id="798" w:author="Administrator" w:date="2018-10-23T11:48:00Z"/>
          <w:rFonts w:ascii="微软雅黑" w:hAnsi="微软雅黑" w:eastAsia="微软雅黑" w:cs="微软雅黑"/>
          <w:rPrChange w:id="799" w:author="Administrator" w:date="2018-10-23T14:05:00Z">
            <w:rPr>
              <w:ins w:id="800" w:author="Administrator" w:date="2018-10-23T11:48:00Z"/>
            </w:rPr>
          </w:rPrChange>
        </w:rPr>
      </w:pPr>
      <w:ins w:id="801" w:author="Administrator" w:date="2018-10-23T11:48:00Z">
        <w:r>
          <w:rPr>
            <w:rFonts w:ascii="微软雅黑" w:hAnsi="微软雅黑" w:eastAsia="微软雅黑" w:cs="微软雅黑"/>
            <w:rPrChange w:id="802" w:author="Administrator" w:date="2018-10-23T14:05:00Z">
              <w:rPr/>
            </w:rPrChange>
          </w:rPr>
          <w:t>"</w:t>
        </w:r>
      </w:ins>
      <w:ins w:id="803" w:author="Administrator" w:date="2018-10-23T11:48:00Z">
        <w:r>
          <w:rPr>
            <w:rFonts w:ascii="微软雅黑" w:hAnsi="微软雅黑" w:eastAsia="微软雅黑" w:cs="微软雅黑"/>
            <w:rPrChange w:id="804" w:author="Administrator" w:date="2018-10-23T14:05:00Z">
              <w:rPr/>
            </w:rPrChange>
          </w:rPr>
          <w:t>message</w:t>
        </w:r>
      </w:ins>
      <w:ins w:id="805" w:author="Administrator" w:date="2018-10-23T11:48:00Z">
        <w:r>
          <w:rPr>
            <w:rFonts w:ascii="微软雅黑" w:hAnsi="微软雅黑" w:eastAsia="微软雅黑" w:cs="微软雅黑"/>
            <w:rPrChange w:id="806" w:author="Administrator" w:date="2018-10-23T14:05:00Z">
              <w:rPr/>
            </w:rPrChange>
          </w:rPr>
          <w:t>":"Device</w:t>
        </w:r>
      </w:ins>
      <w:ins w:id="807" w:author="Administrator" w:date="2018-10-23T11:48:00Z">
        <w:r>
          <w:rPr>
            <w:rFonts w:ascii="微软雅黑" w:hAnsi="微软雅黑" w:eastAsia="微软雅黑" w:cs="微软雅黑"/>
            <w:rPrChange w:id="808" w:author="Administrator" w:date="2018-10-23T14:05:00Z">
              <w:rPr/>
            </w:rPrChange>
          </w:rPr>
          <w:t xml:space="preserve"> Not Found"</w:t>
        </w:r>
      </w:ins>
    </w:p>
    <w:p>
      <w:pPr>
        <w:ind w:firstLine="420"/>
        <w:rPr>
          <w:ins w:id="809" w:author="Administrator" w:date="2018-10-23T11:48:00Z"/>
          <w:rFonts w:ascii="微软雅黑" w:hAnsi="微软雅黑" w:eastAsia="微软雅黑" w:cs="微软雅黑"/>
          <w:rPrChange w:id="810" w:author="Administrator" w:date="2018-10-23T14:05:00Z">
            <w:rPr>
              <w:ins w:id="811" w:author="Administrator" w:date="2018-10-23T11:48:00Z"/>
            </w:rPr>
          </w:rPrChange>
        </w:rPr>
      </w:pPr>
      <w:ins w:id="812" w:author="Administrator" w:date="2018-10-23T11:48:00Z">
        <w:r>
          <w:rPr>
            <w:rFonts w:ascii="微软雅黑" w:hAnsi="微软雅黑" w:eastAsia="微软雅黑" w:cs="微软雅黑"/>
            <w:rPrChange w:id="813" w:author="Administrator" w:date="2018-10-23T14:05:00Z">
              <w:rPr/>
            </w:rPrChange>
          </w:rPr>
          <w:t>},</w:t>
        </w:r>
      </w:ins>
    </w:p>
    <w:p>
      <w:pPr>
        <w:ind w:firstLine="420"/>
        <w:rPr>
          <w:ins w:id="814" w:author="Administrator" w:date="2018-10-23T11:48:00Z"/>
          <w:rFonts w:ascii="微软雅黑" w:hAnsi="微软雅黑" w:eastAsia="微软雅黑" w:cs="微软雅黑"/>
          <w:rPrChange w:id="815" w:author="Administrator" w:date="2018-10-23T14:05:00Z">
            <w:rPr>
              <w:ins w:id="816" w:author="Administrator" w:date="2018-10-23T11:48:00Z"/>
            </w:rPr>
          </w:rPrChange>
        </w:rPr>
      </w:pPr>
      <w:ins w:id="817" w:author="Administrator" w:date="2018-10-23T11:48:00Z">
        <w:r>
          <w:rPr>
            <w:rFonts w:ascii="微软雅黑" w:hAnsi="微软雅黑" w:eastAsia="微软雅黑" w:cs="微软雅黑"/>
            <w:rPrChange w:id="818" w:author="Administrator" w:date="2018-10-23T14:05:00Z">
              <w:rPr/>
            </w:rPrChange>
          </w:rPr>
          <w:t>"</w:t>
        </w:r>
      </w:ins>
      <w:ins w:id="819" w:author="Administrator" w:date="2018-10-23T11:48:00Z">
        <w:r>
          <w:rPr>
            <w:rFonts w:ascii="微软雅黑" w:hAnsi="微软雅黑" w:eastAsia="微软雅黑" w:cs="微软雅黑"/>
            <w:rPrChange w:id="820" w:author="Administrator" w:date="2018-10-23T14:05:00Z">
              <w:rPr/>
            </w:rPrChange>
          </w:rPr>
          <w:t>token</w:t>
        </w:r>
      </w:ins>
      <w:ins w:id="821" w:author="Administrator" w:date="2018-10-23T11:48:00Z">
        <w:r>
          <w:rPr>
            <w:rFonts w:ascii="微软雅黑" w:hAnsi="微软雅黑" w:eastAsia="微软雅黑" w:cs="微软雅黑"/>
            <w:rPrChange w:id="822" w:author="Administrator" w:date="2018-10-23T14:05:00Z">
              <w:rPr/>
            </w:rPrChange>
          </w:rPr>
          <w:t>":"</w:t>
        </w:r>
      </w:ins>
      <w:ins w:id="823" w:author="Administrator" w:date="2018-10-23T11:48:00Z">
        <w:r>
          <w:rPr>
            <w:rFonts w:ascii="微软雅黑" w:hAnsi="微软雅黑" w:eastAsia="微软雅黑" w:cs="微软雅黑"/>
            <w:rPrChange w:id="824" w:author="Administrator" w:date="2018-10-23T14:05:00Z">
              <w:rPr/>
            </w:rPrChange>
          </w:rPr>
          <w:t>K71U8DBPNE","version":"1.0"</w:t>
        </w:r>
      </w:ins>
    </w:p>
    <w:p>
      <w:pPr>
        <w:rPr>
          <w:ins w:id="825" w:author="Administrator" w:date="2018-10-23T11:48:00Z"/>
          <w:rFonts w:ascii="微软雅黑" w:hAnsi="微软雅黑" w:eastAsia="微软雅黑" w:cs="微软雅黑"/>
          <w:rPrChange w:id="826" w:author="Administrator" w:date="2018-10-23T14:05:00Z">
            <w:rPr>
              <w:ins w:id="827" w:author="Administrator" w:date="2018-10-23T11:48:00Z"/>
            </w:rPr>
          </w:rPrChange>
        </w:rPr>
      </w:pPr>
      <w:ins w:id="828" w:author="Administrator" w:date="2018-10-23T11:48:00Z">
        <w:r>
          <w:rPr>
            <w:rFonts w:ascii="微软雅黑" w:hAnsi="微软雅黑" w:eastAsia="微软雅黑" w:cs="微软雅黑"/>
            <w:rPrChange w:id="829" w:author="Administrator" w:date="2018-10-23T14:05:00Z">
              <w:rPr/>
            </w:rPrChange>
          </w:rPr>
          <w:t>}</w:t>
        </w:r>
      </w:ins>
    </w:p>
    <w:p>
      <w:pPr>
        <w:pStyle w:val="2"/>
        <w:rPr>
          <w:ins w:id="831" w:author="Administrator" w:date="2018-10-23T13:28:00Z"/>
          <w:rFonts w:ascii="微软雅黑" w:hAnsi="微软雅黑" w:eastAsia="微软雅黑" w:cs="微软雅黑"/>
          <w:rPrChange w:id="832" w:author="Administrator" w:date="2018-10-23T14:05:00Z">
            <w:rPr>
              <w:ins w:id="833" w:author="Administrator" w:date="2018-10-23T13:28:00Z"/>
            </w:rPr>
          </w:rPrChange>
        </w:rPr>
        <w:pPrChange w:id="830" w:author="Administrator" w:date="2018-10-23T13:29:00Z">
          <w:pPr/>
        </w:pPrChange>
      </w:pPr>
      <w:ins w:id="834" w:author="Administrator" w:date="2018-10-23T13:28:00Z">
        <w:r>
          <w:rPr>
            <w:rFonts w:ascii="微软雅黑" w:hAnsi="微软雅黑" w:eastAsia="微软雅黑" w:cs="微软雅黑"/>
            <w:b/>
            <w:rPrChange w:id="835" w:author="Administrator" w:date="2018-10-23T14:05:00Z">
              <w:rPr>
                <w:b/>
              </w:rPr>
            </w:rPrChange>
          </w:rPr>
          <w:t xml:space="preserve">3 </w:t>
        </w:r>
      </w:ins>
      <w:ins w:id="836" w:author="Administrator" w:date="2018-10-23T13:28:00Z">
        <w:r>
          <w:rPr>
            <w:rFonts w:ascii="微软雅黑" w:hAnsi="微软雅黑" w:eastAsia="微软雅黑" w:cs="微软雅黑"/>
            <w:b/>
            <w:rPrChange w:id="837" w:author="Administrator" w:date="2018-10-23T14:05:00Z">
              <w:rPr>
                <w:b/>
              </w:rPr>
            </w:rPrChange>
          </w:rPr>
          <w:t>websock</w:t>
        </w:r>
      </w:ins>
      <w:r>
        <w:rPr>
          <w:rFonts w:hint="eastAsia" w:ascii="微软雅黑" w:hAnsi="微软雅黑" w:eastAsia="微软雅黑" w:cs="微软雅黑"/>
        </w:rPr>
        <w:t>e</w:t>
      </w:r>
      <w:ins w:id="838" w:author="Administrator" w:date="2018-10-23T13:28:00Z">
        <w:r>
          <w:rPr>
            <w:rFonts w:ascii="微软雅黑" w:hAnsi="微软雅黑" w:eastAsia="微软雅黑" w:cs="微软雅黑"/>
            <w:b/>
            <w:rPrChange w:id="839" w:author="Administrator" w:date="2018-10-23T14:05:00Z">
              <w:rPr>
                <w:b/>
              </w:rPr>
            </w:rPrChange>
          </w:rPr>
          <w:t>t</w:t>
        </w:r>
      </w:ins>
      <w:ins w:id="840" w:author="Administrator" w:date="2018-10-23T13:28:00Z">
        <w:r>
          <w:rPr>
            <w:rFonts w:hint="eastAsia" w:ascii="微软雅黑" w:hAnsi="微软雅黑" w:eastAsia="微软雅黑" w:cs="微软雅黑"/>
            <w:b/>
            <w:rPrChange w:id="841" w:author="Administrator" w:date="2018-10-23T14:05:00Z">
              <w:rPr>
                <w:rFonts w:hint="eastAsia"/>
                <w:b/>
              </w:rPr>
            </w:rPrChange>
          </w:rPr>
          <w:t>协议</w:t>
        </w:r>
      </w:ins>
    </w:p>
    <w:p>
      <w:pPr>
        <w:pStyle w:val="3"/>
        <w:rPr>
          <w:ins w:id="843" w:author="Administrator" w:date="2018-10-23T13:29:00Z"/>
          <w:rFonts w:ascii="微软雅黑" w:hAnsi="微软雅黑" w:eastAsia="微软雅黑" w:cs="微软雅黑"/>
          <w:rPrChange w:id="844" w:author="Administrator" w:date="2018-10-23T14:05:00Z">
            <w:rPr>
              <w:ins w:id="845" w:author="Administrator" w:date="2018-10-23T13:29:00Z"/>
            </w:rPr>
          </w:rPrChange>
        </w:rPr>
        <w:pPrChange w:id="842" w:author="Administrator" w:date="2018-10-23T13:29:00Z">
          <w:pPr/>
        </w:pPrChange>
      </w:pPr>
      <w:ins w:id="846" w:author="Administrator" w:date="2018-10-23T13:29:00Z">
        <w:r>
          <w:rPr>
            <w:rFonts w:ascii="微软雅黑" w:hAnsi="微软雅黑" w:eastAsia="微软雅黑" w:cs="微软雅黑"/>
            <w:b/>
            <w:rPrChange w:id="847" w:author="Administrator" w:date="2018-10-23T14:05:00Z">
              <w:rPr>
                <w:b/>
              </w:rPr>
            </w:rPrChange>
          </w:rPr>
          <w:t xml:space="preserve">3.1 </w:t>
        </w:r>
      </w:ins>
      <w:ins w:id="848" w:author="Administrator" w:date="2018-10-23T13:29:00Z">
        <w:r>
          <w:rPr>
            <w:rFonts w:hint="eastAsia" w:ascii="微软雅黑" w:hAnsi="微软雅黑" w:eastAsia="微软雅黑" w:cs="微软雅黑"/>
            <w:b/>
            <w:rPrChange w:id="849" w:author="Administrator" w:date="2018-10-23T14:05:00Z">
              <w:rPr>
                <w:rFonts w:hint="eastAsia"/>
                <w:b/>
              </w:rPr>
            </w:rPrChange>
          </w:rPr>
          <w:t>请求地址</w:t>
        </w:r>
      </w:ins>
    </w:p>
    <w:p>
      <w:pPr>
        <w:rPr>
          <w:ins w:id="850" w:author="Administrator" w:date="2018-10-23T13:30:00Z"/>
          <w:rFonts w:ascii="微软雅黑" w:hAnsi="微软雅黑" w:eastAsia="微软雅黑" w:cs="微软雅黑"/>
          <w:rPrChange w:id="851" w:author="Administrator" w:date="2018-10-23T14:05:00Z">
            <w:rPr>
              <w:ins w:id="852" w:author="Administrator" w:date="2018-10-23T13:30:00Z"/>
            </w:rPr>
          </w:rPrChange>
        </w:rPr>
      </w:pPr>
      <w:r>
        <w:rPr>
          <w:rFonts w:hint="eastAsia" w:ascii="微软雅黑" w:hAnsi="微软雅黑" w:eastAsia="微软雅黑" w:cs="微软雅黑"/>
          <w:rPrChange w:id="853" w:author="Administrator" w:date="2018-10-23T14:05:00Z">
            <w:rPr>
              <w:rFonts w:hint="eastAsia"/>
            </w:rPr>
          </w:rPrChange>
        </w:rPr>
        <w:fldChar w:fldCharType="begin"/>
      </w:r>
      <w:r>
        <w:rPr>
          <w:rFonts w:ascii="微软雅黑" w:hAnsi="微软雅黑" w:eastAsia="微软雅黑" w:cs="微软雅黑"/>
          <w:rPrChange w:id="854" w:author="Administrator" w:date="2018-10-23T14:05:00Z">
            <w:rPr/>
          </w:rPrChange>
        </w:rPr>
        <w:instrText xml:space="preserve"> HYPERLINK "http://192.168.2.141:8120/sipWebSocket?token=4567812&amp;wsId=1234" </w:instrText>
      </w:r>
      <w:ins w:id="855" w:author="Administrator" w:date="2018-10-23T13:30:00Z">
        <w:r>
          <w:rPr>
            <w:rFonts w:hint="eastAsia" w:ascii="微软雅黑" w:hAnsi="微软雅黑" w:eastAsia="微软雅黑" w:cs="微软雅黑"/>
            <w:rPrChange w:id="856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857" w:author="Administrator" w:date="2018-10-23T13:30:00Z">
        <w:r>
          <w:rPr>
            <w:rStyle w:val="9"/>
            <w:rFonts w:ascii="微软雅黑" w:hAnsi="微软雅黑" w:eastAsia="微软雅黑" w:cs="微软雅黑"/>
            <w:rPrChange w:id="858" w:author="Administrator" w:date="2018-10-23T14:05:00Z">
              <w:rPr>
                <w:rStyle w:val="9"/>
              </w:rPr>
            </w:rPrChange>
          </w:rPr>
          <w:t>http://192.168.2.141:8120/sipWebSocket?token=4567812&amp;wsId=1234</w:t>
        </w:r>
      </w:ins>
      <w:ins w:id="859" w:author="Administrator" w:date="2018-10-23T13:30:00Z">
        <w:r>
          <w:rPr>
            <w:rFonts w:hint="eastAsia" w:ascii="微软雅黑" w:hAnsi="微软雅黑" w:eastAsia="微软雅黑" w:cs="微软雅黑"/>
            <w:rPrChange w:id="86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pStyle w:val="3"/>
        <w:rPr>
          <w:ins w:id="862" w:author="Administrator" w:date="2018-10-23T13:31:00Z"/>
          <w:rFonts w:ascii="微软雅黑" w:hAnsi="微软雅黑" w:eastAsia="微软雅黑" w:cs="微软雅黑"/>
          <w:rPrChange w:id="863" w:author="Administrator" w:date="2018-10-23T14:05:00Z">
            <w:rPr>
              <w:ins w:id="864" w:author="Administrator" w:date="2018-10-23T13:31:00Z"/>
            </w:rPr>
          </w:rPrChange>
        </w:rPr>
        <w:pPrChange w:id="861" w:author="Administrator" w:date="2018-10-23T13:31:00Z">
          <w:pPr/>
        </w:pPrChange>
      </w:pPr>
      <w:ins w:id="865" w:author="Administrator" w:date="2018-10-23T13:30:00Z">
        <w:r>
          <w:rPr>
            <w:rFonts w:ascii="微软雅黑" w:hAnsi="微软雅黑" w:eastAsia="微软雅黑" w:cs="微软雅黑"/>
            <w:b/>
            <w:rPrChange w:id="866" w:author="Administrator" w:date="2018-10-23T14:05:00Z">
              <w:rPr>
                <w:b/>
              </w:rPr>
            </w:rPrChange>
          </w:rPr>
          <w:t xml:space="preserve">3.2 </w:t>
        </w:r>
      </w:ins>
      <w:ins w:id="867" w:author="Administrator" w:date="2018-10-23T13:30:00Z">
        <w:r>
          <w:rPr>
            <w:rFonts w:hint="eastAsia" w:ascii="微软雅黑" w:hAnsi="微软雅黑" w:eastAsia="微软雅黑" w:cs="微软雅黑"/>
            <w:b/>
            <w:rPrChange w:id="868" w:author="Administrator" w:date="2018-10-23T14:05:00Z">
              <w:rPr>
                <w:rFonts w:hint="eastAsia"/>
                <w:b/>
              </w:rPr>
            </w:rPrChange>
          </w:rPr>
          <w:t>订阅地址</w:t>
        </w:r>
      </w:ins>
    </w:p>
    <w:p>
      <w:pPr>
        <w:rPr>
          <w:ins w:id="869" w:author="Administrator" w:date="2018-10-23T13:31:00Z"/>
          <w:rFonts w:ascii="微软雅黑" w:hAnsi="微软雅黑" w:eastAsia="微软雅黑" w:cs="微软雅黑"/>
          <w:rPrChange w:id="870" w:author="Administrator" w:date="2018-10-23T14:05:00Z">
            <w:rPr>
              <w:ins w:id="871" w:author="Administrator" w:date="2018-10-23T13:31:00Z"/>
            </w:rPr>
          </w:rPrChange>
        </w:rPr>
      </w:pPr>
      <w:ins w:id="872" w:author="Administrator" w:date="2018-10-23T13:31:00Z">
        <w:r>
          <w:rPr>
            <w:rFonts w:ascii="微软雅黑" w:hAnsi="微软雅黑" w:eastAsia="微软雅黑" w:cs="微软雅黑"/>
            <w:rPrChange w:id="873" w:author="Administrator" w:date="2018-10-23T14:05:00Z">
              <w:rPr/>
            </w:rPrChange>
          </w:rPr>
          <w:t>/user/single/message</w:t>
        </w:r>
      </w:ins>
    </w:p>
    <w:p>
      <w:pPr>
        <w:pStyle w:val="3"/>
        <w:rPr>
          <w:ins w:id="875" w:author="Administrator" w:date="2018-10-23T13:31:00Z"/>
          <w:rFonts w:ascii="微软雅黑" w:hAnsi="微软雅黑" w:eastAsia="微软雅黑" w:cs="微软雅黑"/>
          <w:rPrChange w:id="876" w:author="Administrator" w:date="2018-10-23T14:05:00Z">
            <w:rPr>
              <w:ins w:id="877" w:author="Administrator" w:date="2018-10-23T13:31:00Z"/>
            </w:rPr>
          </w:rPrChange>
        </w:rPr>
        <w:pPrChange w:id="874" w:author="Administrator" w:date="2018-10-23T13:32:00Z">
          <w:pPr/>
        </w:pPrChange>
      </w:pPr>
      <w:ins w:id="878" w:author="Administrator" w:date="2018-10-23T13:31:00Z">
        <w:r>
          <w:rPr>
            <w:rFonts w:ascii="微软雅黑" w:hAnsi="微软雅黑" w:eastAsia="微软雅黑" w:cs="微软雅黑"/>
            <w:b/>
            <w:rPrChange w:id="879" w:author="Administrator" w:date="2018-10-23T14:05:00Z">
              <w:rPr>
                <w:b/>
              </w:rPr>
            </w:rPrChange>
          </w:rPr>
          <w:t xml:space="preserve">3.3 </w:t>
        </w:r>
      </w:ins>
      <w:ins w:id="880" w:author="Administrator" w:date="2018-10-23T13:31:00Z">
        <w:r>
          <w:rPr>
            <w:rFonts w:hint="eastAsia" w:ascii="微软雅黑" w:hAnsi="微软雅黑" w:eastAsia="微软雅黑" w:cs="微软雅黑"/>
            <w:b/>
            <w:rPrChange w:id="881" w:author="Administrator" w:date="2018-10-23T14:05:00Z">
              <w:rPr>
                <w:rFonts w:hint="eastAsia"/>
                <w:b/>
              </w:rPr>
            </w:rPrChange>
          </w:rPr>
          <w:t>推送地址</w:t>
        </w:r>
      </w:ins>
    </w:p>
    <w:p>
      <w:pPr>
        <w:rPr>
          <w:ins w:id="882" w:author="Administrator" w:date="2018-10-23T13:31:00Z"/>
          <w:rFonts w:ascii="微软雅黑" w:hAnsi="微软雅黑" w:eastAsia="微软雅黑" w:cs="微软雅黑"/>
          <w:rPrChange w:id="883" w:author="Administrator" w:date="2018-10-23T14:05:00Z">
            <w:rPr>
              <w:ins w:id="884" w:author="Administrator" w:date="2018-10-23T13:31:00Z"/>
            </w:rPr>
          </w:rPrChange>
        </w:rPr>
      </w:pPr>
      <w:ins w:id="885" w:author="Administrator" w:date="2018-10-23T13:32:00Z">
        <w:r>
          <w:rPr>
            <w:rFonts w:ascii="微软雅黑" w:hAnsi="微软雅黑" w:eastAsia="微软雅黑" w:cs="微软雅黑"/>
            <w:rPrChange w:id="886" w:author="Administrator" w:date="2018-10-23T14:05:00Z">
              <w:rPr/>
            </w:rPrChange>
          </w:rPr>
          <w:t>/</w:t>
        </w:r>
      </w:ins>
      <w:ins w:id="887" w:author="Administrator" w:date="2018-10-23T13:32:00Z">
        <w:r>
          <w:rPr>
            <w:rFonts w:ascii="微软雅黑" w:hAnsi="微软雅黑" w:eastAsia="微软雅黑" w:cs="微软雅黑"/>
            <w:rPrChange w:id="888" w:author="Administrator" w:date="2018-10-23T14:05:00Z">
              <w:rPr/>
            </w:rPrChange>
          </w:rPr>
          <w:t>sipApp</w:t>
        </w:r>
      </w:ins>
      <w:ins w:id="889" w:author="Administrator" w:date="2018-10-23T13:32:00Z">
        <w:r>
          <w:rPr>
            <w:rFonts w:ascii="微软雅黑" w:hAnsi="微软雅黑" w:eastAsia="微软雅黑" w:cs="微软雅黑"/>
            <w:rPrChange w:id="890" w:author="Administrator" w:date="2018-10-23T14:05:00Z">
              <w:rPr/>
            </w:rPrChange>
          </w:rPr>
          <w:t>/operate</w:t>
        </w:r>
      </w:ins>
    </w:p>
    <w:p>
      <w:pPr>
        <w:pStyle w:val="2"/>
        <w:outlineLvl w:val="0"/>
        <w:rPr>
          <w:ins w:id="892" w:author="Administrator" w:date="2018-10-23T11:45:00Z"/>
          <w:rFonts w:ascii="微软雅黑" w:hAnsi="微软雅黑" w:eastAsia="微软雅黑" w:cs="微软雅黑"/>
          <w:rPrChange w:id="893" w:author="Administrator" w:date="2018-10-23T14:05:00Z">
            <w:rPr>
              <w:ins w:id="894" w:author="Administrator" w:date="2018-10-23T11:45:00Z"/>
            </w:rPr>
          </w:rPrChange>
        </w:rPr>
        <w:pPrChange w:id="891" w:author="Administrator" w:date="2018-10-23T11:55:00Z">
          <w:pPr>
            <w:outlineLvl w:val="0"/>
          </w:pPr>
        </w:pPrChange>
      </w:pPr>
      <w:del w:id="895" w:author="Administrator" w:date="2018-10-23T13:34:00Z">
        <w:r>
          <w:rPr>
            <w:rFonts w:ascii="微软雅黑" w:hAnsi="微软雅黑" w:eastAsia="微软雅黑" w:cs="微软雅黑"/>
            <w:b/>
            <w:rPrChange w:id="896" w:author="Administrator" w:date="2018-10-23T14:05:00Z">
              <w:rPr>
                <w:b/>
              </w:rPr>
            </w:rPrChange>
          </w:rPr>
          <w:delText>3</w:delText>
        </w:r>
      </w:del>
      <w:ins w:id="897" w:author="Administrator" w:date="2018-10-23T13:34:00Z">
        <w:r>
          <w:rPr>
            <w:rFonts w:ascii="微软雅黑" w:hAnsi="微软雅黑" w:eastAsia="微软雅黑" w:cs="微软雅黑"/>
            <w:b/>
            <w:rPrChange w:id="898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899" w:author="Administrator" w:date="2018-10-23T14:05:00Z">
            <w:rPr>
              <w:b/>
            </w:rPr>
          </w:rPrChange>
        </w:rPr>
        <w:t xml:space="preserve"> sip</w:t>
      </w:r>
      <w:r>
        <w:rPr>
          <w:rFonts w:hint="eastAsia" w:ascii="微软雅黑" w:hAnsi="微软雅黑" w:eastAsia="微软雅黑" w:cs="微软雅黑"/>
        </w:rPr>
        <w:t xml:space="preserve"> ws</w:t>
      </w:r>
      <w:r>
        <w:rPr>
          <w:rFonts w:hint="eastAsia" w:ascii="微软雅黑" w:hAnsi="微软雅黑" w:eastAsia="微软雅黑" w:cs="微软雅黑"/>
          <w:b/>
          <w:rPrChange w:id="900" w:author="Administrator" w:date="2018-10-23T14:05:00Z">
            <w:rPr>
              <w:rFonts w:hint="eastAsia"/>
              <w:b/>
            </w:rPr>
          </w:rPrChange>
        </w:rPr>
        <w:t>接口协议</w:t>
      </w:r>
    </w:p>
    <w:p>
      <w:pPr>
        <w:pStyle w:val="3"/>
        <w:spacing w:line="413" w:lineRule="auto"/>
        <w:outlineLvl w:val="1"/>
        <w:rPr>
          <w:del w:id="902" w:author="Administrator" w:date="2018-10-23T13:34:00Z"/>
          <w:rFonts w:ascii="微软雅黑" w:hAnsi="微软雅黑" w:eastAsia="微软雅黑" w:cs="微软雅黑"/>
          <w:rPrChange w:id="903" w:author="Administrator" w:date="2018-10-23T14:05:00Z">
            <w:rPr>
              <w:del w:id="904" w:author="Administrator" w:date="2018-10-23T13:34:00Z"/>
            </w:rPr>
          </w:rPrChange>
        </w:rPr>
        <w:pPrChange w:id="901" w:author="Administrator" w:date="2018-11-02T14:33:21Z">
          <w:pPr>
            <w:outlineLvl w:val="0"/>
          </w:pPr>
        </w:pPrChange>
      </w:pPr>
    </w:p>
    <w:p>
      <w:pPr>
        <w:pStyle w:val="3"/>
        <w:rPr>
          <w:ins w:id="905" w:author="Administrator" w:date="2018-10-23T11:55:00Z"/>
          <w:rFonts w:ascii="微软雅黑" w:hAnsi="微软雅黑" w:eastAsia="微软雅黑" w:cs="微软雅黑"/>
          <w:rPrChange w:id="906" w:author="Administrator" w:date="2018-10-23T14:05:00Z">
            <w:rPr>
              <w:ins w:id="907" w:author="Administrator" w:date="2018-10-23T11:55:00Z"/>
            </w:rPr>
          </w:rPrChange>
        </w:rPr>
      </w:pPr>
      <w:del w:id="908" w:author="Administrator" w:date="2018-10-23T13:34:00Z">
        <w:r>
          <w:rPr>
            <w:rFonts w:hint="eastAsia" w:ascii="微软雅黑" w:hAnsi="微软雅黑" w:eastAsia="微软雅黑" w:cs="微软雅黑"/>
            <w:rPrChange w:id="909" w:author="Administrator" w:date="2018-10-23T14:05:00Z">
              <w:rPr>
                <w:rFonts w:hint="eastAsia"/>
              </w:rPr>
            </w:rPrChange>
          </w:rPr>
          <w:delText>3.1</w:delText>
        </w:r>
      </w:del>
      <w:del w:id="910" w:author="Administrator" w:date="2018-10-23T13:34:00Z">
        <w:r>
          <w:rPr>
            <w:rFonts w:hint="eastAsia" w:ascii="微软雅黑" w:hAnsi="微软雅黑" w:eastAsia="微软雅黑" w:cs="微软雅黑"/>
            <w:rPrChange w:id="911" w:author="Administrator" w:date="2018-10-23T14:05:00Z">
              <w:rPr>
                <w:rFonts w:hint="eastAsia"/>
              </w:rPr>
            </w:rPrChange>
          </w:rPr>
          <w:delText>实时点播协议</w:delText>
        </w:r>
      </w:del>
      <w:ins w:id="912" w:author="Administrator" w:date="2018-10-23T13:34:00Z">
        <w:r>
          <w:rPr>
            <w:rFonts w:ascii="微软雅黑" w:hAnsi="微软雅黑" w:eastAsia="微软雅黑" w:cs="微软雅黑"/>
            <w:rPrChange w:id="913" w:author="Administrator" w:date="2018-10-23T14:05:00Z">
              <w:rPr/>
            </w:rPrChange>
          </w:rPr>
          <w:t>4</w:t>
        </w:r>
      </w:ins>
      <w:ins w:id="914" w:author="Administrator" w:date="2018-10-23T11:55:00Z">
        <w:r>
          <w:rPr>
            <w:rFonts w:ascii="微软雅黑" w:hAnsi="微软雅黑" w:eastAsia="微软雅黑" w:cs="微软雅黑"/>
            <w:rPrChange w:id="915" w:author="Administrator" w:date="2018-10-23T14:05:00Z">
              <w:rPr/>
            </w:rPrChange>
          </w:rPr>
          <w:t>.</w:t>
        </w:r>
      </w:ins>
      <w:ins w:id="916" w:author="Administrator" w:date="2018-10-23T11:56:00Z">
        <w:r>
          <w:rPr>
            <w:rFonts w:ascii="微软雅黑" w:hAnsi="微软雅黑" w:eastAsia="微软雅黑" w:cs="微软雅黑"/>
            <w:rPrChange w:id="917" w:author="Administrator" w:date="2018-10-23T14:05:00Z">
              <w:rPr/>
            </w:rPrChange>
          </w:rPr>
          <w:t>1</w:t>
        </w:r>
      </w:ins>
      <w:ins w:id="918" w:author="Administrator" w:date="2018-10-23T11:55:00Z">
        <w:r>
          <w:rPr>
            <w:rFonts w:ascii="微软雅黑" w:hAnsi="微软雅黑" w:eastAsia="微软雅黑" w:cs="微软雅黑"/>
            <w:rPrChange w:id="919" w:author="Administrator" w:date="2018-10-23T14:05:00Z">
              <w:rPr/>
            </w:rPrChange>
          </w:rPr>
          <w:t xml:space="preserve"> </w:t>
        </w:r>
      </w:ins>
      <w:ins w:id="920" w:author="Administrator" w:date="2018-10-23T11:56:00Z">
        <w:r>
          <w:rPr>
            <w:rFonts w:hint="eastAsia" w:ascii="微软雅黑" w:hAnsi="微软雅黑" w:eastAsia="微软雅黑" w:cs="微软雅黑"/>
            <w:rPrChange w:id="921" w:author="Administrator" w:date="2018-10-23T14:05:00Z">
              <w:rPr>
                <w:rFonts w:hint="eastAsia"/>
              </w:rPr>
            </w:rPrChange>
          </w:rPr>
          <w:t>协议类型</w:t>
        </w:r>
      </w:ins>
      <w:ins w:id="922" w:author="Administrator" w:date="2018-10-23T11:55:00Z">
        <w:r>
          <w:rPr>
            <w:rFonts w:hint="eastAsia" w:ascii="微软雅黑" w:hAnsi="微软雅黑" w:eastAsia="微软雅黑" w:cs="微软雅黑"/>
            <w:rPrChange w:id="923" w:author="Administrator" w:date="2018-10-23T14:05:00Z">
              <w:rPr>
                <w:rFonts w:hint="eastAsia"/>
              </w:rPr>
            </w:rPrChange>
          </w:rPr>
          <w:t>定义</w:t>
        </w:r>
      </w:ins>
      <w:ins w:id="924" w:author="Administrator" w:date="2018-10-23T11:56:00Z">
        <w:r>
          <w:rPr>
            <w:rFonts w:hint="eastAsia" w:ascii="微软雅黑" w:hAnsi="微软雅黑" w:eastAsia="微软雅黑" w:cs="微软雅黑"/>
            <w:rPrChange w:id="925" w:author="Administrator" w:date="2018-10-23T14:05:00Z">
              <w:rPr>
                <w:rFonts w:hint="eastAsia"/>
              </w:rPr>
            </w:rPrChange>
          </w:rPr>
          <w:t>【参数</w:t>
        </w:r>
      </w:ins>
      <w:ins w:id="926" w:author="Administrator" w:date="2018-10-23T11:56:00Z">
        <w:r>
          <w:rPr>
            <w:rFonts w:hint="eastAsia" w:ascii="微软雅黑" w:hAnsi="微软雅黑" w:eastAsia="微软雅黑" w:cs="微软雅黑"/>
            <w:rPrChange w:id="927" w:author="Administrator" w:date="2018-10-23T14:05:00Z">
              <w:rPr>
                <w:rFonts w:hint="eastAsia"/>
              </w:rPr>
            </w:rPrChange>
          </w:rPr>
          <w:t>mehtod</w:t>
        </w:r>
      </w:ins>
      <w:ins w:id="928" w:author="Administrator" w:date="2018-10-23T11:56:00Z">
        <w:r>
          <w:rPr>
            <w:rFonts w:hint="eastAsia" w:ascii="微软雅黑" w:hAnsi="微软雅黑" w:eastAsia="微软雅黑" w:cs="微软雅黑"/>
            <w:rPrChange w:id="929" w:author="Administrator" w:date="2018-10-23T14:05:00Z">
              <w:rPr>
                <w:rFonts w:hint="eastAsia"/>
              </w:rPr>
            </w:rPrChange>
          </w:rPr>
          <w:t>】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30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31" w:author="Administrator" w:date="2018-10-23T11:55:00Z"/>
                <w:rFonts w:ascii="微软雅黑" w:hAnsi="微软雅黑" w:eastAsia="微软雅黑" w:cs="微软雅黑"/>
                <w:szCs w:val="21"/>
                <w:rPrChange w:id="932" w:author="Administrator" w:date="2018-10-23T14:05:00Z">
                  <w:rPr>
                    <w:ins w:id="933" w:author="Administrator" w:date="2018-10-23T11:55:00Z"/>
                  </w:rPr>
                </w:rPrChange>
              </w:rPr>
            </w:pPr>
            <w:ins w:id="934" w:author="Administrator" w:date="2018-10-23T11:55:00Z">
              <w:r>
                <w:rPr>
                  <w:rFonts w:hint="eastAsia" w:ascii="微软雅黑" w:hAnsi="微软雅黑" w:eastAsia="微软雅黑" w:cs="微软雅黑"/>
                  <w:szCs w:val="21"/>
                  <w:rPrChange w:id="935" w:author="Administrator" w:date="2018-10-23T14:05:00Z">
                    <w:rPr>
                      <w:rFonts w:hint="eastAsia"/>
                    </w:rPr>
                  </w:rPrChange>
                </w:rPr>
                <w:t>值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36" w:author="Administrator" w:date="2018-10-23T11:55:00Z"/>
                <w:rFonts w:ascii="微软雅黑" w:hAnsi="微软雅黑" w:eastAsia="微软雅黑" w:cs="微软雅黑"/>
                <w:szCs w:val="21"/>
                <w:rPrChange w:id="937" w:author="Administrator" w:date="2018-10-23T14:05:00Z">
                  <w:rPr>
                    <w:ins w:id="938" w:author="Administrator" w:date="2018-10-23T11:55:00Z"/>
                  </w:rPr>
                </w:rPrChange>
              </w:rPr>
            </w:pPr>
            <w:ins w:id="939" w:author="Administrator" w:date="2018-10-23T11:55:00Z">
              <w:r>
                <w:rPr>
                  <w:rFonts w:hint="eastAsia" w:ascii="微软雅黑" w:hAnsi="微软雅黑" w:eastAsia="微软雅黑" w:cs="微软雅黑"/>
                  <w:szCs w:val="21"/>
                  <w:rPrChange w:id="94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41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42" w:author="Administrator" w:date="2018-10-23T11:55:00Z"/>
                <w:rFonts w:ascii="微软雅黑" w:hAnsi="微软雅黑" w:eastAsia="微软雅黑" w:cs="微软雅黑"/>
                <w:szCs w:val="21"/>
                <w:rPrChange w:id="943" w:author="Administrator" w:date="2018-10-23T14:05:00Z">
                  <w:rPr>
                    <w:ins w:id="944" w:author="Administrator" w:date="2018-10-23T11:55:00Z"/>
                  </w:rPr>
                </w:rPrChange>
              </w:rPr>
            </w:pPr>
            <w:ins w:id="945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46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47" w:author="Administrator" w:date="2018-10-23T11:55:00Z"/>
                <w:rFonts w:ascii="微软雅黑" w:hAnsi="微软雅黑" w:eastAsia="微软雅黑" w:cs="微软雅黑"/>
                <w:szCs w:val="21"/>
                <w:rPrChange w:id="948" w:author="Administrator" w:date="2018-10-23T14:05:00Z">
                  <w:rPr>
                    <w:ins w:id="949" w:author="Administrator" w:date="2018-10-23T11:55:00Z"/>
                  </w:rPr>
                </w:rPrChange>
              </w:rPr>
            </w:pPr>
            <w:ins w:id="950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51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实时播放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52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53" w:author="Administrator" w:date="2018-10-23T11:55:00Z"/>
                <w:rFonts w:ascii="微软雅黑" w:hAnsi="微软雅黑" w:eastAsia="微软雅黑" w:cs="微软雅黑"/>
                <w:szCs w:val="21"/>
                <w:rPrChange w:id="954" w:author="Administrator" w:date="2018-10-23T14:05:00Z">
                  <w:rPr>
                    <w:ins w:id="955" w:author="Administrator" w:date="2018-10-23T11:55:00Z"/>
                  </w:rPr>
                </w:rPrChange>
              </w:rPr>
            </w:pPr>
            <w:ins w:id="956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57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playback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58" w:author="Administrator" w:date="2018-10-23T11:55:00Z"/>
                <w:rFonts w:ascii="微软雅黑" w:hAnsi="微软雅黑" w:eastAsia="微软雅黑" w:cs="微软雅黑"/>
                <w:szCs w:val="21"/>
                <w:rPrChange w:id="959" w:author="Administrator" w:date="2018-10-23T14:05:00Z">
                  <w:rPr>
                    <w:ins w:id="960" w:author="Administrator" w:date="2018-10-23T11:55:00Z"/>
                  </w:rPr>
                </w:rPrChange>
              </w:rPr>
            </w:pPr>
            <w:ins w:id="961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62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录像回看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63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64" w:author="Administrator" w:date="2018-10-23T11:55:00Z"/>
                <w:rFonts w:ascii="微软雅黑" w:hAnsi="微软雅黑" w:eastAsia="微软雅黑" w:cs="微软雅黑"/>
                <w:szCs w:val="21"/>
                <w:rPrChange w:id="965" w:author="Administrator" w:date="2018-10-23T14:05:00Z">
                  <w:rPr>
                    <w:ins w:id="966" w:author="Administrator" w:date="2018-10-23T11:55:00Z"/>
                  </w:rPr>
                </w:rPrChange>
              </w:rPr>
            </w:pPr>
            <w:ins w:id="967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968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terminate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69" w:author="Administrator" w:date="2018-10-23T11:55:00Z"/>
                <w:rFonts w:ascii="微软雅黑" w:hAnsi="微软雅黑" w:eastAsia="微软雅黑" w:cs="微软雅黑"/>
                <w:szCs w:val="21"/>
                <w:rPrChange w:id="970" w:author="Administrator" w:date="2018-10-23T14:05:00Z">
                  <w:rPr>
                    <w:ins w:id="971" w:author="Administrator" w:date="2018-10-23T11:55:00Z"/>
                  </w:rPr>
                </w:rPrChange>
              </w:rPr>
            </w:pPr>
            <w:ins w:id="972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73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停止播放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974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975" w:author="Administrator" w:date="2018-10-23T11:55:00Z"/>
                <w:rFonts w:ascii="微软雅黑" w:hAnsi="微软雅黑" w:eastAsia="微软雅黑" w:cs="微软雅黑"/>
                <w:szCs w:val="21"/>
                <w:rPrChange w:id="976" w:author="Administrator" w:date="2018-10-23T14:05:00Z">
                  <w:rPr>
                    <w:ins w:id="977" w:author="Administrator" w:date="2018-10-23T11:55:00Z"/>
                  </w:rPr>
                </w:rPrChange>
              </w:rPr>
            </w:pPr>
            <w:ins w:id="978" w:author="vim" w:date="2018-11-02T09:51:00Z">
              <w:r>
                <w:rPr>
                  <w:rFonts w:ascii="微软雅黑" w:hAnsi="微软雅黑" w:eastAsia="微软雅黑" w:cs="微软雅黑"/>
                  <w:color w:val="2A00FF"/>
                  <w:szCs w:val="21"/>
                  <w:highlight w:val="white"/>
                </w:rPr>
                <w:t>PTZ</w:t>
              </w:r>
            </w:ins>
            <w:ins w:id="979" w:author="Administrator" w:date="2018-10-23T11:55:00Z">
              <w:del w:id="980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1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c</w:delText>
                </w:r>
              </w:del>
            </w:ins>
            <w:ins w:id="982" w:author="Administrator" w:date="2018-10-23T11:55:00Z">
              <w:del w:id="983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4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l</w:delText>
                </w:r>
              </w:del>
            </w:ins>
            <w:ins w:id="985" w:author="Administrator" w:date="2018-10-23T11:55:00Z">
              <w:del w:id="986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87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o</w:delText>
                </w:r>
              </w:del>
            </w:ins>
            <w:ins w:id="988" w:author="Administrator" w:date="2018-10-23T11:55:00Z">
              <w:del w:id="989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90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u</w:delText>
                </w:r>
              </w:del>
            </w:ins>
            <w:ins w:id="991" w:author="Administrator" w:date="2018-10-23T11:55:00Z">
              <w:del w:id="992" w:author="vim" w:date="2018-11-02T09:51:00Z">
                <w:r>
                  <w:rPr>
                    <w:rFonts w:ascii="微软雅黑" w:hAnsi="微软雅黑" w:eastAsia="微软雅黑" w:cs="微软雅黑"/>
                    <w:color w:val="2A00FF"/>
                    <w:sz w:val="21"/>
                    <w:szCs w:val="21"/>
                    <w:highlight w:val="white"/>
                    <w:rPrChange w:id="993" w:author="Administrator" w:date="2018-10-23T14:05:00Z">
                      <w:rPr>
                        <w:rFonts w:ascii="Consolas" w:hAnsi="Consolas" w:eastAsia="Consolas"/>
                        <w:color w:val="2A00FF"/>
                        <w:sz w:val="20"/>
                        <w:highlight w:val="white"/>
                      </w:rPr>
                    </w:rPrChange>
                  </w:rPr>
                  <w:delText>d</w:delText>
                </w:r>
              </w:del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994" w:author="Administrator" w:date="2018-10-23T11:55:00Z"/>
                <w:rFonts w:ascii="微软雅黑" w:hAnsi="微软雅黑" w:eastAsia="微软雅黑" w:cs="微软雅黑"/>
                <w:szCs w:val="21"/>
                <w:rPrChange w:id="995" w:author="Administrator" w:date="2018-10-23T14:05:00Z">
                  <w:rPr>
                    <w:ins w:id="996" w:author="Administrator" w:date="2018-10-23T11:55:00Z"/>
                  </w:rPr>
                </w:rPrChange>
              </w:rPr>
            </w:pPr>
            <w:ins w:id="997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998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云</w:t>
              </w:r>
            </w:ins>
            <w:ins w:id="999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00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台控制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01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02" w:author="Administrator" w:date="2018-10-23T11:55:00Z"/>
                <w:rFonts w:ascii="微软雅黑" w:hAnsi="微软雅黑" w:eastAsia="微软雅黑" w:cs="微软雅黑"/>
                <w:szCs w:val="21"/>
                <w:rPrChange w:id="1003" w:author="Administrator" w:date="2018-10-23T14:05:00Z">
                  <w:rPr>
                    <w:ins w:id="1004" w:author="Administrator" w:date="2018-10-23T11:55:00Z"/>
                  </w:rPr>
                </w:rPrChange>
              </w:rPr>
            </w:pPr>
            <w:ins w:id="1005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06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cruise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07" w:author="Administrator" w:date="2018-10-23T11:55:00Z"/>
                <w:rFonts w:ascii="微软雅黑" w:hAnsi="微软雅黑" w:eastAsia="微软雅黑" w:cs="微软雅黑"/>
                <w:szCs w:val="21"/>
                <w:rPrChange w:id="1008" w:author="Administrator" w:date="2018-10-23T14:05:00Z">
                  <w:rPr>
                    <w:ins w:id="1009" w:author="Administrator" w:date="2018-10-23T11:55:00Z"/>
                  </w:rPr>
                </w:rPrChange>
              </w:rPr>
            </w:pPr>
            <w:ins w:id="1010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11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巡航预案控制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12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13" w:author="Administrator" w:date="2018-10-23T11:55:00Z"/>
                <w:rFonts w:ascii="微软雅黑" w:hAnsi="微软雅黑" w:eastAsia="微软雅黑" w:cs="微软雅黑"/>
                <w:szCs w:val="21"/>
                <w:rPrChange w:id="1014" w:author="Administrator" w:date="2018-10-23T14:05:00Z">
                  <w:rPr>
                    <w:ins w:id="1015" w:author="Administrator" w:date="2018-10-23T11:55:00Z"/>
                  </w:rPr>
                </w:rPrChange>
              </w:rPr>
            </w:pPr>
            <w:ins w:id="1016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17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preset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18" w:author="Administrator" w:date="2018-10-23T11:55:00Z"/>
                <w:rFonts w:ascii="微软雅黑" w:hAnsi="微软雅黑" w:eastAsia="微软雅黑" w:cs="微软雅黑"/>
                <w:szCs w:val="21"/>
                <w:rPrChange w:id="1019" w:author="Administrator" w:date="2018-10-23T14:05:00Z">
                  <w:rPr>
                    <w:ins w:id="1020" w:author="Administrator" w:date="2018-10-23T11:55:00Z"/>
                  </w:rPr>
                </w:rPrChange>
              </w:rPr>
            </w:pPr>
            <w:ins w:id="1021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22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预置位</w:t>
              </w:r>
            </w:ins>
            <w:ins w:id="1023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24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25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26" w:author="Administrator" w:date="2018-10-23T11:55:00Z"/>
                <w:rFonts w:hint="eastAsia" w:ascii="微软雅黑" w:hAnsi="微软雅黑" w:eastAsia="微软雅黑" w:cs="微软雅黑"/>
                <w:szCs w:val="21"/>
                <w:rPrChange w:id="1027" w:author="Administrator" w:date="2018-10-23T14:05:00Z">
                  <w:rPr>
                    <w:ins w:id="1028" w:author="Administrator" w:date="2018-10-23T11:55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lang w:eastAsia="zh-CN"/>
              </w:rPr>
              <w:t>queryPreset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29" w:author="Administrator" w:date="2018-10-23T11:55:00Z"/>
                <w:rFonts w:ascii="微软雅黑" w:hAnsi="微软雅黑" w:eastAsia="微软雅黑" w:cs="微软雅黑"/>
                <w:szCs w:val="21"/>
                <w:rPrChange w:id="1030" w:author="Administrator" w:date="2018-10-23T14:05:00Z">
                  <w:rPr>
                    <w:ins w:id="1031" w:author="Administrator" w:date="2018-10-23T11:55:00Z"/>
                  </w:rPr>
                </w:rPrChange>
              </w:rPr>
            </w:pPr>
            <w:ins w:id="1032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33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预置位</w:t>
              </w:r>
            </w:ins>
            <w:ins w:id="1034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35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查询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36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37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38" w:author="Administrator" w:date="2018-10-23T14:05:00Z">
                  <w:rPr>
                    <w:ins w:id="1039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40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41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wiper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42" w:author="Administrator" w:date="2018-10-23T11:55:00Z"/>
                <w:rFonts w:ascii="微软雅黑" w:hAnsi="微软雅黑" w:eastAsia="微软雅黑" w:cs="微软雅黑"/>
                <w:szCs w:val="21"/>
                <w:rPrChange w:id="1043" w:author="Administrator" w:date="2018-10-23T14:05:00Z">
                  <w:rPr>
                    <w:ins w:id="1044" w:author="Administrator" w:date="2018-10-23T11:55:00Z"/>
                  </w:rPr>
                </w:rPrChange>
              </w:rPr>
            </w:pPr>
            <w:ins w:id="1045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46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雨刷控制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47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48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49" w:author="Administrator" w:date="2018-10-23T14:05:00Z">
                  <w:rPr>
                    <w:ins w:id="1050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51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52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record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53" w:author="Administrator" w:date="2018-10-23T11:55:00Z"/>
                <w:rFonts w:ascii="微软雅黑" w:hAnsi="微软雅黑" w:eastAsia="微软雅黑" w:cs="微软雅黑"/>
                <w:szCs w:val="21"/>
                <w:rPrChange w:id="1054" w:author="Administrator" w:date="2018-10-23T14:05:00Z">
                  <w:rPr>
                    <w:ins w:id="1055" w:author="Administrator" w:date="2018-10-23T11:55:00Z"/>
                  </w:rPr>
                </w:rPrChange>
              </w:rPr>
            </w:pPr>
            <w:ins w:id="1056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57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58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59" w:author="Administrator" w:date="2018-10-23T11:55:00Z"/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60" w:author="Administrator" w:date="2018-10-23T14:05:00Z">
                  <w:rPr>
                    <w:ins w:id="1061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color w:val="2A00FF"/>
                <w:sz w:val="21"/>
                <w:szCs w:val="21"/>
                <w:highlight w:val="white"/>
                <w:lang w:eastAsia="zh-CN"/>
              </w:rPr>
              <w:t>queryRecord</w:t>
            </w:r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62" w:author="Administrator" w:date="2018-10-23T11:55:00Z"/>
                <w:rFonts w:ascii="微软雅黑" w:hAnsi="微软雅黑" w:eastAsia="微软雅黑" w:cs="微软雅黑"/>
                <w:szCs w:val="21"/>
                <w:rPrChange w:id="1063" w:author="Administrator" w:date="2018-10-23T14:05:00Z">
                  <w:rPr>
                    <w:ins w:id="1064" w:author="Administrator" w:date="2018-10-23T11:55:00Z"/>
                  </w:rPr>
                </w:rPrChange>
              </w:rPr>
            </w:pPr>
            <w:ins w:id="1065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66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录像查找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67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68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69" w:author="Administrator" w:date="2018-10-23T14:05:00Z">
                  <w:rPr>
                    <w:ins w:id="1070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71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72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playbackControl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73" w:author="Administrator" w:date="2018-10-23T11:55:00Z"/>
                <w:rFonts w:ascii="微软雅黑" w:hAnsi="微软雅黑" w:eastAsia="微软雅黑" w:cs="微软雅黑"/>
                <w:szCs w:val="21"/>
                <w:rPrChange w:id="1074" w:author="Administrator" w:date="2018-10-23T14:05:00Z">
                  <w:rPr>
                    <w:ins w:id="1075" w:author="Administrator" w:date="2018-10-23T11:55:00Z"/>
                  </w:rPr>
                </w:rPrChange>
              </w:rPr>
            </w:pPr>
            <w:ins w:id="1076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77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回放控制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78" w:author="Administrator" w:date="2018-10-23T11:55:00Z"/>
        </w:trPr>
        <w:tc>
          <w:tcPr>
            <w:tcW w:w="4261" w:type="dxa"/>
          </w:tcPr>
          <w:p>
            <w:pPr>
              <w:widowControl/>
              <w:jc w:val="left"/>
              <w:rPr>
                <w:ins w:id="1079" w:author="Administrator" w:date="2018-10-23T11:55:00Z"/>
                <w:rFonts w:ascii="微软雅黑" w:hAnsi="微软雅黑" w:eastAsia="微软雅黑" w:cs="微软雅黑"/>
                <w:color w:val="2A00FF"/>
                <w:sz w:val="21"/>
                <w:szCs w:val="21"/>
                <w:highlight w:val="white"/>
                <w:rPrChange w:id="1080" w:author="Administrator" w:date="2018-10-23T14:05:00Z">
                  <w:rPr>
                    <w:ins w:id="1081" w:author="Administrator" w:date="2018-10-23T11:55:00Z"/>
                    <w:rFonts w:ascii="Consolas" w:hAnsi="Consolas" w:eastAsia="Consolas"/>
                    <w:color w:val="2A00FF"/>
                    <w:sz w:val="20"/>
                    <w:highlight w:val="white"/>
                  </w:rPr>
                </w:rPrChange>
              </w:rPr>
            </w:pPr>
            <w:ins w:id="1082" w:author="Administrator" w:date="2018-10-23T11:55:00Z">
              <w:r>
                <w:rPr>
                  <w:rFonts w:ascii="微软雅黑" w:hAnsi="微软雅黑" w:eastAsia="微软雅黑" w:cs="微软雅黑"/>
                  <w:color w:val="2A00FF"/>
                  <w:sz w:val="21"/>
                  <w:szCs w:val="21"/>
                  <w:highlight w:val="white"/>
                  <w:rPrChange w:id="1083" w:author="Administrator" w:date="2018-10-23T14:05:00Z">
                    <w:rPr>
                      <w:rFonts w:ascii="Consolas" w:hAnsi="Consolas" w:eastAsia="Consolas"/>
                      <w:color w:val="2A00FF"/>
                      <w:sz w:val="20"/>
                      <w:highlight w:val="white"/>
                    </w:rPr>
                  </w:rPrChange>
                </w:rPr>
                <w:t>download</w:t>
              </w:r>
            </w:ins>
          </w:p>
        </w:tc>
        <w:tc>
          <w:tcPr>
            <w:tcW w:w="4261" w:type="dxa"/>
          </w:tcPr>
          <w:p>
            <w:pPr>
              <w:widowControl/>
              <w:jc w:val="left"/>
              <w:rPr>
                <w:ins w:id="1084" w:author="Administrator" w:date="2018-10-23T11:55:00Z"/>
                <w:rFonts w:ascii="微软雅黑" w:hAnsi="微软雅黑" w:eastAsia="微软雅黑" w:cs="微软雅黑"/>
                <w:szCs w:val="21"/>
                <w:rPrChange w:id="1085" w:author="Administrator" w:date="2018-10-23T14:05:00Z">
                  <w:rPr>
                    <w:ins w:id="1086" w:author="Administrator" w:date="2018-10-23T11:55:00Z"/>
                  </w:rPr>
                </w:rPrChange>
              </w:rPr>
            </w:pPr>
            <w:ins w:id="1087" w:author="Administrator" w:date="2018-10-23T11:55:00Z">
              <w:r>
                <w:rPr>
                  <w:rFonts w:hint="eastAsia" w:ascii="微软雅黑" w:hAnsi="微软雅黑" w:eastAsia="微软雅黑" w:cs="微软雅黑"/>
                  <w:color w:val="3F5FBF"/>
                  <w:sz w:val="21"/>
                  <w:szCs w:val="21"/>
                  <w:highlight w:val="white"/>
                  <w:rPrChange w:id="1088" w:author="Administrator" w:date="2018-10-23T14:05:00Z">
                    <w:rPr>
                      <w:rFonts w:hint="eastAsia" w:ascii="Consolas" w:hAnsi="Consolas" w:eastAsia="Consolas"/>
                      <w:color w:val="3F5FBF"/>
                      <w:sz w:val="20"/>
                      <w:highlight w:val="white"/>
                    </w:rPr>
                  </w:rPrChange>
                </w:rPr>
                <w:t>下载</w:t>
              </w:r>
            </w:ins>
          </w:p>
        </w:tc>
      </w:tr>
    </w:tbl>
    <w:p>
      <w:pPr>
        <w:outlineLvl w:val="9"/>
        <w:rPr>
          <w:ins w:id="1090" w:author="Administrator" w:date="2018-10-23T11:55:00Z"/>
          <w:rFonts w:ascii="微软雅黑" w:hAnsi="微软雅黑" w:eastAsia="微软雅黑" w:cs="微软雅黑"/>
          <w:rPrChange w:id="1091" w:author="Administrator" w:date="2018-10-23T14:05:00Z">
            <w:rPr>
              <w:ins w:id="1092" w:author="Administrator" w:date="2018-10-23T11:55:00Z"/>
            </w:rPr>
          </w:rPrChange>
        </w:rPr>
        <w:pPrChange w:id="1089" w:author="Administrator" w:date="2018-10-23T13:36:00Z">
          <w:pPr>
            <w:outlineLvl w:val="1"/>
          </w:pPr>
        </w:pPrChange>
      </w:pPr>
    </w:p>
    <w:p>
      <w:pPr>
        <w:pStyle w:val="3"/>
        <w:outlineLvl w:val="1"/>
        <w:rPr>
          <w:rFonts w:ascii="微软雅黑" w:hAnsi="微软雅黑" w:eastAsia="微软雅黑" w:cs="微软雅黑"/>
        </w:rPr>
        <w:pPrChange w:id="1093" w:author="Administrator" w:date="2018-10-23T13:36:00Z">
          <w:pPr>
            <w:outlineLvl w:val="1"/>
          </w:pPr>
        </w:pPrChange>
      </w:pPr>
      <w:ins w:id="1094" w:author="Administrator" w:date="2018-10-23T13:34:00Z">
        <w:r>
          <w:rPr>
            <w:rFonts w:ascii="微软雅黑" w:hAnsi="微软雅黑" w:eastAsia="微软雅黑" w:cs="微软雅黑"/>
            <w:b/>
            <w:rPrChange w:id="1095" w:author="Administrator" w:date="2018-10-23T14:05:00Z">
              <w:rPr>
                <w:b/>
              </w:rPr>
            </w:rPrChange>
          </w:rPr>
          <w:t>4</w:t>
        </w:r>
      </w:ins>
      <w:ins w:id="1096" w:author="Administrator" w:date="2018-10-23T11:55:00Z">
        <w:r>
          <w:rPr>
            <w:rFonts w:ascii="微软雅黑" w:hAnsi="微软雅黑" w:eastAsia="微软雅黑" w:cs="微软雅黑"/>
            <w:b/>
            <w:rPrChange w:id="1097" w:author="Administrator" w:date="2018-10-23T14:05:00Z">
              <w:rPr>
                <w:b/>
              </w:rPr>
            </w:rPrChange>
          </w:rPr>
          <w:t>.</w:t>
        </w:r>
      </w:ins>
      <w:ins w:id="1098" w:author="Administrator" w:date="2018-10-23T11:56:00Z">
        <w:r>
          <w:rPr>
            <w:rFonts w:ascii="微软雅黑" w:hAnsi="微软雅黑" w:eastAsia="微软雅黑" w:cs="微软雅黑"/>
            <w:b/>
            <w:rPrChange w:id="1099" w:author="Administrator" w:date="2018-10-23T14:05:00Z">
              <w:rPr>
                <w:b/>
              </w:rPr>
            </w:rPrChange>
          </w:rPr>
          <w:t>2</w:t>
        </w:r>
      </w:ins>
      <w:ins w:id="1100" w:author="Administrator" w:date="2018-10-23T11:55:00Z">
        <w:r>
          <w:rPr>
            <w:rFonts w:hint="eastAsia" w:ascii="微软雅黑" w:hAnsi="微软雅黑" w:eastAsia="微软雅黑" w:cs="微软雅黑"/>
            <w:b/>
            <w:rPrChange w:id="1101" w:author="Administrator" w:date="2018-10-23T14:05:00Z">
              <w:rPr>
                <w:rFonts w:hint="eastAsia"/>
                <w:b/>
              </w:rPr>
            </w:rPrChange>
          </w:rPr>
          <w:t>实时点播协议</w:t>
        </w:r>
      </w:ins>
    </w:p>
    <w:p>
      <w:pPr>
        <w:rPr>
          <w:rFonts w:eastAsia="微软雅黑"/>
          <w:rPrChange w:id="1102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</w:rPr>
        <w:t>描述：视频监控实时查看某台摄像机的实时视频</w:t>
      </w:r>
    </w:p>
    <w:p>
      <w:pPr>
        <w:pStyle w:val="4"/>
        <w:spacing w:line="413" w:lineRule="auto"/>
        <w:outlineLvl w:val="2"/>
        <w:rPr>
          <w:rFonts w:ascii="微软雅黑" w:hAnsi="微软雅黑" w:eastAsia="微软雅黑" w:cs="微软雅黑"/>
          <w:rPrChange w:id="1104" w:author="Administrator" w:date="2018-10-23T14:05:00Z">
            <w:rPr/>
          </w:rPrChange>
        </w:rPr>
        <w:pPrChange w:id="1103" w:author="Administrator" w:date="2018-10-23T13:34:00Z">
          <w:pPr>
            <w:outlineLvl w:val="1"/>
          </w:pPr>
        </w:pPrChange>
      </w:pPr>
      <w:del w:id="1105" w:author="Administrator" w:date="2018-10-23T13:34:00Z">
        <w:r>
          <w:rPr>
            <w:rFonts w:ascii="微软雅黑" w:hAnsi="微软雅黑" w:eastAsia="微软雅黑" w:cs="微软雅黑"/>
            <w:b/>
            <w:rPrChange w:id="1106" w:author="Administrator" w:date="2018-10-23T14:05:00Z">
              <w:rPr>
                <w:b/>
              </w:rPr>
            </w:rPrChange>
          </w:rPr>
          <w:delText>3</w:delText>
        </w:r>
      </w:del>
      <w:ins w:id="1107" w:author="Administrator" w:date="2018-10-23T13:34:00Z">
        <w:r>
          <w:rPr>
            <w:rFonts w:ascii="微软雅黑" w:hAnsi="微软雅黑" w:eastAsia="微软雅黑" w:cs="微软雅黑"/>
            <w:b/>
            <w:rPrChange w:id="1108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109" w:author="Administrator" w:date="2018-10-23T14:05:00Z">
            <w:rPr>
              <w:b/>
            </w:rPr>
          </w:rPrChange>
        </w:rPr>
        <w:t>.</w:t>
      </w:r>
      <w:del w:id="1110" w:author="Administrator" w:date="2018-10-23T11:57:00Z">
        <w:r>
          <w:rPr>
            <w:rFonts w:ascii="微软雅黑" w:hAnsi="微软雅黑" w:eastAsia="微软雅黑" w:cs="微软雅黑"/>
            <w:b/>
            <w:rPrChange w:id="1111" w:author="Administrator" w:date="2018-10-23T14:05:00Z">
              <w:rPr>
                <w:b/>
              </w:rPr>
            </w:rPrChange>
          </w:rPr>
          <w:delText>1</w:delText>
        </w:r>
      </w:del>
      <w:ins w:id="1112" w:author="Administrator" w:date="2018-10-23T11:57:00Z">
        <w:r>
          <w:rPr>
            <w:rFonts w:ascii="微软雅黑" w:hAnsi="微软雅黑" w:eastAsia="微软雅黑" w:cs="微软雅黑"/>
            <w:b/>
            <w:rPrChange w:id="1113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114" w:author="Administrator" w:date="2018-10-23T14:05:00Z">
            <w:rPr>
              <w:b/>
            </w:rPr>
          </w:rPrChange>
        </w:rPr>
        <w:t xml:space="preserve">.1 </w:t>
      </w:r>
      <w:r>
        <w:rPr>
          <w:rFonts w:hint="eastAsia" w:ascii="微软雅黑" w:hAnsi="微软雅黑" w:eastAsia="微软雅黑" w:cs="微软雅黑"/>
          <w:b/>
          <w:rPrChange w:id="1115" w:author="Administrator" w:date="2018-10-23T14:05:00Z">
            <w:rPr>
              <w:rFonts w:hint="eastAsia"/>
              <w:b/>
            </w:rPr>
          </w:rPrChange>
        </w:rPr>
        <w:t>消息类型为</w:t>
      </w:r>
      <w:r>
        <w:rPr>
          <w:rFonts w:hint="eastAsia" w:ascii="微软雅黑" w:hAnsi="微软雅黑" w:eastAsia="微软雅黑" w:cs="微软雅黑"/>
          <w:b/>
          <w:rPrChange w:id="1116" w:author="Administrator" w:date="2018-10-23T14:05:00Z">
            <w:rPr>
              <w:rFonts w:hint="eastAsia"/>
              <w:b/>
            </w:rPr>
          </w:rPrChange>
        </w:rPr>
        <w:t>Invite</w:t>
      </w:r>
      <w:r>
        <w:rPr>
          <w:rFonts w:hint="eastAsia" w:ascii="微软雅黑" w:hAnsi="微软雅黑" w:eastAsia="微软雅黑" w:cs="微软雅黑"/>
          <w:b/>
          <w:rPrChange w:id="1117" w:author="Administrator" w:date="2018-10-23T14:05:00Z">
            <w:rPr>
              <w:rFonts w:hint="eastAsia"/>
              <w:b/>
            </w:rPr>
          </w:rPrChange>
        </w:rPr>
        <w:t>消息</w:t>
      </w:r>
    </w:p>
    <w:p>
      <w:pPr>
        <w:pStyle w:val="4"/>
        <w:outlineLvl w:val="2"/>
        <w:rPr>
          <w:rFonts w:ascii="微软雅黑" w:hAnsi="微软雅黑" w:eastAsia="微软雅黑" w:cs="微软雅黑"/>
          <w:rPrChange w:id="1119" w:author="Administrator" w:date="2018-10-23T14:05:00Z">
            <w:rPr/>
          </w:rPrChange>
        </w:rPr>
        <w:pPrChange w:id="1118" w:author="Administrator" w:date="2018-10-23T11:57:00Z">
          <w:pPr>
            <w:outlineLvl w:val="2"/>
          </w:pPr>
        </w:pPrChange>
      </w:pPr>
      <w:del w:id="1120" w:author="Administrator" w:date="2018-10-23T13:34:00Z">
        <w:r>
          <w:rPr>
            <w:rFonts w:ascii="微软雅黑" w:hAnsi="微软雅黑" w:eastAsia="微软雅黑" w:cs="微软雅黑"/>
            <w:b/>
            <w:rPrChange w:id="1121" w:author="Administrator" w:date="2018-10-23T14:05:00Z">
              <w:rPr>
                <w:b/>
              </w:rPr>
            </w:rPrChange>
          </w:rPr>
          <w:delText>3</w:delText>
        </w:r>
      </w:del>
      <w:ins w:id="1122" w:author="Administrator" w:date="2018-10-23T13:34:00Z">
        <w:r>
          <w:rPr>
            <w:rFonts w:ascii="微软雅黑" w:hAnsi="微软雅黑" w:eastAsia="微软雅黑" w:cs="微软雅黑"/>
            <w:b/>
            <w:rPrChange w:id="1123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124" w:author="Administrator" w:date="2018-10-23T14:05:00Z">
            <w:rPr>
              <w:b/>
            </w:rPr>
          </w:rPrChange>
        </w:rPr>
        <w:t>.</w:t>
      </w:r>
      <w:del w:id="1125" w:author="Administrator" w:date="2018-10-23T13:34:00Z">
        <w:r>
          <w:rPr>
            <w:rFonts w:ascii="微软雅黑" w:hAnsi="微软雅黑" w:eastAsia="微软雅黑" w:cs="微软雅黑"/>
            <w:b/>
            <w:rPrChange w:id="1126" w:author="Administrator" w:date="2018-10-23T14:05:00Z">
              <w:rPr>
                <w:b/>
              </w:rPr>
            </w:rPrChange>
          </w:rPr>
          <w:delText>1</w:delText>
        </w:r>
      </w:del>
      <w:ins w:id="1127" w:author="Administrator" w:date="2018-10-23T13:34:00Z">
        <w:r>
          <w:rPr>
            <w:rFonts w:ascii="微软雅黑" w:hAnsi="微软雅黑" w:eastAsia="微软雅黑" w:cs="微软雅黑"/>
            <w:b/>
            <w:rPrChange w:id="1128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129" w:author="Administrator" w:date="2018-10-23T14:05:00Z">
            <w:rPr>
              <w:b/>
            </w:rPr>
          </w:rPrChange>
        </w:rPr>
        <w:t xml:space="preserve">.2 </w:t>
      </w:r>
      <w:r>
        <w:rPr>
          <w:rFonts w:hint="eastAsia" w:ascii="微软雅黑" w:hAnsi="微软雅黑" w:eastAsia="微软雅黑" w:cs="微软雅黑"/>
          <w:b/>
          <w:rPrChange w:id="1130" w:author="Administrator" w:date="2018-10-23T14:05:00Z">
            <w:rPr>
              <w:rFonts w:hint="eastAsia"/>
              <w:b/>
            </w:rPr>
          </w:rPrChange>
        </w:rPr>
        <w:t>请求命令</w:t>
      </w:r>
    </w:p>
    <w:p>
      <w:pPr>
        <w:rPr>
          <w:del w:id="1131" w:author="Administrator" w:date="2018-10-23T13:35:00Z"/>
          <w:rFonts w:ascii="微软雅黑" w:hAnsi="微软雅黑" w:eastAsia="微软雅黑" w:cs="微软雅黑"/>
          <w:rPrChange w:id="1132" w:author="Administrator" w:date="2018-10-23T14:05:00Z">
            <w:rPr>
              <w:del w:id="1133" w:author="Administrator" w:date="2018-10-23T13:35:00Z"/>
            </w:rPr>
          </w:rPrChange>
        </w:rPr>
      </w:pPr>
      <w:r>
        <w:rPr>
          <w:rFonts w:hint="eastAsia" w:ascii="微软雅黑" w:hAnsi="微软雅黑" w:eastAsia="微软雅黑" w:cs="微软雅黑"/>
          <w:rPrChange w:id="1134" w:author="Administrator" w:date="2018-10-23T14:05:00Z">
            <w:rPr>
              <w:rFonts w:hint="eastAsia"/>
            </w:rPr>
          </w:rPrChange>
        </w:rPr>
        <w:t>请求</w:t>
      </w:r>
      <w:del w:id="1135" w:author="Administrator" w:date="2018-10-23T13:35:00Z">
        <w:r>
          <w:rPr>
            <w:rFonts w:hint="eastAsia" w:ascii="微软雅黑" w:hAnsi="微软雅黑" w:eastAsia="微软雅黑" w:cs="微软雅黑"/>
            <w:rPrChange w:id="1136" w:author="Administrator" w:date="2018-10-23T14:05:00Z">
              <w:rPr>
                <w:rFonts w:hint="eastAsia"/>
              </w:rPr>
            </w:rPrChange>
          </w:rPr>
          <w:delText>地址</w:delText>
        </w:r>
      </w:del>
      <w:ins w:id="1137" w:author="Administrator" w:date="2018-10-23T13:35:00Z">
        <w:r>
          <w:rPr>
            <w:rFonts w:hint="eastAsia" w:ascii="微软雅黑" w:hAnsi="微软雅黑" w:eastAsia="微软雅黑" w:cs="微软雅黑"/>
            <w:rPrChange w:id="1138" w:author="Administrator" w:date="2018-10-23T14:05:00Z">
              <w:rPr>
                <w:rFonts w:hint="eastAsia"/>
              </w:rPr>
            </w:rPrChange>
          </w:rPr>
          <w:t>类型</w:t>
        </w:r>
      </w:ins>
      <w:r>
        <w:rPr>
          <w:rFonts w:hint="eastAsia" w:ascii="微软雅黑" w:hAnsi="微软雅黑" w:eastAsia="微软雅黑" w:cs="微软雅黑"/>
          <w:rPrChange w:id="1139" w:author="Administrator" w:date="2018-10-23T14:05:00Z">
            <w:rPr>
              <w:rFonts w:hint="eastAsia"/>
            </w:rPr>
          </w:rPrChange>
        </w:rPr>
        <w:t>：</w:t>
      </w:r>
    </w:p>
    <w:p>
      <w:pPr>
        <w:rPr>
          <w:rFonts w:ascii="微软雅黑" w:hAnsi="微软雅黑" w:eastAsia="微软雅黑" w:cs="微软雅黑"/>
          <w:rPrChange w:id="1140" w:author="Administrator" w:date="2018-10-23T14:05:00Z">
            <w:rPr/>
          </w:rPrChange>
        </w:rPr>
      </w:pPr>
      <w:del w:id="1141" w:author="Administrator" w:date="2018-10-22T18:05:00Z">
        <w:r>
          <w:rPr>
            <w:rFonts w:ascii="微软雅黑" w:hAnsi="微软雅黑" w:eastAsia="微软雅黑" w:cs="微软雅黑"/>
            <w:rPrChange w:id="1142" w:author="Administrator" w:date="2018-10-23T14:05:00Z">
              <w:rPr/>
            </w:rPrChange>
          </w:rPr>
          <w:delText>methd</w:delText>
        </w:r>
      </w:del>
      <w:ins w:id="1143" w:author="Administrator" w:date="2018-10-22T18:05:00Z">
        <w:r>
          <w:rPr>
            <w:rFonts w:ascii="微软雅黑" w:hAnsi="微软雅黑" w:eastAsia="微软雅黑" w:cs="微软雅黑"/>
            <w:rPrChange w:id="1144" w:author="Administrator" w:date="2018-10-23T14:05:00Z">
              <w:rPr/>
            </w:rPrChange>
          </w:rPr>
          <w:t>mehtod</w:t>
        </w:r>
      </w:ins>
      <w:r>
        <w:rPr>
          <w:rFonts w:ascii="微软雅黑" w:hAnsi="微软雅黑" w:eastAsia="微软雅黑" w:cs="微软雅黑"/>
          <w:rPrChange w:id="1145" w:author="Administrator" w:date="2018-10-23T14:05:00Z">
            <w:rPr/>
          </w:rPrChange>
        </w:rPr>
        <w:t>:</w:t>
      </w:r>
      <w:r>
        <w:rPr>
          <w:rFonts w:ascii="微软雅黑" w:hAnsi="微软雅黑" w:eastAsia="微软雅黑" w:cs="微软雅黑"/>
          <w:rPrChange w:id="1146" w:author="Administrator" w:date="2018-10-23T14:05:00Z">
            <w:rPr/>
          </w:rPrChange>
        </w:rPr>
        <w:t>play</w:t>
      </w:r>
    </w:p>
    <w:p>
      <w:pPr>
        <w:rPr>
          <w:rFonts w:ascii="微软雅黑" w:hAnsi="微软雅黑" w:eastAsia="微软雅黑" w:cs="微软雅黑"/>
          <w:rPrChange w:id="1147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148" w:author="Administrator" w:date="2018-10-23T14:05:00Z">
            <w:rPr>
              <w:rFonts w:hint="eastAsia"/>
            </w:rPr>
          </w:rPrChange>
        </w:rPr>
        <w:t>param</w:t>
      </w:r>
      <w:r>
        <w:rPr>
          <w:rFonts w:hint="eastAsia" w:ascii="微软雅黑" w:hAnsi="微软雅黑" w:eastAsia="微软雅黑" w:cs="微软雅黑"/>
          <w:rPrChange w:id="1149" w:author="Administrator" w:date="2018-10-23T14:05:00Z">
            <w:rPr>
              <w:rFonts w:hint="eastAsia"/>
            </w:rPr>
          </w:rPrChange>
        </w:rPr>
        <w:t>请求参数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1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5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57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58" w:author="Administrator" w:date="2018-10-23T14:05:00Z">
                  <w:rPr/>
                </w:rPrChange>
              </w:rPr>
            </w:pPr>
            <w:del w:id="1159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1160" w:author="Administrator" w:date="2018-10-23T14:05:00Z">
                    <w:rPr/>
                  </w:rPrChange>
                </w:rPr>
                <w:delText>device</w:delText>
              </w:r>
            </w:del>
            <w:ins w:id="1161" w:author="vim" w:date="2018-10-18T15:39:00Z">
              <w:del w:id="1162" w:author="Administrator" w:date="2018-10-19T09:39:00Z">
                <w:r>
                  <w:rPr>
                    <w:rFonts w:ascii="微软雅黑" w:hAnsi="微软雅黑" w:eastAsia="微软雅黑" w:cs="微软雅黑"/>
                    <w:szCs w:val="21"/>
                    <w:rPrChange w:id="1163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1164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1165" w:author="Administrator" w:date="2018-10-23T14:05:00Z">
                    <w:rPr/>
                  </w:rPrChange>
                </w:rPr>
                <w:t>deviceID</w:t>
              </w:r>
            </w:ins>
            <w:del w:id="1166" w:author="vim" w:date="2018-10-18T15:39:00Z">
              <w:r>
                <w:rPr>
                  <w:rFonts w:ascii="微软雅黑" w:hAnsi="微软雅黑" w:eastAsia="微软雅黑" w:cs="微软雅黑"/>
                  <w:szCs w:val="21"/>
                  <w:rPrChange w:id="1167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6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69" w:author="Administrator" w:date="2018-10-23T14:05:00Z">
                  <w:rPr/>
                </w:rPrChange>
              </w:rPr>
              <w:t>String</w:t>
            </w:r>
            <w:ins w:id="1170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117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73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75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77" w:author="Administrator" w:date="2018-10-23T14:05:00Z">
                  <w:rPr/>
                </w:rPrChange>
              </w:rPr>
              <w:t>protocol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7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szCs w:val="21"/>
                <w:rPrChange w:id="1179" w:author="Administrator" w:date="2018-10-23T14:05:00Z">
                  <w:rPr/>
                </w:rPrChange>
              </w:rPr>
              <w:t>String</w:t>
            </w:r>
            <w:ins w:id="1180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118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8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83" w:author="Administrator" w:date="2018-10-23T14:05:00Z">
                  <w:rPr>
                    <w:rFonts w:hint="eastAsia"/>
                  </w:rPr>
                </w:rPrChange>
              </w:rPr>
              <w:t>协议</w:t>
            </w:r>
            <w:ins w:id="1184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185" w:author="Administrator" w:date="2018-10-23T14:05:00Z">
                    <w:rPr>
                      <w:rFonts w:hint="eastAsia"/>
                    </w:rPr>
                  </w:rPrChange>
                </w:rPr>
                <w:t>，比如</w:t>
              </w:r>
            </w:ins>
            <w:ins w:id="1186" w:author="vim" w:date="2018-10-18T15:42:00Z">
              <w:r>
                <w:rPr>
                  <w:rFonts w:ascii="微软雅黑" w:hAnsi="微软雅黑" w:eastAsia="微软雅黑" w:cs="微软雅黑"/>
                  <w:szCs w:val="21"/>
                  <w:rPrChange w:id="1187" w:author="Administrator" w:date="2018-10-23T14:05:00Z">
                    <w:rPr/>
                  </w:rPrChange>
                </w:rPr>
                <w:t>gb28181</w:t>
              </w:r>
            </w:ins>
            <w:ins w:id="1188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89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1190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191" w:author="Administrator" w:date="2018-10-23T14:05:00Z">
                    <w:rPr/>
                  </w:rPrChange>
                </w:rPr>
                <w:t>rtsp</w:t>
              </w:r>
            </w:ins>
            <w:ins w:id="1192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3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1194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5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1196" w:author="vim" w:date="2018-10-18T15:42:00Z">
              <w:r>
                <w:rPr>
                  <w:rFonts w:hint="eastAsia" w:ascii="微软雅黑" w:hAnsi="微软雅黑" w:eastAsia="微软雅黑" w:cs="微软雅黑"/>
                  <w:szCs w:val="21"/>
                  <w:rPrChange w:id="1197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19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1199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00" w:author="Administrator" w:date="2018-10-23T14:05:00Z">
                  <w:rPr/>
                </w:rPrChange>
              </w:rPr>
            </w:pPr>
            <w:ins w:id="1201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2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1203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4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1205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206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  <w:del w:id="1207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08" w:author="Administrator" w:date="2018-10-23T14:05:00Z">
                    <w:rPr/>
                  </w:rPrChange>
                </w:rPr>
                <w:delText>transport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09" w:author="Administrator" w:date="2018-10-23T14:05:00Z">
                  <w:rPr/>
                </w:rPrChange>
              </w:rPr>
            </w:pPr>
            <w:del w:id="1210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11" w:author="Administrator" w:date="2018-10-23T14:05:00Z">
                    <w:rPr/>
                  </w:rPrChange>
                </w:rPr>
                <w:delText>String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12" w:author="Administrator" w:date="2018-10-23T14:05:00Z">
                  <w:rPr/>
                </w:rPrChange>
              </w:rPr>
            </w:pPr>
            <w:del w:id="1213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14" w:author="Administrator" w:date="2018-10-23T14:05:00Z">
                    <w:rPr>
                      <w:rFonts w:hint="eastAsia"/>
                    </w:rPr>
                  </w:rPrChange>
                </w:rPr>
                <w:delText>传输协议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15" w:author="Administrator" w:date="2018-10-23T14:05:00Z">
                  <w:rPr/>
                </w:rPrChange>
              </w:rPr>
            </w:pPr>
            <w:del w:id="1216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17" w:author="Administrator" w:date="2018-10-23T14:05:00Z">
                    <w:rPr>
                      <w:rFonts w:hint="eastAsia"/>
                    </w:rPr>
                  </w:rPrChange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218" w:author="vim" w:date="2018-10-18T15:41:00Z"/>
        </w:trPr>
        <w:tc>
          <w:tcPr>
            <w:tcW w:w="2130" w:type="dxa"/>
          </w:tcPr>
          <w:p>
            <w:pPr>
              <w:rPr>
                <w:del w:id="1219" w:author="vim" w:date="2018-10-18T15:41:00Z"/>
                <w:rFonts w:ascii="微软雅黑" w:hAnsi="微软雅黑" w:eastAsia="微软雅黑" w:cs="微软雅黑"/>
                <w:szCs w:val="21"/>
                <w:rPrChange w:id="1220" w:author="Administrator" w:date="2018-10-23T14:05:00Z">
                  <w:rPr>
                    <w:del w:id="1221" w:author="vim" w:date="2018-10-18T15:41:00Z"/>
                  </w:rPr>
                </w:rPrChange>
              </w:rPr>
            </w:pPr>
            <w:del w:id="1222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23" w:author="Administrator" w:date="2018-10-23T14:05:00Z">
                    <w:rPr/>
                  </w:rPrChange>
                </w:rPr>
                <w:delText>host</w:delText>
              </w:r>
            </w:del>
          </w:p>
        </w:tc>
        <w:tc>
          <w:tcPr>
            <w:tcW w:w="2130" w:type="dxa"/>
          </w:tcPr>
          <w:p>
            <w:pPr>
              <w:rPr>
                <w:del w:id="1224" w:author="vim" w:date="2018-10-18T15:41:00Z"/>
                <w:rFonts w:ascii="微软雅黑" w:hAnsi="微软雅黑" w:eastAsia="微软雅黑" w:cs="微软雅黑"/>
                <w:szCs w:val="21"/>
                <w:rPrChange w:id="1225" w:author="Administrator" w:date="2018-10-23T14:05:00Z">
                  <w:rPr>
                    <w:del w:id="1226" w:author="vim" w:date="2018-10-18T15:41:00Z"/>
                  </w:rPr>
                </w:rPrChange>
              </w:rPr>
            </w:pPr>
            <w:del w:id="1227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28" w:author="Administrator" w:date="2018-10-23T14:05:00Z">
                    <w:rPr/>
                  </w:rPrChange>
                </w:rPr>
                <w:delText>String</w:delText>
              </w:r>
            </w:del>
          </w:p>
        </w:tc>
        <w:tc>
          <w:tcPr>
            <w:tcW w:w="2131" w:type="dxa"/>
          </w:tcPr>
          <w:p>
            <w:pPr>
              <w:rPr>
                <w:del w:id="1229" w:author="vim" w:date="2018-10-18T15:41:00Z"/>
                <w:rFonts w:ascii="微软雅黑" w:hAnsi="微软雅黑" w:eastAsia="微软雅黑" w:cs="微软雅黑"/>
                <w:szCs w:val="21"/>
                <w:rPrChange w:id="1230" w:author="Administrator" w:date="2018-10-23T14:05:00Z">
                  <w:rPr>
                    <w:del w:id="1231" w:author="vim" w:date="2018-10-18T15:41:00Z"/>
                  </w:rPr>
                </w:rPrChange>
              </w:rPr>
            </w:pPr>
            <w:del w:id="1232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33" w:author="Administrator" w:date="2018-10-23T14:05:00Z">
                    <w:rPr>
                      <w:rFonts w:hint="eastAsia"/>
                    </w:rPr>
                  </w:rPrChange>
                </w:rPr>
                <w:delText>用户</w:delText>
              </w:r>
            </w:del>
            <w:del w:id="1234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35" w:author="Administrator" w:date="2018-10-23T14:05:00Z">
                    <w:rPr>
                      <w:rFonts w:hint="eastAsia"/>
                    </w:rPr>
                  </w:rPrChange>
                </w:rPr>
                <w:delText>id</w:delText>
              </w:r>
            </w:del>
          </w:p>
        </w:tc>
        <w:tc>
          <w:tcPr>
            <w:tcW w:w="2131" w:type="dxa"/>
          </w:tcPr>
          <w:p>
            <w:pPr>
              <w:rPr>
                <w:del w:id="1236" w:author="vim" w:date="2018-10-18T15:41:00Z"/>
                <w:rFonts w:ascii="微软雅黑" w:hAnsi="微软雅黑" w:eastAsia="微软雅黑" w:cs="微软雅黑"/>
                <w:szCs w:val="21"/>
                <w:rPrChange w:id="1237" w:author="Administrator" w:date="2018-10-23T14:05:00Z">
                  <w:rPr>
                    <w:del w:id="1238" w:author="vim" w:date="2018-10-18T15:41:00Z"/>
                  </w:rPr>
                </w:rPrChange>
              </w:rPr>
            </w:pPr>
            <w:del w:id="1239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40" w:author="Administrator" w:date="2018-10-23T14:05:00Z">
                    <w:rPr>
                      <w:rFonts w:hint="eastAsia"/>
                    </w:rPr>
                  </w:rPrChange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1" w:author="Administrator" w:date="2018-10-23T14:05:00Z">
                  <w:rPr/>
                </w:rPrChange>
              </w:rPr>
            </w:pPr>
            <w:del w:id="1242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43" w:author="Administrator" w:date="2018-10-23T14:05:00Z">
                    <w:rPr/>
                  </w:rPrChange>
                </w:rPr>
                <w:delText>port</w:delText>
              </w:r>
            </w:del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4" w:author="Administrator" w:date="2018-10-23T14:05:00Z">
                  <w:rPr/>
                </w:rPrChange>
              </w:rPr>
            </w:pPr>
            <w:del w:id="1245" w:author="vim" w:date="2018-10-18T15:41:00Z">
              <w:r>
                <w:rPr>
                  <w:rFonts w:ascii="微软雅黑" w:hAnsi="微软雅黑" w:eastAsia="微软雅黑" w:cs="微软雅黑"/>
                  <w:szCs w:val="21"/>
                  <w:rPrChange w:id="1246" w:author="Administrator" w:date="2018-10-23T14:05:00Z">
                    <w:rPr/>
                  </w:rPrChange>
                </w:rPr>
                <w:delText>Int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47" w:author="Administrator" w:date="2018-10-23T14:05:00Z">
                  <w:rPr/>
                </w:rPrChange>
              </w:rPr>
            </w:pPr>
            <w:del w:id="1248" w:author="vim" w:date="2018-10-18T15:39:00Z">
              <w:r>
                <w:rPr>
                  <w:rFonts w:hint="eastAsia" w:ascii="微软雅黑" w:hAnsi="微软雅黑" w:eastAsia="微软雅黑" w:cs="微软雅黑"/>
                  <w:szCs w:val="21"/>
                  <w:rPrChange w:id="1249" w:author="Administrator" w:date="2018-10-23T14:05:00Z">
                    <w:rPr>
                      <w:rFonts w:hint="eastAsia"/>
                    </w:rPr>
                  </w:rPrChange>
                </w:rPr>
                <w:delText>对象</w:delText>
              </w:r>
            </w:del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szCs w:val="21"/>
                <w:rPrChange w:id="1250" w:author="Administrator" w:date="2018-10-23T14:05:00Z">
                  <w:rPr/>
                </w:rPrChange>
              </w:rPr>
            </w:pPr>
            <w:del w:id="1251" w:author="vim" w:date="2018-10-18T15:41:00Z">
              <w:r>
                <w:rPr>
                  <w:rFonts w:hint="eastAsia" w:ascii="微软雅黑" w:hAnsi="微软雅黑" w:eastAsia="微软雅黑" w:cs="微软雅黑"/>
                  <w:szCs w:val="21"/>
                  <w:rPrChange w:id="1252" w:author="Administrator" w:date="2018-10-23T14:05:00Z">
                    <w:rPr>
                      <w:rFonts w:hint="eastAsia"/>
                    </w:rPr>
                  </w:rPrChange>
                </w:rPr>
                <w:delText>否</w:delText>
              </w:r>
            </w:del>
          </w:p>
        </w:tc>
      </w:tr>
    </w:tbl>
    <w:p>
      <w:pPr>
        <w:rPr>
          <w:ins w:id="1253" w:author="vim" w:date="2018-10-18T15:42:00Z"/>
          <w:rFonts w:ascii="微软雅黑" w:hAnsi="微软雅黑" w:eastAsia="微软雅黑" w:cs="微软雅黑"/>
          <w:szCs w:val="21"/>
          <w:rPrChange w:id="1254" w:author="Administrator" w:date="2018-10-23T14:05:00Z">
            <w:rPr>
              <w:ins w:id="1255" w:author="vim" w:date="2018-10-18T15:42:00Z"/>
            </w:rPr>
          </w:rPrChange>
        </w:rPr>
      </w:pPr>
    </w:p>
    <w:p>
      <w:pPr>
        <w:rPr>
          <w:ins w:id="1256" w:author="vim" w:date="2018-10-18T15:43:00Z"/>
          <w:rFonts w:ascii="微软雅黑" w:hAnsi="微软雅黑" w:eastAsia="微软雅黑" w:cs="微软雅黑"/>
          <w:szCs w:val="21"/>
          <w:rPrChange w:id="1257" w:author="Administrator" w:date="2018-10-23T14:05:00Z">
            <w:rPr>
              <w:ins w:id="1258" w:author="vim" w:date="2018-10-18T15:43:00Z"/>
            </w:rPr>
          </w:rPrChange>
        </w:rPr>
      </w:pPr>
      <w:ins w:id="1259" w:author="vim" w:date="2018-10-18T15:43:00Z">
        <w:r>
          <w:rPr>
            <w:rFonts w:hint="eastAsia" w:ascii="微软雅黑" w:hAnsi="微软雅黑" w:eastAsia="微软雅黑" w:cs="微软雅黑"/>
            <w:szCs w:val="21"/>
            <w:rPrChange w:id="1260" w:author="Administrator" w:date="2018-10-23T14:05:00Z">
              <w:rPr>
                <w:rFonts w:hint="eastAsia"/>
              </w:rPr>
            </w:rPrChange>
          </w:rPr>
          <w:t>28181</w:t>
        </w:r>
      </w:ins>
      <w:ins w:id="1261" w:author="vim" w:date="2018-10-18T15:43:00Z">
        <w:r>
          <w:rPr>
            <w:rFonts w:hint="eastAsia" w:ascii="微软雅黑" w:hAnsi="微软雅黑" w:eastAsia="微软雅黑" w:cs="微软雅黑"/>
            <w:szCs w:val="21"/>
            <w:rPrChange w:id="1262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63" w:author="vim" w:date="2018-10-18T15:45:00Z"/>
        </w:trPr>
        <w:tc>
          <w:tcPr>
            <w:tcW w:w="2130" w:type="dxa"/>
          </w:tcPr>
          <w:p>
            <w:pPr>
              <w:rPr>
                <w:ins w:id="1264" w:author="vim" w:date="2018-10-18T15:45:00Z"/>
                <w:rFonts w:ascii="微软雅黑" w:hAnsi="微软雅黑" w:eastAsia="微软雅黑" w:cs="微软雅黑"/>
                <w:szCs w:val="21"/>
                <w:rPrChange w:id="1265" w:author="Administrator" w:date="2018-10-23T14:05:00Z">
                  <w:rPr>
                    <w:ins w:id="1266" w:author="vim" w:date="2018-10-18T15:45:00Z"/>
                  </w:rPr>
                </w:rPrChange>
              </w:rPr>
            </w:pPr>
            <w:ins w:id="1267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268" w:author="Administrator" w:date="2018-10-23T14:05:00Z">
                    <w:rPr>
                      <w:rFonts w:hint="eastAsia"/>
                    </w:rPr>
                  </w:rPrChange>
                </w:rPr>
                <w:t>参数名</w:t>
              </w:r>
            </w:ins>
            <w:ins w:id="1269" w:author="vim" w:date="2018-10-18T15:46:00Z">
              <w:r>
                <w:rPr>
                  <w:rFonts w:hint="eastAsia" w:ascii="微软雅黑" w:hAnsi="微软雅黑" w:eastAsia="微软雅黑" w:cs="微软雅黑"/>
                  <w:szCs w:val="21"/>
                  <w:rPrChange w:id="1270" w:author="Administrator" w:date="2018-10-23T14:05:00Z">
                    <w:rPr>
                      <w:rFonts w:hint="eastAsia"/>
                    </w:rPr>
                  </w:rPrChange>
                </w:rPr>
                <w:t>称</w:t>
              </w:r>
            </w:ins>
          </w:p>
        </w:tc>
        <w:tc>
          <w:tcPr>
            <w:tcW w:w="2130" w:type="dxa"/>
          </w:tcPr>
          <w:p>
            <w:pPr>
              <w:rPr>
                <w:ins w:id="1271" w:author="vim" w:date="2018-10-18T15:45:00Z"/>
                <w:rFonts w:ascii="微软雅黑" w:hAnsi="微软雅黑" w:eastAsia="微软雅黑" w:cs="微软雅黑"/>
                <w:szCs w:val="21"/>
                <w:rPrChange w:id="1272" w:author="Administrator" w:date="2018-10-23T14:05:00Z">
                  <w:rPr>
                    <w:ins w:id="1273" w:author="vim" w:date="2018-10-18T15:45:00Z"/>
                  </w:rPr>
                </w:rPrChange>
              </w:rPr>
            </w:pPr>
            <w:ins w:id="1274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27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276" w:author="vim" w:date="2018-10-18T15:45:00Z"/>
                <w:rFonts w:ascii="微软雅黑" w:hAnsi="微软雅黑" w:eastAsia="微软雅黑" w:cs="微软雅黑"/>
                <w:szCs w:val="21"/>
                <w:rPrChange w:id="1277" w:author="Administrator" w:date="2018-10-23T14:05:00Z">
                  <w:rPr>
                    <w:ins w:id="1278" w:author="vim" w:date="2018-10-18T15:45:00Z"/>
                  </w:rPr>
                </w:rPrChange>
              </w:rPr>
            </w:pPr>
            <w:ins w:id="1279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280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1281" w:author="vim" w:date="2018-10-18T15:45:00Z"/>
                <w:rFonts w:ascii="微软雅黑" w:hAnsi="微软雅黑" w:eastAsia="微软雅黑" w:cs="微软雅黑"/>
                <w:szCs w:val="21"/>
                <w:rPrChange w:id="1282" w:author="Administrator" w:date="2018-10-23T14:05:00Z">
                  <w:rPr>
                    <w:ins w:id="1283" w:author="vim" w:date="2018-10-18T15:45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84" w:author="vim" w:date="2018-10-18T15:44:00Z"/>
        </w:trPr>
        <w:tc>
          <w:tcPr>
            <w:tcW w:w="2130" w:type="dxa"/>
          </w:tcPr>
          <w:p>
            <w:pPr>
              <w:rPr>
                <w:ins w:id="1285" w:author="vim" w:date="2018-10-18T15:44:00Z"/>
                <w:rFonts w:ascii="微软雅黑" w:hAnsi="微软雅黑" w:eastAsia="微软雅黑" w:cs="微软雅黑"/>
                <w:szCs w:val="21"/>
                <w:rPrChange w:id="1286" w:author="Administrator" w:date="2018-10-23T14:05:00Z">
                  <w:rPr>
                    <w:ins w:id="1287" w:author="vim" w:date="2018-10-18T15:44:00Z"/>
                  </w:rPr>
                </w:rPrChange>
              </w:rPr>
            </w:pPr>
            <w:ins w:id="1288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289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1290" w:author="vim" w:date="2018-10-18T15:44:00Z"/>
                <w:rFonts w:ascii="微软雅黑" w:hAnsi="微软雅黑" w:eastAsia="微软雅黑" w:cs="微软雅黑"/>
                <w:szCs w:val="21"/>
                <w:rPrChange w:id="1291" w:author="Administrator" w:date="2018-10-23T14:05:00Z">
                  <w:rPr>
                    <w:ins w:id="1292" w:author="vim" w:date="2018-10-18T15:44:00Z"/>
                  </w:rPr>
                </w:rPrChange>
              </w:rPr>
            </w:pPr>
            <w:ins w:id="1293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29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295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29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297" w:author="vim" w:date="2018-10-18T15:44:00Z"/>
                <w:rFonts w:ascii="微软雅黑" w:hAnsi="微软雅黑" w:eastAsia="微软雅黑" w:cs="微软雅黑"/>
                <w:szCs w:val="21"/>
                <w:rPrChange w:id="1298" w:author="Administrator" w:date="2018-10-23T14:05:00Z">
                  <w:rPr>
                    <w:ins w:id="1299" w:author="vim" w:date="2018-10-18T15:44:00Z"/>
                  </w:rPr>
                </w:rPrChange>
              </w:rPr>
            </w:pPr>
            <w:ins w:id="1300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01" w:author="Administrator" w:date="2018-10-23T14:05:00Z">
                    <w:rPr/>
                  </w:rPrChange>
                </w:rPr>
                <w:t xml:space="preserve">UDP, </w:t>
              </w:r>
            </w:ins>
            <w:ins w:id="1302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3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1304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5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1306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07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1308" w:author="vim" w:date="2018-10-18T15:44:00Z"/>
                <w:rFonts w:ascii="微软雅黑" w:hAnsi="微软雅黑" w:eastAsia="微软雅黑" w:cs="微软雅黑"/>
                <w:szCs w:val="21"/>
                <w:rPrChange w:id="1309" w:author="Administrator" w:date="2018-10-23T14:05:00Z">
                  <w:rPr>
                    <w:ins w:id="1310" w:author="vim" w:date="2018-10-18T15:44:00Z"/>
                  </w:rPr>
                </w:rPrChange>
              </w:rPr>
            </w:pPr>
            <w:ins w:id="1311" w:author="vim" w:date="2018-10-18T15:44:00Z">
              <w:r>
                <w:rPr>
                  <w:rFonts w:hint="eastAsia" w:ascii="微软雅黑" w:hAnsi="微软雅黑" w:eastAsia="微软雅黑" w:cs="微软雅黑"/>
                  <w:szCs w:val="21"/>
                  <w:rPrChange w:id="1312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1313" w:author="vim" w:date="2018-10-18T15:44:00Z">
              <w:r>
                <w:rPr>
                  <w:rFonts w:ascii="微软雅黑" w:hAnsi="微软雅黑" w:eastAsia="微软雅黑" w:cs="微软雅黑"/>
                  <w:szCs w:val="21"/>
                  <w:rPrChange w:id="1314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15" w:author="vim" w:date="2018-10-18T15:44:00Z"/>
        </w:trPr>
        <w:tc>
          <w:tcPr>
            <w:tcW w:w="2130" w:type="dxa"/>
          </w:tcPr>
          <w:p>
            <w:pPr>
              <w:rPr>
                <w:ins w:id="1316" w:author="vim" w:date="2018-10-18T15:44:00Z"/>
                <w:rFonts w:ascii="微软雅黑" w:hAnsi="微软雅黑" w:eastAsia="微软雅黑" w:cs="微软雅黑"/>
                <w:szCs w:val="21"/>
                <w:rPrChange w:id="1317" w:author="Administrator" w:date="2018-10-23T14:05:00Z">
                  <w:rPr>
                    <w:ins w:id="1318" w:author="vim" w:date="2018-10-18T15:44:00Z"/>
                  </w:rPr>
                </w:rPrChange>
              </w:rPr>
            </w:pPr>
            <w:ins w:id="1319" w:author="vim" w:date="2018-10-18T15:45:00Z">
              <w:r>
                <w:rPr>
                  <w:rFonts w:ascii="微软雅黑" w:hAnsi="微软雅黑" w:eastAsia="微软雅黑" w:cs="微软雅黑"/>
                  <w:szCs w:val="21"/>
                  <w:rPrChange w:id="1320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1321" w:author="vim" w:date="2018-10-18T15:44:00Z"/>
                <w:rFonts w:ascii="微软雅黑" w:hAnsi="微软雅黑" w:eastAsia="微软雅黑" w:cs="微软雅黑"/>
                <w:szCs w:val="21"/>
                <w:rPrChange w:id="1322" w:author="Administrator" w:date="2018-10-23T14:05:00Z">
                  <w:rPr>
                    <w:ins w:id="1323" w:author="vim" w:date="2018-10-18T15:44:00Z"/>
                  </w:rPr>
                </w:rPrChange>
              </w:rPr>
            </w:pPr>
            <w:ins w:id="1324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25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26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2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28" w:author="vim" w:date="2018-10-18T15:44:00Z"/>
                <w:rFonts w:ascii="微软雅黑" w:hAnsi="微软雅黑" w:eastAsia="微软雅黑" w:cs="微软雅黑"/>
                <w:szCs w:val="21"/>
                <w:rPrChange w:id="1329" w:author="Administrator" w:date="2018-10-23T14:05:00Z">
                  <w:rPr>
                    <w:ins w:id="1330" w:author="vim" w:date="2018-10-18T15:44:00Z"/>
                  </w:rPr>
                </w:rPrChange>
              </w:rPr>
            </w:pPr>
            <w:ins w:id="1331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32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1333" w:author="vim" w:date="2018-10-18T15:44:00Z"/>
                <w:rFonts w:ascii="微软雅黑" w:hAnsi="微软雅黑" w:eastAsia="微软雅黑" w:cs="微软雅黑"/>
                <w:szCs w:val="21"/>
                <w:rPrChange w:id="1334" w:author="Administrator" w:date="2018-10-23T14:05:00Z">
                  <w:rPr>
                    <w:ins w:id="1335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36" w:author="vim" w:date="2018-10-18T15:44:00Z"/>
        </w:trPr>
        <w:tc>
          <w:tcPr>
            <w:tcW w:w="2130" w:type="dxa"/>
          </w:tcPr>
          <w:p>
            <w:pPr>
              <w:rPr>
                <w:ins w:id="1337" w:author="vim" w:date="2018-10-18T15:44:00Z"/>
                <w:rFonts w:ascii="微软雅黑" w:hAnsi="微软雅黑" w:eastAsia="微软雅黑" w:cs="微软雅黑"/>
                <w:szCs w:val="21"/>
                <w:rPrChange w:id="1338" w:author="Administrator" w:date="2018-10-23T14:05:00Z">
                  <w:rPr>
                    <w:ins w:id="1339" w:author="vim" w:date="2018-10-18T15:44:00Z"/>
                  </w:rPr>
                </w:rPrChange>
              </w:rPr>
            </w:pPr>
            <w:ins w:id="1340" w:author="vim" w:date="2018-10-18T15:45:00Z">
              <w:r>
                <w:rPr>
                  <w:rFonts w:ascii="微软雅黑" w:hAnsi="微软雅黑" w:eastAsia="微软雅黑" w:cs="微软雅黑"/>
                  <w:szCs w:val="21"/>
                  <w:rPrChange w:id="1341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1342" w:author="vim" w:date="2018-10-18T15:44:00Z"/>
                <w:rFonts w:ascii="微软雅黑" w:hAnsi="微软雅黑" w:eastAsia="微软雅黑" w:cs="微软雅黑"/>
                <w:szCs w:val="21"/>
                <w:rPrChange w:id="1343" w:author="Administrator" w:date="2018-10-23T14:05:00Z">
                  <w:rPr>
                    <w:ins w:id="1344" w:author="vim" w:date="2018-10-18T15:44:00Z"/>
                  </w:rPr>
                </w:rPrChange>
              </w:rPr>
            </w:pPr>
            <w:ins w:id="1345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46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1347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4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49" w:author="vim" w:date="2018-10-18T15:44:00Z"/>
                <w:rFonts w:ascii="微软雅黑" w:hAnsi="微软雅黑" w:eastAsia="微软雅黑" w:cs="微软雅黑"/>
                <w:szCs w:val="21"/>
                <w:rPrChange w:id="1350" w:author="Administrator" w:date="2018-10-23T14:05:00Z">
                  <w:rPr>
                    <w:ins w:id="1351" w:author="vim" w:date="2018-10-18T15:44:00Z"/>
                  </w:rPr>
                </w:rPrChange>
              </w:rPr>
            </w:pPr>
            <w:ins w:id="1352" w:author="vim" w:date="2018-10-18T15:45:00Z">
              <w:r>
                <w:rPr>
                  <w:rFonts w:hint="eastAsia" w:ascii="微软雅黑" w:hAnsi="微软雅黑" w:eastAsia="微软雅黑" w:cs="微软雅黑"/>
                  <w:szCs w:val="21"/>
                  <w:rPrChange w:id="1353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1354" w:author="vim" w:date="2018-10-18T15:44:00Z"/>
                <w:rFonts w:ascii="微软雅黑" w:hAnsi="微软雅黑" w:eastAsia="微软雅黑" w:cs="微软雅黑"/>
                <w:szCs w:val="21"/>
                <w:rPrChange w:id="1355" w:author="Administrator" w:date="2018-10-23T14:05:00Z">
                  <w:rPr>
                    <w:ins w:id="1356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57" w:author="vim" w:date="2018-10-18T15:44:00Z"/>
        </w:trPr>
        <w:tc>
          <w:tcPr>
            <w:tcW w:w="2130" w:type="dxa"/>
          </w:tcPr>
          <w:p>
            <w:pPr>
              <w:rPr>
                <w:ins w:id="1358" w:author="vim" w:date="2018-10-18T15:44:00Z"/>
                <w:rFonts w:ascii="微软雅黑" w:hAnsi="微软雅黑" w:eastAsia="微软雅黑" w:cs="微软雅黑"/>
                <w:szCs w:val="21"/>
                <w:rPrChange w:id="1359" w:author="Administrator" w:date="2018-10-23T14:05:00Z">
                  <w:rPr>
                    <w:ins w:id="1360" w:author="vim" w:date="2018-10-18T15:44:00Z"/>
                  </w:rPr>
                </w:rPrChange>
              </w:rPr>
            </w:pPr>
            <w:ins w:id="1361" w:author="vim" w:date="2018-10-18T16:09:00Z">
              <w:r>
                <w:rPr>
                  <w:rFonts w:ascii="微软雅黑" w:hAnsi="微软雅黑" w:eastAsia="微软雅黑" w:cs="微软雅黑"/>
                  <w:szCs w:val="21"/>
                  <w:rPrChange w:id="1362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1363" w:author="vim" w:date="2018-10-18T15:44:00Z"/>
                <w:rFonts w:ascii="微软雅黑" w:hAnsi="微软雅黑" w:eastAsia="微软雅黑" w:cs="微软雅黑"/>
                <w:szCs w:val="21"/>
                <w:rPrChange w:id="1364" w:author="Administrator" w:date="2018-10-23T14:05:00Z">
                  <w:rPr>
                    <w:ins w:id="1365" w:author="vim" w:date="2018-10-18T15:44:00Z"/>
                  </w:rPr>
                </w:rPrChange>
              </w:rPr>
            </w:pPr>
            <w:ins w:id="1366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6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368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6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370" w:author="vim" w:date="2018-10-18T15:44:00Z"/>
                <w:rFonts w:ascii="微软雅黑" w:hAnsi="微软雅黑" w:eastAsia="微软雅黑" w:cs="微软雅黑"/>
                <w:szCs w:val="21"/>
                <w:rPrChange w:id="1371" w:author="Administrator" w:date="2018-10-23T14:05:00Z">
                  <w:rPr>
                    <w:ins w:id="1372" w:author="vim" w:date="2018-10-18T15:44:00Z"/>
                  </w:rPr>
                </w:rPrChange>
              </w:rPr>
            </w:pPr>
            <w:ins w:id="1373" w:author="vim" w:date="2018-10-18T16:09:00Z">
              <w:r>
                <w:rPr>
                  <w:rFonts w:hint="eastAsia" w:ascii="微软雅黑" w:hAnsi="微软雅黑" w:eastAsia="微软雅黑" w:cs="微软雅黑"/>
                  <w:szCs w:val="21"/>
                  <w:rPrChange w:id="1374" w:author="Administrator" w:date="2018-10-23T14:05:00Z">
                    <w:rPr>
                      <w:rFonts w:hint="eastAsia"/>
                    </w:rPr>
                  </w:rPrChange>
                </w:rPr>
                <w:t>转动</w:t>
              </w:r>
            </w:ins>
            <w:ins w:id="1375" w:author="vim" w:date="2018-10-18T16:10:00Z">
              <w:r>
                <w:rPr>
                  <w:rFonts w:hint="eastAsia" w:ascii="微软雅黑" w:hAnsi="微软雅黑" w:eastAsia="微软雅黑" w:cs="微软雅黑"/>
                  <w:szCs w:val="21"/>
                  <w:rPrChange w:id="1376" w:author="Administrator" w:date="2018-10-23T14:05:00Z">
                    <w:rPr>
                      <w:rFonts w:hint="eastAsia"/>
                    </w:rPr>
                  </w:rPrChange>
                </w:rPr>
                <w:t>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1377" w:author="vim" w:date="2018-10-18T15:44:00Z"/>
                <w:rFonts w:ascii="微软雅黑" w:hAnsi="微软雅黑" w:eastAsia="微软雅黑" w:cs="微软雅黑"/>
                <w:szCs w:val="21"/>
                <w:rPrChange w:id="1378" w:author="Administrator" w:date="2018-10-23T14:05:00Z">
                  <w:rPr>
                    <w:ins w:id="1379" w:author="vim" w:date="2018-10-18T15:44:00Z"/>
                  </w:rPr>
                </w:rPrChange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80" w:author="vim" w:date="2018-10-18T15:44:00Z"/>
        </w:trPr>
        <w:tc>
          <w:tcPr>
            <w:tcW w:w="2130" w:type="dxa"/>
          </w:tcPr>
          <w:p>
            <w:pPr>
              <w:rPr>
                <w:ins w:id="1381" w:author="vim" w:date="2018-10-18T15:44:00Z"/>
                <w:rFonts w:ascii="微软雅黑" w:hAnsi="微软雅黑" w:eastAsia="微软雅黑" w:cs="微软雅黑"/>
                <w:szCs w:val="21"/>
                <w:rPrChange w:id="1382" w:author="Administrator" w:date="2018-10-23T14:05:00Z">
                  <w:rPr>
                    <w:ins w:id="1383" w:author="vim" w:date="2018-10-18T15:4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384" w:author="vim" w:date="2018-10-18T15:44:00Z"/>
                <w:rFonts w:ascii="微软雅黑" w:hAnsi="微软雅黑" w:eastAsia="微软雅黑" w:cs="微软雅黑"/>
                <w:szCs w:val="21"/>
                <w:rPrChange w:id="1385" w:author="Administrator" w:date="2018-10-23T14:05:00Z">
                  <w:rPr>
                    <w:ins w:id="1386" w:author="vim" w:date="2018-10-18T15:44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387" w:author="vim" w:date="2018-10-18T15:44:00Z"/>
                <w:rFonts w:ascii="微软雅黑" w:hAnsi="微软雅黑" w:eastAsia="微软雅黑" w:cs="微软雅黑"/>
                <w:szCs w:val="21"/>
                <w:rPrChange w:id="1388" w:author="Administrator" w:date="2018-10-23T14:05:00Z">
                  <w:rPr>
                    <w:ins w:id="1389" w:author="vim" w:date="2018-10-18T15:44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390" w:author="vim" w:date="2018-10-18T15:44:00Z"/>
                <w:rFonts w:ascii="微软雅黑" w:hAnsi="微软雅黑" w:eastAsia="微软雅黑" w:cs="微软雅黑"/>
                <w:szCs w:val="21"/>
                <w:rPrChange w:id="1391" w:author="Administrator" w:date="2018-10-23T14:05:00Z">
                  <w:rPr>
                    <w:ins w:id="1392" w:author="vim" w:date="2018-10-18T15:44:00Z"/>
                  </w:rPr>
                </w:rPrChange>
              </w:rPr>
            </w:pPr>
          </w:p>
        </w:tc>
      </w:tr>
    </w:tbl>
    <w:p>
      <w:pPr>
        <w:rPr>
          <w:ins w:id="1393" w:author="vim" w:date="2018-10-18T15:43:00Z"/>
          <w:rFonts w:ascii="微软雅黑" w:hAnsi="微软雅黑" w:eastAsia="微软雅黑" w:cs="微软雅黑"/>
          <w:szCs w:val="21"/>
          <w:rPrChange w:id="1394" w:author="Administrator" w:date="2018-10-23T14:05:00Z">
            <w:rPr>
              <w:ins w:id="1395" w:author="vim" w:date="2018-10-18T15:43:00Z"/>
            </w:rPr>
          </w:rPrChange>
        </w:rPr>
      </w:pPr>
    </w:p>
    <w:p>
      <w:pPr>
        <w:rPr>
          <w:ins w:id="1396" w:author="vim" w:date="2018-10-18T15:43:00Z"/>
          <w:rFonts w:ascii="微软雅黑" w:hAnsi="微软雅黑" w:eastAsia="微软雅黑" w:cs="微软雅黑"/>
          <w:szCs w:val="21"/>
          <w:rPrChange w:id="1397" w:author="Administrator" w:date="2018-10-23T14:05:00Z">
            <w:rPr>
              <w:ins w:id="1398" w:author="vim" w:date="2018-10-18T15:43:00Z"/>
            </w:rPr>
          </w:rPrChange>
        </w:rPr>
      </w:pPr>
      <w:ins w:id="1399" w:author="vim" w:date="2018-10-18T15:43:00Z">
        <w:r>
          <w:rPr>
            <w:rFonts w:hint="eastAsia" w:ascii="微软雅黑" w:hAnsi="微软雅黑" w:eastAsia="微软雅黑" w:cs="微软雅黑"/>
            <w:szCs w:val="21"/>
            <w:rPrChange w:id="1400" w:author="Administrator" w:date="2018-10-23T14:05:00Z">
              <w:rPr>
                <w:rFonts w:hint="eastAsia"/>
              </w:rPr>
            </w:rPrChange>
          </w:rPr>
          <w:t>rtsp</w:t>
        </w:r>
      </w:ins>
      <w:ins w:id="1401" w:author="vim" w:date="2018-10-18T15:43:00Z">
        <w:r>
          <w:rPr>
            <w:rFonts w:hint="eastAsia" w:ascii="微软雅黑" w:hAnsi="微软雅黑" w:eastAsia="微软雅黑" w:cs="微软雅黑"/>
            <w:szCs w:val="21"/>
            <w:rPrChange w:id="1402" w:author="Administrator" w:date="2018-10-23T14:05:00Z">
              <w:rPr>
                <w:rFonts w:hint="eastAsia"/>
              </w:rPr>
            </w:rPrChange>
          </w:rPr>
          <w:t>协议参数</w:t>
        </w:r>
      </w:ins>
      <w:ins w:id="1403" w:author="vim" w:date="2018-10-18T15:58:00Z">
        <w:r>
          <w:rPr>
            <w:rFonts w:hint="eastAsia" w:ascii="微软雅黑" w:hAnsi="微软雅黑" w:eastAsia="微软雅黑" w:cs="微软雅黑"/>
            <w:szCs w:val="21"/>
            <w:rPrChange w:id="1404" w:author="Administrator" w:date="2018-10-23T14:05:00Z">
              <w:rPr>
                <w:rFonts w:hint="eastAsia"/>
              </w:rPr>
            </w:rPrChange>
          </w:rPr>
          <w:t>(</w:t>
        </w:r>
      </w:ins>
      <w:ins w:id="1405" w:author="vim" w:date="2018-10-18T15:58:00Z">
        <w:r>
          <w:rPr>
            <w:rFonts w:hint="eastAsia" w:ascii="微软雅黑" w:hAnsi="微软雅黑" w:eastAsia="微软雅黑" w:cs="微软雅黑"/>
            <w:szCs w:val="21"/>
            <w:rPrChange w:id="1406" w:author="Administrator" w:date="2018-10-23T14:05:00Z">
              <w:rPr>
                <w:rFonts w:hint="eastAsia"/>
              </w:rPr>
            </w:rPrChange>
          </w:rPr>
          <w:t>未实现</w:t>
        </w:r>
      </w:ins>
      <w:ins w:id="1407" w:author="vim" w:date="2018-10-18T15:58:00Z">
        <w:r>
          <w:rPr>
            <w:rFonts w:ascii="微软雅黑" w:hAnsi="微软雅黑" w:eastAsia="微软雅黑" w:cs="微软雅黑"/>
            <w:szCs w:val="21"/>
            <w:rPrChange w:id="1408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09" w:author="vim" w:date="2018-10-18T15:57:00Z"/>
        </w:trPr>
        <w:tc>
          <w:tcPr>
            <w:tcW w:w="2130" w:type="dxa"/>
          </w:tcPr>
          <w:p>
            <w:pPr>
              <w:rPr>
                <w:ins w:id="1410" w:author="vim" w:date="2018-10-18T15:57:00Z"/>
                <w:rFonts w:ascii="微软雅黑" w:hAnsi="微软雅黑" w:eastAsia="微软雅黑" w:cs="微软雅黑"/>
                <w:szCs w:val="21"/>
                <w:rPrChange w:id="1411" w:author="Administrator" w:date="2018-10-23T14:05:00Z">
                  <w:rPr>
                    <w:ins w:id="1412" w:author="vim" w:date="2018-10-18T15:57:00Z"/>
                  </w:rPr>
                </w:rPrChange>
              </w:rPr>
            </w:pPr>
            <w:ins w:id="1413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14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1415" w:author="vim" w:date="2018-10-18T15:57:00Z"/>
                <w:rFonts w:ascii="微软雅黑" w:hAnsi="微软雅黑" w:eastAsia="微软雅黑" w:cs="微软雅黑"/>
                <w:szCs w:val="21"/>
                <w:rPrChange w:id="1416" w:author="Administrator" w:date="2018-10-23T14:05:00Z">
                  <w:rPr>
                    <w:ins w:id="1417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18" w:author="vim" w:date="2018-10-18T15:57:00Z"/>
                <w:rFonts w:ascii="微软雅黑" w:hAnsi="微软雅黑" w:eastAsia="微软雅黑" w:cs="微软雅黑"/>
                <w:szCs w:val="21"/>
                <w:rPrChange w:id="1419" w:author="Administrator" w:date="2018-10-23T14:05:00Z">
                  <w:rPr>
                    <w:ins w:id="1420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21" w:author="vim" w:date="2018-10-18T15:57:00Z"/>
                <w:rFonts w:ascii="微软雅黑" w:hAnsi="微软雅黑" w:eastAsia="微软雅黑" w:cs="微软雅黑"/>
                <w:szCs w:val="21"/>
                <w:rPrChange w:id="1422" w:author="Administrator" w:date="2018-10-23T14:05:00Z">
                  <w:rPr>
                    <w:ins w:id="1423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24" w:author="vim" w:date="2018-10-18T15:57:00Z"/>
        </w:trPr>
        <w:tc>
          <w:tcPr>
            <w:tcW w:w="2130" w:type="dxa"/>
          </w:tcPr>
          <w:p>
            <w:pPr>
              <w:rPr>
                <w:ins w:id="1425" w:author="vim" w:date="2018-10-18T15:57:00Z"/>
                <w:rFonts w:ascii="微软雅黑" w:hAnsi="微软雅黑" w:eastAsia="微软雅黑" w:cs="微软雅黑"/>
                <w:szCs w:val="21"/>
                <w:rPrChange w:id="1426" w:author="Administrator" w:date="2018-10-23T14:05:00Z">
                  <w:rPr>
                    <w:ins w:id="1427" w:author="vim" w:date="2018-10-18T15:57:00Z"/>
                  </w:rPr>
                </w:rPrChange>
              </w:rPr>
            </w:pPr>
            <w:ins w:id="1428" w:author="vim" w:date="2018-10-18T15:57:00Z">
              <w:r>
                <w:rPr>
                  <w:rFonts w:ascii="微软雅黑" w:hAnsi="微软雅黑" w:eastAsia="微软雅黑" w:cs="微软雅黑"/>
                  <w:szCs w:val="21"/>
                  <w:rPrChange w:id="1429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1430" w:author="vim" w:date="2018-10-18T15:57:00Z"/>
                <w:rFonts w:ascii="微软雅黑" w:hAnsi="微软雅黑" w:eastAsia="微软雅黑" w:cs="微软雅黑"/>
                <w:szCs w:val="21"/>
                <w:rPrChange w:id="1431" w:author="Administrator" w:date="2018-10-23T14:05:00Z">
                  <w:rPr>
                    <w:ins w:id="1432" w:author="vim" w:date="2018-10-18T15:57:00Z"/>
                  </w:rPr>
                </w:rPrChange>
              </w:rPr>
            </w:pPr>
            <w:ins w:id="1433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3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435" w:author="vim" w:date="2018-10-18T15:57:00Z">
              <w:r>
                <w:rPr>
                  <w:rFonts w:hint="eastAsia" w:ascii="微软雅黑" w:hAnsi="微软雅黑" w:eastAsia="微软雅黑" w:cs="微软雅黑"/>
                  <w:szCs w:val="21"/>
                  <w:rPrChange w:id="143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437" w:author="vim" w:date="2018-10-18T15:57:00Z"/>
                <w:rFonts w:ascii="微软雅黑" w:hAnsi="微软雅黑" w:eastAsia="微软雅黑" w:cs="微软雅黑"/>
                <w:szCs w:val="21"/>
                <w:rPrChange w:id="1438" w:author="Administrator" w:date="2018-10-23T14:05:00Z">
                  <w:rPr>
                    <w:ins w:id="1439" w:author="vim" w:date="2018-10-18T15:57:00Z"/>
                  </w:rPr>
                </w:rPrChange>
              </w:rPr>
            </w:pPr>
            <w:ins w:id="1440" w:author="vim" w:date="2018-10-18T15:57:00Z">
              <w:r>
                <w:rPr>
                  <w:rFonts w:ascii="微软雅黑" w:hAnsi="微软雅黑" w:eastAsia="微软雅黑" w:cs="微软雅黑"/>
                  <w:szCs w:val="21"/>
                  <w:rPrChange w:id="1441" w:author="Administrator" w:date="2018-10-23T14:05:00Z">
                    <w:rPr/>
                  </w:rPrChange>
                </w:rPr>
                <w:t>TCP</w:t>
              </w:r>
            </w:ins>
            <w:ins w:id="1442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43" w:author="Administrator" w:date="2018-10-23T14:05:00Z">
                    <w:rPr/>
                  </w:rPrChange>
                </w:rPr>
                <w:t>, UDP</w:t>
              </w:r>
            </w:ins>
          </w:p>
        </w:tc>
        <w:tc>
          <w:tcPr>
            <w:tcW w:w="2131" w:type="dxa"/>
          </w:tcPr>
          <w:p>
            <w:pPr>
              <w:rPr>
                <w:ins w:id="1444" w:author="vim" w:date="2018-10-18T15:57:00Z"/>
                <w:rFonts w:ascii="微软雅黑" w:hAnsi="微软雅黑" w:eastAsia="微软雅黑" w:cs="微软雅黑"/>
                <w:szCs w:val="21"/>
                <w:rPrChange w:id="1445" w:author="Administrator" w:date="2018-10-23T14:05:00Z">
                  <w:rPr>
                    <w:ins w:id="1446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47" w:author="vim" w:date="2018-10-18T15:57:00Z"/>
        </w:trPr>
        <w:tc>
          <w:tcPr>
            <w:tcW w:w="2130" w:type="dxa"/>
          </w:tcPr>
          <w:p>
            <w:pPr>
              <w:rPr>
                <w:ins w:id="1448" w:author="vim" w:date="2018-10-18T15:57:00Z"/>
                <w:rFonts w:ascii="微软雅黑" w:hAnsi="微软雅黑" w:eastAsia="微软雅黑" w:cs="微软雅黑"/>
                <w:szCs w:val="21"/>
                <w:rPrChange w:id="1449" w:author="Administrator" w:date="2018-10-23T14:05:00Z">
                  <w:rPr>
                    <w:ins w:id="1450" w:author="vim" w:date="2018-10-18T15:57:00Z"/>
                  </w:rPr>
                </w:rPrChange>
              </w:rPr>
            </w:pPr>
            <w:ins w:id="1451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52" w:author="Administrator" w:date="2018-10-23T14:05:00Z">
                    <w:rPr/>
                  </w:rPrChange>
                </w:rPr>
                <w:t>url</w:t>
              </w:r>
            </w:ins>
          </w:p>
        </w:tc>
        <w:tc>
          <w:tcPr>
            <w:tcW w:w="2130" w:type="dxa"/>
          </w:tcPr>
          <w:p>
            <w:pPr>
              <w:rPr>
                <w:ins w:id="1453" w:author="vim" w:date="2018-10-18T15:57:00Z"/>
                <w:rFonts w:ascii="微软雅黑" w:hAnsi="微软雅黑" w:eastAsia="微软雅黑" w:cs="微软雅黑"/>
                <w:szCs w:val="21"/>
                <w:rPrChange w:id="1454" w:author="Administrator" w:date="2018-10-23T14:05:00Z">
                  <w:rPr>
                    <w:ins w:id="1455" w:author="vim" w:date="2018-10-18T15:57:00Z"/>
                  </w:rPr>
                </w:rPrChange>
              </w:rPr>
            </w:pPr>
            <w:ins w:id="1456" w:author="vim" w:date="2018-10-18T15:58:00Z">
              <w:r>
                <w:rPr>
                  <w:rFonts w:hint="eastAsia" w:ascii="微软雅黑" w:hAnsi="微软雅黑" w:eastAsia="微软雅黑" w:cs="微软雅黑"/>
                  <w:szCs w:val="21"/>
                  <w:rPrChange w:id="145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1458" w:author="vim" w:date="2018-10-18T15:58:00Z">
              <w:r>
                <w:rPr>
                  <w:rFonts w:hint="eastAsia" w:ascii="微软雅黑" w:hAnsi="微软雅黑" w:eastAsia="微软雅黑" w:cs="微软雅黑"/>
                  <w:szCs w:val="21"/>
                  <w:rPrChange w:id="145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1460" w:author="vim" w:date="2018-10-18T15:57:00Z"/>
                <w:rFonts w:ascii="微软雅黑" w:hAnsi="微软雅黑" w:eastAsia="微软雅黑" w:cs="微软雅黑"/>
                <w:szCs w:val="21"/>
                <w:rPrChange w:id="1461" w:author="Administrator" w:date="2018-10-23T14:05:00Z">
                  <w:rPr>
                    <w:ins w:id="1462" w:author="vim" w:date="2018-10-18T15:57:00Z"/>
                  </w:rPr>
                </w:rPrChange>
              </w:rPr>
            </w:pPr>
            <w:ins w:id="1463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64" w:author="Administrator" w:date="2018-10-23T14:05:00Z">
                    <w:rPr/>
                  </w:rPrChange>
                </w:rPr>
                <w:t>rtsp</w:t>
              </w:r>
            </w:ins>
            <w:ins w:id="1465" w:author="vim" w:date="2018-10-18T15:58:00Z">
              <w:r>
                <w:rPr>
                  <w:rFonts w:ascii="微软雅黑" w:hAnsi="微软雅黑" w:eastAsia="微软雅黑" w:cs="微软雅黑"/>
                  <w:szCs w:val="21"/>
                  <w:rPrChange w:id="1466" w:author="Administrator" w:date="2018-10-23T14:05:00Z">
                    <w:rPr/>
                  </w:rPrChange>
                </w:rPr>
                <w:t>://…..</w:t>
              </w:r>
            </w:ins>
          </w:p>
        </w:tc>
        <w:tc>
          <w:tcPr>
            <w:tcW w:w="2131" w:type="dxa"/>
          </w:tcPr>
          <w:p>
            <w:pPr>
              <w:rPr>
                <w:ins w:id="1467" w:author="vim" w:date="2018-10-18T15:57:00Z"/>
                <w:rFonts w:ascii="微软雅黑" w:hAnsi="微软雅黑" w:eastAsia="微软雅黑" w:cs="微软雅黑"/>
                <w:szCs w:val="21"/>
                <w:rPrChange w:id="1468" w:author="Administrator" w:date="2018-10-23T14:05:00Z">
                  <w:rPr>
                    <w:ins w:id="1469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70" w:author="vim" w:date="2018-10-18T15:57:00Z"/>
        </w:trPr>
        <w:tc>
          <w:tcPr>
            <w:tcW w:w="2130" w:type="dxa"/>
          </w:tcPr>
          <w:p>
            <w:pPr>
              <w:rPr>
                <w:ins w:id="1471" w:author="vim" w:date="2018-10-18T15:57:00Z"/>
                <w:rFonts w:ascii="微软雅黑" w:hAnsi="微软雅黑" w:eastAsia="微软雅黑" w:cs="微软雅黑"/>
                <w:szCs w:val="21"/>
                <w:rPrChange w:id="1472" w:author="Administrator" w:date="2018-10-23T14:05:00Z">
                  <w:rPr>
                    <w:ins w:id="1473" w:author="vim" w:date="2018-10-18T15:57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474" w:author="vim" w:date="2018-10-18T15:57:00Z"/>
                <w:rFonts w:ascii="微软雅黑" w:hAnsi="微软雅黑" w:eastAsia="微软雅黑" w:cs="微软雅黑"/>
                <w:szCs w:val="21"/>
                <w:rPrChange w:id="1475" w:author="Administrator" w:date="2018-10-23T14:05:00Z">
                  <w:rPr>
                    <w:ins w:id="1476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77" w:author="vim" w:date="2018-10-18T15:57:00Z"/>
                <w:rFonts w:ascii="微软雅黑" w:hAnsi="微软雅黑" w:eastAsia="微软雅黑" w:cs="微软雅黑"/>
                <w:szCs w:val="21"/>
                <w:rPrChange w:id="1478" w:author="Administrator" w:date="2018-10-23T14:05:00Z">
                  <w:rPr>
                    <w:ins w:id="1479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80" w:author="vim" w:date="2018-10-18T15:57:00Z"/>
                <w:rFonts w:ascii="微软雅黑" w:hAnsi="微软雅黑" w:eastAsia="微软雅黑" w:cs="微软雅黑"/>
                <w:szCs w:val="21"/>
                <w:rPrChange w:id="1481" w:author="Administrator" w:date="2018-10-23T14:05:00Z">
                  <w:rPr>
                    <w:ins w:id="1482" w:author="vim" w:date="2018-10-18T15:57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483" w:author="vim" w:date="2018-10-18T15:57:00Z"/>
        </w:trPr>
        <w:tc>
          <w:tcPr>
            <w:tcW w:w="2130" w:type="dxa"/>
          </w:tcPr>
          <w:p>
            <w:pPr>
              <w:rPr>
                <w:ins w:id="1484" w:author="vim" w:date="2018-10-18T15:57:00Z"/>
                <w:rFonts w:ascii="微软雅黑" w:hAnsi="微软雅黑" w:eastAsia="微软雅黑" w:cs="微软雅黑"/>
                <w:szCs w:val="21"/>
                <w:rPrChange w:id="1485" w:author="Administrator" w:date="2018-10-23T14:05:00Z">
                  <w:rPr>
                    <w:ins w:id="1486" w:author="vim" w:date="2018-10-18T15:57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487" w:author="vim" w:date="2018-10-18T15:57:00Z"/>
                <w:rFonts w:ascii="微软雅黑" w:hAnsi="微软雅黑" w:eastAsia="微软雅黑" w:cs="微软雅黑"/>
                <w:szCs w:val="21"/>
                <w:rPrChange w:id="1488" w:author="Administrator" w:date="2018-10-23T14:05:00Z">
                  <w:rPr>
                    <w:ins w:id="1489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90" w:author="vim" w:date="2018-10-18T15:57:00Z"/>
                <w:rFonts w:ascii="微软雅黑" w:hAnsi="微软雅黑" w:eastAsia="微软雅黑" w:cs="微软雅黑"/>
                <w:szCs w:val="21"/>
                <w:rPrChange w:id="1491" w:author="Administrator" w:date="2018-10-23T14:05:00Z">
                  <w:rPr>
                    <w:ins w:id="1492" w:author="vim" w:date="2018-10-18T15:57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493" w:author="vim" w:date="2018-10-18T15:57:00Z"/>
                <w:rFonts w:ascii="微软雅黑" w:hAnsi="微软雅黑" w:eastAsia="微软雅黑" w:cs="微软雅黑"/>
                <w:szCs w:val="21"/>
                <w:rPrChange w:id="1494" w:author="Administrator" w:date="2018-10-23T14:05:00Z">
                  <w:rPr>
                    <w:ins w:id="1495" w:author="vim" w:date="2018-10-18T15:57:00Z"/>
                  </w:rPr>
                </w:rPrChange>
              </w:rPr>
            </w:pPr>
          </w:p>
        </w:tc>
      </w:tr>
    </w:tbl>
    <w:p>
      <w:pPr>
        <w:rPr>
          <w:ins w:id="1496" w:author="vim" w:date="2018-10-18T15:43:00Z"/>
          <w:rFonts w:ascii="微软雅黑" w:hAnsi="微软雅黑" w:eastAsia="微软雅黑" w:cs="微软雅黑"/>
          <w:szCs w:val="21"/>
          <w:rPrChange w:id="1497" w:author="Administrator" w:date="2018-10-23T14:05:00Z">
            <w:rPr>
              <w:ins w:id="1498" w:author="vim" w:date="2018-10-18T15:43:00Z"/>
            </w:rPr>
          </w:rPrChange>
        </w:rPr>
      </w:pPr>
    </w:p>
    <w:p>
      <w:pPr>
        <w:rPr>
          <w:ins w:id="1499" w:author="vim" w:date="2018-10-18T15:43:00Z"/>
          <w:rFonts w:ascii="微软雅黑" w:hAnsi="微软雅黑" w:eastAsia="微软雅黑" w:cs="微软雅黑"/>
          <w:szCs w:val="21"/>
          <w:rPrChange w:id="1500" w:author="Administrator" w:date="2018-10-23T14:05:00Z">
            <w:rPr>
              <w:ins w:id="1501" w:author="vim" w:date="2018-10-18T15:43:00Z"/>
            </w:rPr>
          </w:rPrChange>
        </w:rPr>
      </w:pPr>
      <w:ins w:id="1502" w:author="vim" w:date="2018-10-18T15:43:00Z">
        <w:r>
          <w:rPr>
            <w:rFonts w:hint="eastAsia" w:ascii="微软雅黑" w:hAnsi="微软雅黑" w:eastAsia="微软雅黑" w:cs="微软雅黑"/>
            <w:szCs w:val="21"/>
            <w:rPrChange w:id="1503" w:author="Administrator" w:date="2018-10-23T14:05:00Z">
              <w:rPr>
                <w:rFonts w:hint="eastAsia"/>
              </w:rPr>
            </w:rPrChange>
          </w:rPr>
          <w:t>rtmp</w:t>
        </w:r>
      </w:ins>
      <w:ins w:id="1504" w:author="vim" w:date="2018-10-18T15:43:00Z">
        <w:r>
          <w:rPr>
            <w:rFonts w:hint="eastAsia" w:ascii="微软雅黑" w:hAnsi="微软雅黑" w:eastAsia="微软雅黑" w:cs="微软雅黑"/>
            <w:szCs w:val="21"/>
            <w:rPrChange w:id="1505" w:author="Administrator" w:date="2018-10-23T14:05:00Z">
              <w:rPr>
                <w:rFonts w:hint="eastAsia"/>
              </w:rPr>
            </w:rPrChange>
          </w:rPr>
          <w:t>协议参数</w:t>
        </w:r>
      </w:ins>
      <w:ins w:id="1506" w:author="vim" w:date="2018-10-18T15:58:00Z">
        <w:r>
          <w:rPr>
            <w:rFonts w:hint="eastAsia" w:ascii="微软雅黑" w:hAnsi="微软雅黑" w:eastAsia="微软雅黑" w:cs="微软雅黑"/>
            <w:szCs w:val="21"/>
            <w:rPrChange w:id="1507" w:author="Administrator" w:date="2018-10-23T14:05:00Z">
              <w:rPr>
                <w:rFonts w:hint="eastAsia"/>
              </w:rPr>
            </w:rPrChange>
          </w:rPr>
          <w:t>(</w:t>
        </w:r>
      </w:ins>
      <w:ins w:id="1508" w:author="vim" w:date="2018-10-18T15:58:00Z">
        <w:r>
          <w:rPr>
            <w:rFonts w:hint="eastAsia" w:ascii="微软雅黑" w:hAnsi="微软雅黑" w:eastAsia="微软雅黑" w:cs="微软雅黑"/>
            <w:szCs w:val="21"/>
            <w:rPrChange w:id="1509" w:author="Administrator" w:date="2018-10-23T14:05:00Z">
              <w:rPr>
                <w:rFonts w:hint="eastAsia"/>
              </w:rPr>
            </w:rPrChange>
          </w:rPr>
          <w:t>未实现</w:t>
        </w:r>
      </w:ins>
      <w:ins w:id="1510" w:author="vim" w:date="2018-10-18T15:58:00Z">
        <w:r>
          <w:rPr>
            <w:rFonts w:ascii="微软雅黑" w:hAnsi="微软雅黑" w:eastAsia="微软雅黑" w:cs="微软雅黑"/>
            <w:szCs w:val="21"/>
            <w:rPrChange w:id="1511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12" w:author="vim" w:date="2018-10-18T16:10:00Z"/>
        </w:trPr>
        <w:tc>
          <w:tcPr>
            <w:tcW w:w="2130" w:type="dxa"/>
          </w:tcPr>
          <w:p>
            <w:pPr>
              <w:rPr>
                <w:ins w:id="1513" w:author="vim" w:date="2018-10-18T16:10:00Z"/>
                <w:rFonts w:ascii="微软雅黑" w:hAnsi="微软雅黑" w:eastAsia="微软雅黑" w:cs="微软雅黑"/>
                <w:szCs w:val="21"/>
                <w:rPrChange w:id="1514" w:author="Administrator" w:date="2018-10-23T14:05:00Z">
                  <w:rPr>
                    <w:ins w:id="1515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16" w:author="vim" w:date="2018-10-18T16:10:00Z"/>
                <w:rFonts w:ascii="微软雅黑" w:hAnsi="微软雅黑" w:eastAsia="微软雅黑" w:cs="微软雅黑"/>
                <w:szCs w:val="21"/>
                <w:rPrChange w:id="1517" w:author="Administrator" w:date="2018-10-23T14:05:00Z">
                  <w:rPr>
                    <w:ins w:id="1518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19" w:author="vim" w:date="2018-10-18T16:10:00Z"/>
                <w:rFonts w:ascii="微软雅黑" w:hAnsi="微软雅黑" w:eastAsia="微软雅黑" w:cs="微软雅黑"/>
                <w:szCs w:val="21"/>
                <w:rPrChange w:id="1520" w:author="Administrator" w:date="2018-10-23T14:05:00Z">
                  <w:rPr>
                    <w:ins w:id="1521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22" w:author="vim" w:date="2018-10-18T16:10:00Z"/>
                <w:rFonts w:ascii="微软雅黑" w:hAnsi="微软雅黑" w:eastAsia="微软雅黑" w:cs="微软雅黑"/>
                <w:szCs w:val="21"/>
                <w:rPrChange w:id="1523" w:author="Administrator" w:date="2018-10-23T14:05:00Z">
                  <w:rPr>
                    <w:ins w:id="1524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25" w:author="vim" w:date="2018-10-18T16:10:00Z"/>
        </w:trPr>
        <w:tc>
          <w:tcPr>
            <w:tcW w:w="2130" w:type="dxa"/>
          </w:tcPr>
          <w:p>
            <w:pPr>
              <w:rPr>
                <w:ins w:id="1526" w:author="vim" w:date="2018-10-18T16:10:00Z"/>
                <w:rFonts w:ascii="微软雅黑" w:hAnsi="微软雅黑" w:eastAsia="微软雅黑" w:cs="微软雅黑"/>
                <w:szCs w:val="21"/>
                <w:rPrChange w:id="1527" w:author="Administrator" w:date="2018-10-23T14:05:00Z">
                  <w:rPr>
                    <w:ins w:id="1528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29" w:author="vim" w:date="2018-10-18T16:10:00Z"/>
                <w:rFonts w:ascii="微软雅黑" w:hAnsi="微软雅黑" w:eastAsia="微软雅黑" w:cs="微软雅黑"/>
                <w:szCs w:val="21"/>
                <w:rPrChange w:id="1530" w:author="Administrator" w:date="2018-10-23T14:05:00Z">
                  <w:rPr>
                    <w:ins w:id="1531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32" w:author="vim" w:date="2018-10-18T16:10:00Z"/>
                <w:rFonts w:ascii="微软雅黑" w:hAnsi="微软雅黑" w:eastAsia="微软雅黑" w:cs="微软雅黑"/>
                <w:szCs w:val="21"/>
                <w:rPrChange w:id="1533" w:author="Administrator" w:date="2018-10-23T14:05:00Z">
                  <w:rPr>
                    <w:ins w:id="1534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35" w:author="vim" w:date="2018-10-18T16:10:00Z"/>
                <w:rFonts w:ascii="微软雅黑" w:hAnsi="微软雅黑" w:eastAsia="微软雅黑" w:cs="微软雅黑"/>
                <w:szCs w:val="21"/>
                <w:rPrChange w:id="1536" w:author="Administrator" w:date="2018-10-23T14:05:00Z">
                  <w:rPr>
                    <w:ins w:id="1537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ins w:id="1538" w:author="vim" w:date="2018-10-18T16:10:00Z"/>
        </w:trPr>
        <w:tc>
          <w:tcPr>
            <w:tcW w:w="2130" w:type="dxa"/>
          </w:tcPr>
          <w:p>
            <w:pPr>
              <w:rPr>
                <w:ins w:id="1539" w:author="vim" w:date="2018-10-18T16:10:00Z"/>
                <w:rFonts w:ascii="微软雅黑" w:hAnsi="微软雅黑" w:eastAsia="微软雅黑" w:cs="微软雅黑"/>
                <w:szCs w:val="21"/>
                <w:rPrChange w:id="1540" w:author="Administrator" w:date="2018-10-23T14:05:00Z">
                  <w:rPr>
                    <w:ins w:id="1541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42" w:author="vim" w:date="2018-10-18T16:10:00Z"/>
                <w:rFonts w:ascii="微软雅黑" w:hAnsi="微软雅黑" w:eastAsia="微软雅黑" w:cs="微软雅黑"/>
                <w:szCs w:val="21"/>
                <w:rPrChange w:id="1543" w:author="Administrator" w:date="2018-10-23T14:05:00Z">
                  <w:rPr>
                    <w:ins w:id="1544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45" w:author="vim" w:date="2018-10-18T16:10:00Z"/>
                <w:rFonts w:ascii="微软雅黑" w:hAnsi="微软雅黑" w:eastAsia="微软雅黑" w:cs="微软雅黑"/>
                <w:szCs w:val="21"/>
                <w:rPrChange w:id="1546" w:author="Administrator" w:date="2018-10-23T14:05:00Z">
                  <w:rPr>
                    <w:ins w:id="1547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48" w:author="vim" w:date="2018-10-18T16:10:00Z"/>
                <w:rFonts w:ascii="微软雅黑" w:hAnsi="微软雅黑" w:eastAsia="微软雅黑" w:cs="微软雅黑"/>
                <w:szCs w:val="21"/>
                <w:rPrChange w:id="1549" w:author="Administrator" w:date="2018-10-23T14:05:00Z">
                  <w:rPr>
                    <w:ins w:id="1550" w:author="vim" w:date="2018-10-18T16:1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551" w:author="vim" w:date="2018-10-18T16:10:00Z"/>
        </w:trPr>
        <w:tc>
          <w:tcPr>
            <w:tcW w:w="2130" w:type="dxa"/>
          </w:tcPr>
          <w:p>
            <w:pPr>
              <w:rPr>
                <w:ins w:id="1552" w:author="vim" w:date="2018-10-18T16:10:00Z"/>
                <w:rFonts w:ascii="微软雅黑" w:hAnsi="微软雅黑" w:eastAsia="微软雅黑" w:cs="微软雅黑"/>
                <w:szCs w:val="21"/>
                <w:rPrChange w:id="1553" w:author="Administrator" w:date="2018-10-23T14:05:00Z">
                  <w:rPr>
                    <w:ins w:id="1554" w:author="vim" w:date="2018-10-18T16:1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1555" w:author="vim" w:date="2018-10-18T16:10:00Z"/>
                <w:rFonts w:ascii="微软雅黑" w:hAnsi="微软雅黑" w:eastAsia="微软雅黑" w:cs="微软雅黑"/>
                <w:szCs w:val="21"/>
                <w:rPrChange w:id="1556" w:author="Administrator" w:date="2018-10-23T14:05:00Z">
                  <w:rPr>
                    <w:ins w:id="1557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58" w:author="vim" w:date="2018-10-18T16:10:00Z"/>
                <w:rFonts w:ascii="微软雅黑" w:hAnsi="微软雅黑" w:eastAsia="微软雅黑" w:cs="微软雅黑"/>
                <w:szCs w:val="21"/>
                <w:rPrChange w:id="1559" w:author="Administrator" w:date="2018-10-23T14:05:00Z">
                  <w:rPr>
                    <w:ins w:id="1560" w:author="vim" w:date="2018-10-18T16:1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1561" w:author="vim" w:date="2018-10-18T16:10:00Z"/>
                <w:rFonts w:ascii="微软雅黑" w:hAnsi="微软雅黑" w:eastAsia="微软雅黑" w:cs="微软雅黑"/>
                <w:szCs w:val="21"/>
                <w:rPrChange w:id="1562" w:author="Administrator" w:date="2018-10-23T14:05:00Z">
                  <w:rPr>
                    <w:ins w:id="1563" w:author="vim" w:date="2018-10-18T16:10:00Z"/>
                  </w:rPr>
                </w:rPrChange>
              </w:rPr>
            </w:pPr>
          </w:p>
        </w:tc>
      </w:tr>
    </w:tbl>
    <w:p>
      <w:pPr>
        <w:rPr>
          <w:rFonts w:ascii="微软雅黑" w:hAnsi="微软雅黑" w:eastAsia="微软雅黑" w:cs="微软雅黑"/>
          <w:rPrChange w:id="1564" w:author="Administrator" w:date="2018-10-23T14:05:00Z">
            <w:rPr/>
          </w:rPrChange>
        </w:rPr>
      </w:pPr>
      <w:ins w:id="1565" w:author="vim" w:date="2018-10-18T15:43:00Z">
        <w:r>
          <w:rPr>
            <w:rFonts w:ascii="微软雅黑" w:hAnsi="微软雅黑" w:eastAsia="微软雅黑" w:cs="微软雅黑"/>
            <w:rPrChange w:id="1566" w:author="Administrator" w:date="2018-10-23T14:05:00Z">
              <w:rPr/>
            </w:rPrChange>
          </w:rPr>
          <w:t>28181</w:t>
        </w:r>
      </w:ins>
      <w:r>
        <w:rPr>
          <w:rFonts w:hint="eastAsia" w:ascii="微软雅黑" w:hAnsi="微软雅黑" w:eastAsia="微软雅黑" w:cs="微软雅黑"/>
          <w:rPrChange w:id="1567" w:author="Administrator" w:date="2018-10-23T14:05:00Z">
            <w:rPr>
              <w:rFonts w:hint="eastAsia"/>
            </w:rPr>
          </w:rPrChange>
        </w:rPr>
        <w:t>协议请求参数</w:t>
      </w:r>
    </w:p>
    <w:p>
      <w:pPr>
        <w:rPr>
          <w:ins w:id="1568" w:author="Administrator" w:date="2018-10-22T14:31:00Z"/>
          <w:rFonts w:ascii="微软雅黑" w:hAnsi="微软雅黑" w:eastAsia="微软雅黑" w:cs="微软雅黑"/>
          <w:rPrChange w:id="1569" w:author="Administrator" w:date="2018-10-23T14:05:00Z">
            <w:rPr>
              <w:ins w:id="1570" w:author="Administrator" w:date="2018-10-22T14:31:00Z"/>
            </w:rPr>
          </w:rPrChange>
        </w:rPr>
      </w:pPr>
      <w:r>
        <w:rPr>
          <w:rFonts w:hint="eastAsia" w:ascii="微软雅黑" w:hAnsi="微软雅黑" w:eastAsia="微软雅黑" w:cs="微软雅黑"/>
          <w:rPrChange w:id="1571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ins w:id="1572" w:author="Administrator" w:date="2018-10-22T17:27:00Z"/>
          <w:rFonts w:ascii="微软雅黑" w:hAnsi="微软雅黑" w:eastAsia="微软雅黑" w:cs="微软雅黑"/>
          <w:rPrChange w:id="1573" w:author="Administrator" w:date="2018-10-23T14:05:00Z">
            <w:rPr>
              <w:ins w:id="1574" w:author="Administrator" w:date="2018-10-22T17:27:00Z"/>
            </w:rPr>
          </w:rPrChange>
        </w:rPr>
      </w:pPr>
      <w:ins w:id="1575" w:author="Administrator" w:date="2018-10-22T14:31:00Z">
        <w:r>
          <w:rPr>
            <w:rFonts w:ascii="微软雅黑" w:hAnsi="微软雅黑" w:eastAsia="微软雅黑" w:cs="微软雅黑"/>
            <w:rPrChange w:id="1576" w:author="Administrator" w:date="2018-10-23T14:05:00Z">
              <w:rPr/>
            </w:rPrChange>
          </w:rPr>
          <w:t>{</w:t>
        </w:r>
      </w:ins>
    </w:p>
    <w:p>
      <w:pPr>
        <w:ind w:firstLine="420"/>
        <w:rPr>
          <w:ins w:id="1577" w:author="Administrator" w:date="2018-10-22T17:27:00Z"/>
          <w:rFonts w:ascii="微软雅黑" w:hAnsi="微软雅黑" w:eastAsia="微软雅黑" w:cs="微软雅黑"/>
          <w:rPrChange w:id="1578" w:author="Administrator" w:date="2018-10-23T14:05:00Z">
            <w:rPr>
              <w:ins w:id="1579" w:author="Administrator" w:date="2018-10-22T17:27:00Z"/>
            </w:rPr>
          </w:rPrChange>
        </w:rPr>
      </w:pPr>
      <w:ins w:id="1580" w:author="Administrator" w:date="2018-10-22T17:27:00Z">
        <w:r>
          <w:rPr>
            <w:rFonts w:ascii="微软雅黑" w:hAnsi="微软雅黑" w:eastAsia="微软雅黑" w:cs="微软雅黑"/>
            <w:rPrChange w:id="1581" w:author="Administrator" w:date="2018-10-23T14:05:00Z">
              <w:rPr/>
            </w:rPrChange>
          </w:rPr>
          <w:t>"</w:t>
        </w:r>
      </w:ins>
      <w:ins w:id="1582" w:author="Administrator" w:date="2018-10-22T17:27:00Z">
        <w:r>
          <w:rPr>
            <w:rFonts w:ascii="微软雅黑" w:hAnsi="微软雅黑" w:eastAsia="微软雅黑" w:cs="微软雅黑"/>
            <w:rPrChange w:id="1583" w:author="Administrator" w:date="2018-10-23T14:05:00Z">
              <w:rPr/>
            </w:rPrChange>
          </w:rPr>
          <w:t>wsId</w:t>
        </w:r>
      </w:ins>
      <w:ins w:id="1584" w:author="Administrator" w:date="2018-10-22T17:27:00Z">
        <w:r>
          <w:rPr>
            <w:rFonts w:ascii="微软雅黑" w:hAnsi="微软雅黑" w:eastAsia="微软雅黑" w:cs="微软雅黑"/>
            <w:rPrChange w:id="1585" w:author="Administrator" w:date="2018-10-23T14:05:00Z">
              <w:rPr/>
            </w:rPrChange>
          </w:rPr>
          <w:t>":"</w:t>
        </w:r>
      </w:ins>
      <w:ins w:id="1586" w:author="Administrator" w:date="2018-10-22T17:28:00Z">
        <w:r>
          <w:rPr>
            <w:rFonts w:ascii="微软雅黑" w:hAnsi="微软雅黑" w:eastAsia="微软雅黑" w:cs="微软雅黑"/>
            <w:rPrChange w:id="1587" w:author="Administrator" w:date="2018-10-23T14:05:00Z">
              <w:rPr/>
            </w:rPrChange>
          </w:rPr>
          <w:t>abc</w:t>
        </w:r>
      </w:ins>
      <w:ins w:id="1588" w:author="Administrator" w:date="2018-10-22T17:27:00Z">
        <w:r>
          <w:rPr>
            <w:rFonts w:ascii="微软雅黑" w:hAnsi="微软雅黑" w:eastAsia="微软雅黑" w:cs="微软雅黑"/>
            <w:rPrChange w:id="1589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591" w:author="Administrator" w:date="2018-10-22T14:31:00Z"/>
          <w:rFonts w:ascii="微软雅黑" w:hAnsi="微软雅黑" w:eastAsia="微软雅黑" w:cs="微软雅黑"/>
          <w:rPrChange w:id="1592" w:author="Administrator" w:date="2018-10-23T14:05:00Z">
            <w:rPr>
              <w:ins w:id="1593" w:author="Administrator" w:date="2018-10-22T14:31:00Z"/>
            </w:rPr>
          </w:rPrChange>
        </w:rPr>
        <w:pPrChange w:id="1590" w:author="Administrator" w:date="2018-10-22T14:31:00Z">
          <w:pPr/>
        </w:pPrChange>
      </w:pPr>
      <w:ins w:id="1594" w:author="Administrator" w:date="2018-10-22T14:31:00Z">
        <w:r>
          <w:rPr>
            <w:rFonts w:ascii="微软雅黑" w:hAnsi="微软雅黑" w:eastAsia="微软雅黑" w:cs="微软雅黑"/>
            <w:rPrChange w:id="1595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1596" w:author="Administrator" w:date="2018-10-22T14:31:00Z">
        <w:r>
          <w:rPr>
            <w:rFonts w:ascii="微软雅黑" w:hAnsi="微软雅黑" w:eastAsia="微软雅黑" w:cs="微软雅黑"/>
            <w:rPrChange w:id="1597" w:author="Administrator" w:date="2018-10-23T14:05:00Z">
              <w:rPr/>
            </w:rPrChange>
          </w:rPr>
          <w:t>":"1234",</w:t>
        </w:r>
      </w:ins>
    </w:p>
    <w:p>
      <w:pPr>
        <w:ind w:firstLine="420"/>
        <w:rPr>
          <w:ins w:id="1599" w:author="Administrator" w:date="2018-10-22T14:31:00Z"/>
          <w:rFonts w:ascii="微软雅黑" w:hAnsi="微软雅黑" w:eastAsia="微软雅黑" w:cs="微软雅黑"/>
          <w:rPrChange w:id="1600" w:author="Administrator" w:date="2018-10-23T14:05:00Z">
            <w:rPr>
              <w:ins w:id="1601" w:author="Administrator" w:date="2018-10-22T14:31:00Z"/>
            </w:rPr>
          </w:rPrChange>
        </w:rPr>
        <w:pPrChange w:id="1598" w:author="Administrator" w:date="2018-10-22T14:31:00Z">
          <w:pPr/>
        </w:pPrChange>
      </w:pPr>
      <w:ins w:id="1602" w:author="Administrator" w:date="2018-10-22T14:31:00Z">
        <w:r>
          <w:rPr>
            <w:rFonts w:ascii="微软雅黑" w:hAnsi="微软雅黑" w:eastAsia="微软雅黑" w:cs="微软雅黑"/>
            <w:rPrChange w:id="1603" w:author="Administrator" w:date="2018-10-23T14:05:00Z">
              <w:rPr/>
            </w:rPrChange>
          </w:rPr>
          <w:t>"</w:t>
        </w:r>
      </w:ins>
      <w:ins w:id="1604" w:author="Administrator" w:date="2018-10-22T14:31:00Z">
        <w:r>
          <w:rPr>
            <w:rFonts w:ascii="微软雅黑" w:hAnsi="微软雅黑" w:eastAsia="微软雅黑" w:cs="微软雅黑"/>
            <w:rPrChange w:id="1605" w:author="Administrator" w:date="2018-10-23T14:05:00Z">
              <w:rPr/>
            </w:rPrChange>
          </w:rPr>
          <w:t>method</w:t>
        </w:r>
      </w:ins>
      <w:ins w:id="1606" w:author="Administrator" w:date="2018-10-22T14:31:00Z">
        <w:r>
          <w:rPr>
            <w:rFonts w:ascii="微软雅黑" w:hAnsi="微软雅黑" w:eastAsia="微软雅黑" w:cs="微软雅黑"/>
            <w:rPrChange w:id="1607" w:author="Administrator" w:date="2018-10-23T14:05:00Z">
              <w:rPr/>
            </w:rPrChange>
          </w:rPr>
          <w:t>":"play</w:t>
        </w:r>
      </w:ins>
      <w:ins w:id="1608" w:author="Administrator" w:date="2018-10-22T14:31:00Z">
        <w:r>
          <w:rPr>
            <w:rFonts w:ascii="微软雅黑" w:hAnsi="微软雅黑" w:eastAsia="微软雅黑" w:cs="微软雅黑"/>
            <w:rPrChange w:id="1609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611" w:author="Administrator" w:date="2018-10-22T14:31:00Z"/>
          <w:rFonts w:ascii="微软雅黑" w:hAnsi="微软雅黑" w:eastAsia="微软雅黑" w:cs="微软雅黑"/>
          <w:rPrChange w:id="1612" w:author="Administrator" w:date="2018-10-23T14:05:00Z">
            <w:rPr>
              <w:ins w:id="1613" w:author="Administrator" w:date="2018-10-22T14:31:00Z"/>
            </w:rPr>
          </w:rPrChange>
        </w:rPr>
        <w:pPrChange w:id="1610" w:author="Administrator" w:date="2018-10-22T14:31:00Z">
          <w:pPr/>
        </w:pPrChange>
      </w:pPr>
      <w:ins w:id="1614" w:author="Administrator" w:date="2018-10-22T14:31:00Z">
        <w:r>
          <w:rPr>
            <w:rFonts w:ascii="微软雅黑" w:hAnsi="微软雅黑" w:eastAsia="微软雅黑" w:cs="微软雅黑"/>
            <w:rPrChange w:id="1615" w:author="Administrator" w:date="2018-10-23T14:05:00Z">
              <w:rPr/>
            </w:rPrChange>
          </w:rPr>
          <w:t>"</w:t>
        </w:r>
      </w:ins>
      <w:ins w:id="1616" w:author="Administrator" w:date="2018-10-22T14:31:00Z">
        <w:r>
          <w:rPr>
            <w:rFonts w:ascii="微软雅黑" w:hAnsi="微软雅黑" w:eastAsia="微软雅黑" w:cs="微软雅黑"/>
            <w:rPrChange w:id="1617" w:author="Administrator" w:date="2018-10-23T14:05:00Z">
              <w:rPr/>
            </w:rPrChange>
          </w:rPr>
          <w:t>param</w:t>
        </w:r>
      </w:ins>
      <w:ins w:id="1618" w:author="Administrator" w:date="2018-10-22T14:31:00Z">
        <w:r>
          <w:rPr>
            <w:rFonts w:ascii="微软雅黑" w:hAnsi="微软雅黑" w:eastAsia="微软雅黑" w:cs="微软雅黑"/>
            <w:rPrChange w:id="1619" w:author="Administrator" w:date="2018-10-23T14:05:00Z">
              <w:rPr/>
            </w:rPrChange>
          </w:rPr>
          <w:t>":{</w:t>
        </w:r>
      </w:ins>
    </w:p>
    <w:p>
      <w:pPr>
        <w:ind w:left="420" w:firstLine="420"/>
        <w:rPr>
          <w:ins w:id="1621" w:author="Administrator" w:date="2018-10-22T14:32:00Z"/>
          <w:rFonts w:ascii="微软雅黑" w:hAnsi="微软雅黑" w:eastAsia="微软雅黑" w:cs="微软雅黑"/>
          <w:rPrChange w:id="1622" w:author="Administrator" w:date="2018-10-23T14:05:00Z">
            <w:rPr>
              <w:ins w:id="1623" w:author="Administrator" w:date="2018-10-22T14:32:00Z"/>
            </w:rPr>
          </w:rPrChange>
        </w:rPr>
        <w:pPrChange w:id="1620" w:author="Administrator" w:date="2018-10-22T14:31:00Z">
          <w:pPr/>
        </w:pPrChange>
      </w:pPr>
      <w:ins w:id="1624" w:author="Administrator" w:date="2018-10-22T14:31:00Z">
        <w:r>
          <w:rPr>
            <w:rFonts w:ascii="微软雅黑" w:hAnsi="微软雅黑" w:eastAsia="微软雅黑" w:cs="微软雅黑"/>
            <w:rPrChange w:id="1625" w:author="Administrator" w:date="2018-10-23T14:05:00Z">
              <w:rPr/>
            </w:rPrChange>
          </w:rPr>
          <w:t>"</w:t>
        </w:r>
      </w:ins>
      <w:ins w:id="1626" w:author="Administrator" w:date="2018-10-22T14:31:00Z">
        <w:r>
          <w:rPr>
            <w:rFonts w:ascii="微软雅黑" w:hAnsi="微软雅黑" w:eastAsia="微软雅黑" w:cs="微软雅黑"/>
            <w:rPrChange w:id="1627" w:author="Administrator" w:date="2018-10-23T14:05:00Z">
              <w:rPr/>
            </w:rPrChange>
          </w:rPr>
          <w:t>deviceID</w:t>
        </w:r>
      </w:ins>
      <w:ins w:id="1628" w:author="Administrator" w:date="2018-10-22T14:31:00Z">
        <w:r>
          <w:rPr>
            <w:rFonts w:ascii="微软雅黑" w:hAnsi="微软雅黑" w:eastAsia="微软雅黑" w:cs="微软雅黑"/>
            <w:rPrChange w:id="1629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rPr>
          <w:ins w:id="1631" w:author="Administrator" w:date="2018-10-22T14:32:00Z"/>
          <w:rFonts w:ascii="微软雅黑" w:hAnsi="微软雅黑" w:eastAsia="微软雅黑" w:cs="微软雅黑"/>
          <w:rPrChange w:id="1632" w:author="Administrator" w:date="2018-10-23T14:05:00Z">
            <w:rPr>
              <w:ins w:id="1633" w:author="Administrator" w:date="2018-10-22T14:32:00Z"/>
            </w:rPr>
          </w:rPrChange>
        </w:rPr>
        <w:pPrChange w:id="1630" w:author="Administrator" w:date="2018-10-22T14:31:00Z">
          <w:pPr/>
        </w:pPrChange>
      </w:pPr>
      <w:ins w:id="1634" w:author="Administrator" w:date="2018-10-22T14:31:00Z">
        <w:r>
          <w:rPr>
            <w:rFonts w:ascii="微软雅黑" w:hAnsi="微软雅黑" w:eastAsia="微软雅黑" w:cs="微软雅黑"/>
            <w:rPrChange w:id="1635" w:author="Administrator" w:date="2018-10-23T14:05:00Z">
              <w:rPr/>
            </w:rPrChange>
          </w:rPr>
          <w:t>"host":"",</w:t>
        </w:r>
      </w:ins>
    </w:p>
    <w:p>
      <w:pPr>
        <w:ind w:left="420" w:firstLine="420"/>
        <w:rPr>
          <w:ins w:id="1637" w:author="Administrator" w:date="2018-10-22T14:32:00Z"/>
          <w:rFonts w:ascii="微软雅黑" w:hAnsi="微软雅黑" w:eastAsia="微软雅黑" w:cs="微软雅黑"/>
          <w:rPrChange w:id="1638" w:author="Administrator" w:date="2018-10-23T14:05:00Z">
            <w:rPr>
              <w:ins w:id="1639" w:author="Administrator" w:date="2018-10-22T14:32:00Z"/>
            </w:rPr>
          </w:rPrChange>
        </w:rPr>
        <w:pPrChange w:id="1636" w:author="Administrator" w:date="2018-10-22T14:31:00Z">
          <w:pPr/>
        </w:pPrChange>
      </w:pPr>
      <w:ins w:id="1640" w:author="Administrator" w:date="2018-10-22T14:31:00Z">
        <w:r>
          <w:rPr>
            <w:rFonts w:ascii="微软雅黑" w:hAnsi="微软雅黑" w:eastAsia="微软雅黑" w:cs="微软雅黑"/>
            <w:rPrChange w:id="1641" w:author="Administrator" w:date="2018-10-23T14:05:00Z">
              <w:rPr/>
            </w:rPrChange>
          </w:rPr>
          <w:t>"</w:t>
        </w:r>
      </w:ins>
      <w:ins w:id="1642" w:author="Administrator" w:date="2018-10-22T14:31:00Z">
        <w:r>
          <w:rPr>
            <w:rFonts w:ascii="微软雅黑" w:hAnsi="微软雅黑" w:eastAsia="微软雅黑" w:cs="微软雅黑"/>
            <w:rPrChange w:id="1643" w:author="Administrator" w:date="2018-10-23T14:05:00Z">
              <w:rPr/>
            </w:rPrChange>
          </w:rPr>
          <w:t>port</w:t>
        </w:r>
      </w:ins>
      <w:ins w:id="1644" w:author="Administrator" w:date="2018-10-22T14:31:00Z">
        <w:r>
          <w:rPr>
            <w:rFonts w:ascii="微软雅黑" w:hAnsi="微软雅黑" w:eastAsia="微软雅黑" w:cs="微软雅黑"/>
            <w:rPrChange w:id="1645" w:author="Administrator" w:date="2018-10-23T14:05:00Z">
              <w:rPr/>
            </w:rPrChange>
          </w:rPr>
          <w:t>":5600,</w:t>
        </w:r>
      </w:ins>
    </w:p>
    <w:p>
      <w:pPr>
        <w:ind w:left="420" w:firstLine="420"/>
        <w:rPr>
          <w:ins w:id="1647" w:author="Administrator" w:date="2018-10-22T14:32:00Z"/>
          <w:rFonts w:ascii="微软雅黑" w:hAnsi="微软雅黑" w:eastAsia="微软雅黑" w:cs="微软雅黑"/>
          <w:rPrChange w:id="1648" w:author="Administrator" w:date="2018-10-23T14:05:00Z">
            <w:rPr>
              <w:ins w:id="1649" w:author="Administrator" w:date="2018-10-22T14:32:00Z"/>
            </w:rPr>
          </w:rPrChange>
        </w:rPr>
        <w:pPrChange w:id="1646" w:author="Administrator" w:date="2018-10-22T14:31:00Z">
          <w:pPr/>
        </w:pPrChange>
      </w:pPr>
      <w:ins w:id="1650" w:author="Administrator" w:date="2018-10-22T14:31:00Z">
        <w:r>
          <w:rPr>
            <w:rFonts w:ascii="微软雅黑" w:hAnsi="微软雅黑" w:eastAsia="微软雅黑" w:cs="微软雅黑"/>
            <w:rPrChange w:id="1651" w:author="Administrator" w:date="2018-10-23T14:05:00Z">
              <w:rPr/>
            </w:rPrChange>
          </w:rPr>
          <w:t>"</w:t>
        </w:r>
      </w:ins>
      <w:ins w:id="1652" w:author="Administrator" w:date="2018-10-22T14:31:00Z">
        <w:r>
          <w:rPr>
            <w:rFonts w:ascii="微软雅黑" w:hAnsi="微软雅黑" w:eastAsia="微软雅黑" w:cs="微软雅黑"/>
            <w:rPrChange w:id="1653" w:author="Administrator" w:date="2018-10-23T14:05:00Z">
              <w:rPr/>
            </w:rPrChange>
          </w:rPr>
          <w:t>protocol</w:t>
        </w:r>
      </w:ins>
      <w:ins w:id="1654" w:author="Administrator" w:date="2018-10-22T14:31:00Z">
        <w:r>
          <w:rPr>
            <w:rFonts w:ascii="微软雅黑" w:hAnsi="微软雅黑" w:eastAsia="微软雅黑" w:cs="微软雅黑"/>
            <w:rPrChange w:id="1655" w:author="Administrator" w:date="2018-10-23T14:05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1656" w:author="Administrator" w:date="2018-10-22T14:31:00Z">
          <w:pPr/>
        </w:pPrChange>
      </w:pPr>
      <w:r>
        <w:rPr>
          <w:rFonts w:hint="eastAsia" w:ascii="微软雅黑" w:hAnsi="微软雅黑" w:eastAsia="微软雅黑" w:cs="微软雅黑"/>
        </w:rPr>
        <w:t>"transport":"udp",</w:t>
      </w:r>
    </w:p>
    <w:p>
      <w:pPr>
        <w:ind w:left="420" w:firstLine="420"/>
        <w:rPr>
          <w:ins w:id="1658" w:author="Administrator" w:date="2018-10-22T14:32:00Z"/>
          <w:rFonts w:ascii="微软雅黑" w:hAnsi="微软雅黑" w:eastAsia="微软雅黑" w:cs="微软雅黑"/>
          <w:rPrChange w:id="1659" w:author="Administrator" w:date="2018-10-23T14:05:00Z">
            <w:rPr>
              <w:ins w:id="1660" w:author="Administrator" w:date="2018-10-22T14:32:00Z"/>
            </w:rPr>
          </w:rPrChange>
        </w:rPr>
        <w:pPrChange w:id="1657" w:author="Administrator" w:date="2018-10-22T14:31:00Z">
          <w:pPr/>
        </w:pPrChange>
      </w:pPr>
      <w:ins w:id="1661" w:author="Administrator" w:date="2018-10-22T14:31:00Z">
        <w:r>
          <w:rPr>
            <w:rFonts w:ascii="微软雅黑" w:hAnsi="微软雅黑" w:eastAsia="微软雅黑" w:cs="微软雅黑"/>
            <w:rPrChange w:id="1662" w:author="Administrator" w:date="2018-10-23T14:05:00Z">
              <w:rPr/>
            </w:rPrChange>
          </w:rPr>
          <w:t>"</w:t>
        </w:r>
      </w:ins>
      <w:ins w:id="1663" w:author="vim" w:date="2018-10-18T16:09:00Z">
        <w:r>
          <w:rPr>
            <w:rFonts w:ascii="微软雅黑" w:hAnsi="微软雅黑" w:eastAsia="微软雅黑" w:cs="微软雅黑"/>
            <w:szCs w:val="21"/>
            <w:rPrChange w:id="1664" w:author="Administrator" w:date="2018-10-23T14:05:00Z">
              <w:rPr/>
            </w:rPrChange>
          </w:rPr>
          <w:t>encode</w:t>
        </w:r>
      </w:ins>
      <w:ins w:id="1665" w:author="Administrator" w:date="2018-10-22T14:31:00Z">
        <w:r>
          <w:rPr>
            <w:rFonts w:ascii="微软雅黑" w:hAnsi="微软雅黑" w:eastAsia="微软雅黑" w:cs="微软雅黑"/>
            <w:rPrChange w:id="1666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1667" w:author="Administrator" w:date="2018-10-22T14:31:00Z">
        <w:r>
          <w:rPr>
            <w:rFonts w:ascii="微软雅黑" w:hAnsi="微软雅黑" w:eastAsia="微软雅黑" w:cs="微软雅黑"/>
            <w:rPrChange w:id="1668" w:author="Administrator" w:date="2018-10-23T14:05:00Z">
              <w:rPr/>
            </w:rPrChange>
          </w:rPr>
          <w:t>""</w:t>
        </w:r>
      </w:ins>
    </w:p>
    <w:p>
      <w:pPr>
        <w:ind w:firstLine="420" w:firstLineChars="200"/>
        <w:rPr>
          <w:ins w:id="1670" w:author="Administrator" w:date="2018-10-22T14:31:00Z"/>
          <w:rFonts w:ascii="微软雅黑" w:hAnsi="微软雅黑" w:eastAsia="微软雅黑" w:cs="微软雅黑"/>
          <w:rPrChange w:id="1671" w:author="Administrator" w:date="2018-10-23T14:05:00Z">
            <w:rPr>
              <w:ins w:id="1672" w:author="Administrator" w:date="2018-10-22T14:31:00Z"/>
            </w:rPr>
          </w:rPrChange>
        </w:rPr>
        <w:pPrChange w:id="1669" w:author="Administrator" w:date="2018-10-22T14:32:00Z">
          <w:pPr/>
        </w:pPrChange>
      </w:pPr>
      <w:ins w:id="1673" w:author="Administrator" w:date="2018-10-22T14:31:00Z">
        <w:r>
          <w:rPr>
            <w:rFonts w:ascii="微软雅黑" w:hAnsi="微软雅黑" w:eastAsia="微软雅黑" w:cs="微软雅黑"/>
            <w:rPrChange w:id="1674" w:author="Administrator" w:date="2018-10-23T14:05:00Z">
              <w:rPr/>
            </w:rPrChange>
          </w:rPr>
          <w:t>},</w:t>
        </w:r>
      </w:ins>
    </w:p>
    <w:p>
      <w:pPr>
        <w:ind w:firstLine="420"/>
        <w:rPr>
          <w:ins w:id="1676" w:author="Administrator" w:date="2018-10-22T14:31:00Z"/>
          <w:rFonts w:ascii="微软雅黑" w:hAnsi="微软雅黑" w:eastAsia="微软雅黑" w:cs="微软雅黑"/>
          <w:rPrChange w:id="1677" w:author="Administrator" w:date="2018-10-23T14:05:00Z">
            <w:rPr>
              <w:ins w:id="1678" w:author="Administrator" w:date="2018-10-22T14:31:00Z"/>
            </w:rPr>
          </w:rPrChange>
        </w:rPr>
        <w:pPrChange w:id="1675" w:author="Administrator" w:date="2018-10-22T14:31:00Z">
          <w:pPr/>
        </w:pPrChange>
      </w:pPr>
      <w:ins w:id="1679" w:author="Administrator" w:date="2018-10-22T14:31:00Z">
        <w:r>
          <w:rPr>
            <w:rFonts w:ascii="微软雅黑" w:hAnsi="微软雅黑" w:eastAsia="微软雅黑" w:cs="微软雅黑"/>
            <w:rPrChange w:id="1680" w:author="Administrator" w:date="2018-10-23T14:05:00Z">
              <w:rPr/>
            </w:rPrChange>
          </w:rPr>
          <w:t>"</w:t>
        </w:r>
      </w:ins>
      <w:ins w:id="1681" w:author="Administrator" w:date="2018-10-22T14:31:00Z">
        <w:r>
          <w:rPr>
            <w:rFonts w:ascii="微软雅黑" w:hAnsi="微软雅黑" w:eastAsia="微软雅黑" w:cs="微软雅黑"/>
            <w:rPrChange w:id="1682" w:author="Administrator" w:date="2018-10-23T14:05:00Z">
              <w:rPr/>
            </w:rPrChange>
          </w:rPr>
          <w:t>token</w:t>
        </w:r>
      </w:ins>
      <w:ins w:id="1683" w:author="Administrator" w:date="2018-10-22T14:31:00Z">
        <w:r>
          <w:rPr>
            <w:rFonts w:ascii="微软雅黑" w:hAnsi="微软雅黑" w:eastAsia="微软雅黑" w:cs="微软雅黑"/>
            <w:rPrChange w:id="1684" w:author="Administrator" w:date="2018-10-23T14:05:00Z">
              <w:rPr/>
            </w:rPrChange>
          </w:rPr>
          <w:t>":"K71U8DBPNE",</w:t>
        </w:r>
      </w:ins>
    </w:p>
    <w:p>
      <w:pPr>
        <w:ind w:firstLine="420"/>
        <w:rPr>
          <w:ins w:id="1686" w:author="Administrator" w:date="2018-10-22T14:32:00Z"/>
          <w:rFonts w:ascii="微软雅黑" w:hAnsi="微软雅黑" w:eastAsia="微软雅黑" w:cs="微软雅黑"/>
          <w:rPrChange w:id="1687" w:author="Administrator" w:date="2018-10-23T14:05:00Z">
            <w:rPr>
              <w:ins w:id="1688" w:author="Administrator" w:date="2018-10-22T14:32:00Z"/>
            </w:rPr>
          </w:rPrChange>
        </w:rPr>
        <w:pPrChange w:id="1685" w:author="Administrator" w:date="2018-10-22T14:31:00Z">
          <w:pPr/>
        </w:pPrChange>
      </w:pPr>
      <w:ins w:id="1689" w:author="Administrator" w:date="2018-10-22T14:31:00Z">
        <w:r>
          <w:rPr>
            <w:rFonts w:ascii="微软雅黑" w:hAnsi="微软雅黑" w:eastAsia="微软雅黑" w:cs="微软雅黑"/>
            <w:rPrChange w:id="1690" w:author="Administrator" w:date="2018-10-23T14:05:00Z">
              <w:rPr/>
            </w:rPrChange>
          </w:rPr>
          <w:t>"</w:t>
        </w:r>
      </w:ins>
      <w:ins w:id="1691" w:author="Administrator" w:date="2018-10-22T14:31:00Z">
        <w:r>
          <w:rPr>
            <w:rFonts w:ascii="微软雅黑" w:hAnsi="微软雅黑" w:eastAsia="微软雅黑" w:cs="微软雅黑"/>
            <w:rPrChange w:id="1692" w:author="Administrator" w:date="2018-10-23T14:05:00Z">
              <w:rPr/>
            </w:rPrChange>
          </w:rPr>
          <w:t>version</w:t>
        </w:r>
      </w:ins>
      <w:ins w:id="1693" w:author="Administrator" w:date="2018-10-22T14:31:00Z">
        <w:r>
          <w:rPr>
            <w:rFonts w:ascii="微软雅黑" w:hAnsi="微软雅黑" w:eastAsia="微软雅黑" w:cs="微软雅黑"/>
            <w:rPrChange w:id="1694" w:author="Administrator" w:date="2018-10-23T14:05:00Z">
              <w:rPr/>
            </w:rPrChange>
          </w:rPr>
          <w:t>":</w:t>
        </w:r>
      </w:ins>
      <w:ins w:id="1695" w:author="Administrator" w:date="2018-10-22T14:31:00Z">
        <w:r>
          <w:rPr>
            <w:rFonts w:ascii="微软雅黑" w:hAnsi="微软雅黑" w:eastAsia="微软雅黑" w:cs="微软雅黑"/>
            <w:rPrChange w:id="1696" w:author="Administrator" w:date="2018-10-23T14:05:00Z">
              <w:rPr/>
            </w:rPrChange>
          </w:rPr>
          <w:t>"1.0"</w:t>
        </w:r>
      </w:ins>
    </w:p>
    <w:p>
      <w:pPr>
        <w:rPr>
          <w:ins w:id="1697" w:author="Administrator" w:date="2018-10-22T14:31:00Z"/>
          <w:rFonts w:ascii="微软雅黑" w:hAnsi="微软雅黑" w:eastAsia="微软雅黑" w:cs="微软雅黑"/>
          <w:rPrChange w:id="1698" w:author="Administrator" w:date="2018-10-23T14:05:00Z">
            <w:rPr>
              <w:ins w:id="1699" w:author="Administrator" w:date="2018-10-22T14:31:00Z"/>
            </w:rPr>
          </w:rPrChange>
        </w:rPr>
      </w:pPr>
      <w:ins w:id="1700" w:author="Administrator" w:date="2018-10-22T14:31:00Z">
        <w:r>
          <w:rPr>
            <w:rFonts w:ascii="微软雅黑" w:hAnsi="微软雅黑" w:eastAsia="微软雅黑" w:cs="微软雅黑"/>
            <w:rPrChange w:id="1701" w:author="Administrator" w:date="2018-10-23T14:05:00Z">
              <w:rPr/>
            </w:rPrChange>
          </w:rPr>
          <w:t>}</w:t>
        </w:r>
      </w:ins>
    </w:p>
    <w:p>
      <w:pPr>
        <w:pStyle w:val="4"/>
        <w:rPr>
          <w:del w:id="1703" w:author="Administrator" w:date="2018-10-23T13:35:00Z"/>
          <w:rFonts w:ascii="微软雅黑" w:hAnsi="微软雅黑" w:eastAsia="微软雅黑" w:cs="微软雅黑"/>
          <w:rPrChange w:id="1704" w:author="Administrator" w:date="2018-10-23T14:05:00Z">
            <w:rPr>
              <w:del w:id="1705" w:author="Administrator" w:date="2018-10-23T13:35:00Z"/>
            </w:rPr>
          </w:rPrChange>
        </w:rPr>
        <w:pPrChange w:id="1702" w:author="Administrator" w:date="2018-10-23T13:35:00Z">
          <w:pPr/>
        </w:pPrChange>
      </w:pPr>
    </w:p>
    <w:p>
      <w:pPr>
        <w:pStyle w:val="4"/>
        <w:rPr>
          <w:del w:id="1707" w:author="Administrator" w:date="2018-10-23T13:35:00Z"/>
          <w:rFonts w:ascii="微软雅黑" w:hAnsi="微软雅黑" w:eastAsia="微软雅黑" w:cs="微软雅黑"/>
          <w:rPrChange w:id="1708" w:author="Administrator" w:date="2018-10-23T14:05:00Z">
            <w:rPr>
              <w:del w:id="1709" w:author="Administrator" w:date="2018-10-23T13:35:00Z"/>
            </w:rPr>
          </w:rPrChange>
        </w:rPr>
        <w:pPrChange w:id="1706" w:author="Administrator" w:date="2018-10-23T13:35:00Z">
          <w:pPr/>
        </w:pPrChange>
      </w:pPr>
      <w:del w:id="1710" w:author="Administrator" w:date="2018-10-23T13:35:00Z">
        <w:r>
          <w:rPr>
            <w:rFonts w:ascii="微软雅黑" w:hAnsi="微软雅黑" w:eastAsia="微软雅黑" w:cs="微软雅黑"/>
            <w:rPrChange w:id="1711" w:author="Administrator" w:date="2018-10-23T14:05:00Z">
              <w:rPr/>
            </w:rPrChange>
          </w:rPr>
          <w:delText>{</w:delText>
        </w:r>
      </w:del>
    </w:p>
    <w:p>
      <w:pPr>
        <w:pStyle w:val="4"/>
        <w:rPr>
          <w:del w:id="1713" w:author="Administrator" w:date="2018-10-23T13:35:00Z"/>
          <w:rFonts w:ascii="微软雅黑" w:hAnsi="微软雅黑" w:eastAsia="微软雅黑" w:cs="微软雅黑"/>
          <w:rPrChange w:id="1714" w:author="Administrator" w:date="2018-10-23T14:05:00Z">
            <w:rPr>
              <w:del w:id="1715" w:author="Administrator" w:date="2018-10-23T13:35:00Z"/>
            </w:rPr>
          </w:rPrChange>
        </w:rPr>
        <w:pPrChange w:id="1712" w:author="Administrator" w:date="2018-10-23T13:35:00Z">
          <w:pPr/>
        </w:pPrChange>
      </w:pPr>
      <w:del w:id="1716" w:author="Administrator" w:date="2018-10-23T13:35:00Z">
        <w:r>
          <w:rPr>
            <w:rFonts w:ascii="微软雅黑" w:hAnsi="微软雅黑" w:eastAsia="微软雅黑" w:cs="微软雅黑"/>
            <w:rPrChange w:id="1717" w:author="Administrator" w:date="2018-10-23T14:05:00Z">
              <w:rPr/>
            </w:rPrChange>
          </w:rPr>
          <w:delText>version: 2.0,</w:delText>
        </w:r>
      </w:del>
    </w:p>
    <w:p>
      <w:pPr>
        <w:pStyle w:val="4"/>
        <w:rPr>
          <w:del w:id="1719" w:author="Administrator" w:date="2018-10-23T13:35:00Z"/>
          <w:rFonts w:ascii="微软雅黑" w:hAnsi="微软雅黑" w:eastAsia="微软雅黑" w:cs="微软雅黑"/>
          <w:rPrChange w:id="1720" w:author="Administrator" w:date="2018-10-23T14:05:00Z">
            <w:rPr>
              <w:del w:id="1721" w:author="Administrator" w:date="2018-10-23T13:35:00Z"/>
            </w:rPr>
          </w:rPrChange>
        </w:rPr>
        <w:pPrChange w:id="1718" w:author="Administrator" w:date="2018-10-23T13:35:00Z">
          <w:pPr/>
        </w:pPrChange>
      </w:pPr>
      <w:del w:id="1722" w:author="Administrator" w:date="2018-10-23T13:35:00Z">
        <w:r>
          <w:rPr>
            <w:rFonts w:ascii="微软雅黑" w:hAnsi="微软雅黑" w:eastAsia="微软雅黑" w:cs="微软雅黑"/>
            <w:rPrChange w:id="1723" w:author="Administrator" w:date="2018-10-23T14:05:00Z">
              <w:rPr/>
            </w:rPrChange>
          </w:rPr>
          <w:delText>method: 'play',</w:delText>
        </w:r>
      </w:del>
    </w:p>
    <w:p>
      <w:pPr>
        <w:pStyle w:val="4"/>
        <w:rPr>
          <w:del w:id="1725" w:author="Administrator" w:date="2018-10-23T13:35:00Z"/>
          <w:rFonts w:ascii="微软雅黑" w:hAnsi="微软雅黑" w:eastAsia="微软雅黑" w:cs="微软雅黑"/>
          <w:rPrChange w:id="1726" w:author="Administrator" w:date="2018-10-23T14:05:00Z">
            <w:rPr>
              <w:del w:id="1727" w:author="Administrator" w:date="2018-10-23T13:35:00Z"/>
            </w:rPr>
          </w:rPrChange>
        </w:rPr>
        <w:pPrChange w:id="1724" w:author="Administrator" w:date="2018-10-23T13:35:00Z">
          <w:pPr/>
        </w:pPrChange>
      </w:pPr>
      <w:del w:id="1728" w:author="Administrator" w:date="2018-10-23T13:35:00Z">
        <w:r>
          <w:rPr>
            <w:rFonts w:ascii="微软雅黑" w:hAnsi="微软雅黑" w:eastAsia="微软雅黑" w:cs="微软雅黑"/>
            <w:rPrChange w:id="1729" w:author="Administrator" w:date="2018-10-23T14:05:00Z">
              <w:rPr/>
            </w:rPrChange>
          </w:rPr>
          <w:delText xml:space="preserve">userId: </w:delText>
        </w:r>
      </w:del>
      <w:del w:id="1730" w:author="Administrator" w:date="2018-10-23T13:35:00Z">
        <w:r>
          <w:rPr>
            <w:rFonts w:hint="eastAsia" w:ascii="微软雅黑" w:hAnsi="微软雅黑" w:eastAsia="微软雅黑" w:cs="微软雅黑"/>
            <w:rPrChange w:id="1731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1732" w:author="Administrator" w:date="2018-10-23T13:35:00Z">
        <w:r>
          <w:rPr>
            <w:rFonts w:hint="eastAsia" w:ascii="微软雅黑" w:hAnsi="微软雅黑" w:eastAsia="微软雅黑" w:cs="微软雅黑"/>
            <w:rPrChange w:id="1733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pStyle w:val="4"/>
        <w:rPr>
          <w:del w:id="1735" w:author="Administrator" w:date="2018-10-23T13:35:00Z"/>
          <w:rFonts w:ascii="微软雅黑" w:hAnsi="微软雅黑" w:eastAsia="微软雅黑" w:cs="微软雅黑"/>
          <w:rPrChange w:id="1736" w:author="Administrator" w:date="2018-10-23T14:05:00Z">
            <w:rPr>
              <w:del w:id="1737" w:author="Administrator" w:date="2018-10-23T13:35:00Z"/>
            </w:rPr>
          </w:rPrChange>
        </w:rPr>
        <w:pPrChange w:id="1734" w:author="Administrator" w:date="2018-10-23T13:35:00Z">
          <w:pPr/>
        </w:pPrChange>
      </w:pPr>
      <w:del w:id="1738" w:author="Administrator" w:date="2018-10-23T13:35:00Z">
        <w:r>
          <w:rPr>
            <w:rFonts w:ascii="微软雅黑" w:hAnsi="微软雅黑" w:eastAsia="微软雅黑" w:cs="微软雅黑"/>
            <w:rPrChange w:id="1739" w:author="Administrator" w:date="2018-10-23T14:05:00Z">
              <w:rPr/>
            </w:rPrChange>
          </w:rPr>
          <w:delText>params: {</w:delText>
        </w:r>
      </w:del>
    </w:p>
    <w:p>
      <w:pPr>
        <w:pStyle w:val="4"/>
        <w:rPr>
          <w:del w:id="1741" w:author="Administrator" w:date="2018-10-23T13:35:00Z"/>
          <w:rFonts w:ascii="微软雅黑" w:hAnsi="微软雅黑" w:eastAsia="微软雅黑" w:cs="微软雅黑"/>
          <w:rPrChange w:id="1742" w:author="Administrator" w:date="2018-10-23T14:05:00Z">
            <w:rPr>
              <w:del w:id="1743" w:author="Administrator" w:date="2018-10-23T13:35:00Z"/>
            </w:rPr>
          </w:rPrChange>
        </w:rPr>
        <w:pPrChange w:id="1740" w:author="Administrator" w:date="2018-10-23T13:35:00Z">
          <w:pPr/>
        </w:pPrChange>
      </w:pPr>
      <w:del w:id="1744" w:author="Administrator" w:date="2018-10-23T13:35:00Z">
        <w:r>
          <w:rPr>
            <w:rFonts w:ascii="微软雅黑" w:hAnsi="微软雅黑" w:eastAsia="微软雅黑" w:cs="微软雅黑"/>
            <w:rPrChange w:id="1745" w:author="Administrator" w:date="2018-10-23T14:05:00Z">
              <w:rPr/>
            </w:rPrChange>
          </w:rPr>
          <w:delText>protocol: '28181',</w:delText>
        </w:r>
      </w:del>
    </w:p>
    <w:p>
      <w:pPr>
        <w:pStyle w:val="4"/>
        <w:rPr>
          <w:del w:id="1747" w:author="Administrator" w:date="2018-10-23T13:35:00Z"/>
          <w:rFonts w:ascii="微软雅黑" w:hAnsi="微软雅黑" w:eastAsia="微软雅黑" w:cs="微软雅黑"/>
          <w:rPrChange w:id="1748" w:author="Administrator" w:date="2018-10-23T14:05:00Z">
            <w:rPr>
              <w:del w:id="1749" w:author="Administrator" w:date="2018-10-23T13:35:00Z"/>
            </w:rPr>
          </w:rPrChange>
        </w:rPr>
        <w:pPrChange w:id="1746" w:author="Administrator" w:date="2018-10-23T13:35:00Z">
          <w:pPr/>
        </w:pPrChange>
      </w:pPr>
      <w:del w:id="1750" w:author="Administrator" w:date="2018-10-23T13:35:00Z">
        <w:r>
          <w:rPr>
            <w:rFonts w:ascii="微软雅黑" w:hAnsi="微软雅黑" w:eastAsia="微软雅黑" w:cs="微软雅黑"/>
            <w:rPrChange w:id="1751" w:author="Administrator" w:date="2018-10-23T14:05:00Z">
              <w:rPr/>
            </w:rPrChange>
          </w:rPr>
          <w:delText>transport: 'TCP-Active',</w:delText>
        </w:r>
      </w:del>
    </w:p>
    <w:p>
      <w:pPr>
        <w:pStyle w:val="4"/>
        <w:rPr>
          <w:del w:id="1753" w:author="Administrator" w:date="2018-10-23T13:35:00Z"/>
          <w:rFonts w:ascii="微软雅黑" w:hAnsi="微软雅黑" w:eastAsia="微软雅黑" w:cs="微软雅黑"/>
          <w:rPrChange w:id="1754" w:author="Administrator" w:date="2018-10-23T14:05:00Z">
            <w:rPr>
              <w:del w:id="1755" w:author="Administrator" w:date="2018-10-23T13:35:00Z"/>
            </w:rPr>
          </w:rPrChange>
        </w:rPr>
        <w:pPrChange w:id="1752" w:author="Administrator" w:date="2018-10-23T13:35:00Z">
          <w:pPr/>
        </w:pPrChange>
      </w:pPr>
      <w:del w:id="1756" w:author="Administrator" w:date="2018-10-23T13:35:00Z">
        <w:r>
          <w:rPr>
            <w:rFonts w:ascii="微软雅黑" w:hAnsi="微软雅黑" w:eastAsia="微软雅黑" w:cs="微软雅黑"/>
            <w:rPrChange w:id="1757" w:author="Administrator" w:date="2018-10-23T14:05:00Z">
              <w:rPr/>
            </w:rPrChange>
          </w:rPr>
          <w:delText>host: '192.168.1.2',</w:delText>
        </w:r>
      </w:del>
    </w:p>
    <w:p>
      <w:pPr>
        <w:pStyle w:val="4"/>
        <w:rPr>
          <w:del w:id="1759" w:author="Administrator" w:date="2018-10-23T13:35:00Z"/>
          <w:rFonts w:ascii="微软雅黑" w:hAnsi="微软雅黑" w:eastAsia="微软雅黑" w:cs="微软雅黑"/>
          <w:rPrChange w:id="1760" w:author="Administrator" w:date="2018-10-23T14:05:00Z">
            <w:rPr>
              <w:del w:id="1761" w:author="Administrator" w:date="2018-10-23T13:35:00Z"/>
            </w:rPr>
          </w:rPrChange>
        </w:rPr>
        <w:pPrChange w:id="1758" w:author="Administrator" w:date="2018-10-23T13:35:00Z">
          <w:pPr/>
        </w:pPrChange>
      </w:pPr>
      <w:del w:id="1762" w:author="Administrator" w:date="2018-10-23T13:35:00Z">
        <w:r>
          <w:rPr>
            <w:rFonts w:ascii="微软雅黑" w:hAnsi="微软雅黑" w:eastAsia="微软雅黑" w:cs="微软雅黑"/>
            <w:rPrChange w:id="1763" w:author="Administrator" w:date="2018-10-23T14:05:00Z">
              <w:rPr/>
            </w:rPrChange>
          </w:rPr>
          <w:delText>port: 6000,</w:delText>
        </w:r>
      </w:del>
    </w:p>
    <w:p>
      <w:pPr>
        <w:pStyle w:val="4"/>
        <w:rPr>
          <w:del w:id="1765" w:author="Administrator" w:date="2018-10-23T13:35:00Z"/>
          <w:rFonts w:ascii="微软雅黑" w:hAnsi="微软雅黑" w:eastAsia="微软雅黑" w:cs="微软雅黑"/>
          <w:rPrChange w:id="1766" w:author="Administrator" w:date="2018-10-23T14:05:00Z">
            <w:rPr>
              <w:del w:id="1767" w:author="Administrator" w:date="2018-10-23T13:35:00Z"/>
            </w:rPr>
          </w:rPrChange>
        </w:rPr>
        <w:pPrChange w:id="1764" w:author="Administrator" w:date="2018-10-23T13:35:00Z">
          <w:pPr/>
        </w:pPrChange>
      </w:pPr>
      <w:del w:id="1768" w:author="Administrator" w:date="2018-10-23T13:35:00Z">
        <w:r>
          <w:rPr>
            <w:rFonts w:ascii="微软雅黑" w:hAnsi="微软雅黑" w:eastAsia="微软雅黑" w:cs="微软雅黑"/>
            <w:rPrChange w:id="1769" w:author="Administrator" w:date="2018-10-23T14:05:00Z">
              <w:rPr/>
            </w:rPrChange>
          </w:rPr>
          <w:delText>device</w:delText>
        </w:r>
      </w:del>
      <w:ins w:id="1770" w:author="vim" w:date="2018-10-18T15:59:00Z">
        <w:del w:id="1771" w:author="Administrator" w:date="2018-10-23T13:35:00Z">
          <w:r>
            <w:rPr>
              <w:rFonts w:ascii="微软雅黑" w:hAnsi="微软雅黑" w:eastAsia="微软雅黑" w:cs="微软雅黑"/>
              <w:rPrChange w:id="1772" w:author="Administrator" w:date="2018-10-23T14:05:00Z">
                <w:rPr/>
              </w:rPrChange>
            </w:rPr>
            <w:delText>ID</w:delText>
          </w:r>
        </w:del>
      </w:ins>
      <w:del w:id="1773" w:author="Administrator" w:date="2018-10-23T13:35:00Z">
        <w:r>
          <w:rPr>
            <w:rFonts w:ascii="微软雅黑" w:hAnsi="微软雅黑" w:eastAsia="微软雅黑" w:cs="微软雅黑"/>
            <w:rPrChange w:id="1774" w:author="Administrator" w:date="2018-10-23T14:05:00Z">
              <w:rPr/>
            </w:rPrChange>
          </w:rPr>
          <w:delText>Code:'38020000001110000010'</w:delText>
        </w:r>
      </w:del>
    </w:p>
    <w:p>
      <w:pPr>
        <w:pStyle w:val="4"/>
        <w:rPr>
          <w:del w:id="1776" w:author="Administrator" w:date="2018-10-23T13:35:00Z"/>
          <w:rFonts w:ascii="微软雅黑" w:hAnsi="微软雅黑" w:eastAsia="微软雅黑" w:cs="微软雅黑"/>
          <w:rPrChange w:id="1777" w:author="Administrator" w:date="2018-10-23T14:05:00Z">
            <w:rPr>
              <w:del w:id="1778" w:author="Administrator" w:date="2018-10-23T13:35:00Z"/>
            </w:rPr>
          </w:rPrChange>
        </w:rPr>
        <w:pPrChange w:id="1775" w:author="Administrator" w:date="2018-10-23T13:35:00Z">
          <w:pPr/>
        </w:pPrChange>
      </w:pPr>
      <w:del w:id="1779" w:author="Administrator" w:date="2018-10-23T13:35:00Z">
        <w:r>
          <w:rPr>
            <w:rFonts w:ascii="微软雅黑" w:hAnsi="微软雅黑" w:eastAsia="微软雅黑" w:cs="微软雅黑"/>
            <w:rPrChange w:id="1780" w:author="Administrator" w:date="2018-10-23T14:05:00Z">
              <w:rPr/>
            </w:rPrChange>
          </w:rPr>
          <w:delText>},</w:delText>
        </w:r>
      </w:del>
    </w:p>
    <w:p>
      <w:pPr>
        <w:pStyle w:val="4"/>
        <w:rPr>
          <w:del w:id="1782" w:author="Administrator" w:date="2018-10-23T13:35:00Z"/>
          <w:rFonts w:ascii="微软雅黑" w:hAnsi="微软雅黑" w:eastAsia="微软雅黑" w:cs="微软雅黑"/>
          <w:rPrChange w:id="1783" w:author="Administrator" w:date="2018-10-23T14:05:00Z">
            <w:rPr>
              <w:del w:id="1784" w:author="Administrator" w:date="2018-10-23T13:35:00Z"/>
            </w:rPr>
          </w:rPrChange>
        </w:rPr>
        <w:pPrChange w:id="1781" w:author="Administrator" w:date="2018-10-23T13:35:00Z">
          <w:pPr/>
        </w:pPrChange>
      </w:pPr>
      <w:del w:id="1785" w:author="Administrator" w:date="2018-10-23T13:35:00Z">
        <w:r>
          <w:rPr>
            <w:rFonts w:ascii="微软雅黑" w:hAnsi="微软雅黑" w:eastAsia="微软雅黑" w:cs="微软雅黑"/>
            <w:rPrChange w:id="1786" w:author="Administrator" w:date="2018-10-23T14:05:00Z">
              <w:rPr/>
            </w:rPrChange>
          </w:rPr>
          <w:delText>}</w:delText>
        </w:r>
      </w:del>
    </w:p>
    <w:p>
      <w:pPr>
        <w:pStyle w:val="4"/>
        <w:outlineLvl w:val="2"/>
        <w:rPr>
          <w:rFonts w:ascii="微软雅黑" w:hAnsi="微软雅黑" w:eastAsia="微软雅黑" w:cs="微软雅黑"/>
          <w:rPrChange w:id="1788" w:author="Administrator" w:date="2018-10-23T14:05:00Z">
            <w:rPr/>
          </w:rPrChange>
        </w:rPr>
        <w:pPrChange w:id="1787" w:author="Administrator" w:date="2018-10-23T13:35:00Z">
          <w:pPr>
            <w:outlineLvl w:val="2"/>
          </w:pPr>
        </w:pPrChange>
      </w:pPr>
      <w:del w:id="1789" w:author="Administrator" w:date="2018-10-23T13:35:00Z">
        <w:r>
          <w:rPr>
            <w:rFonts w:ascii="微软雅黑" w:hAnsi="微软雅黑" w:eastAsia="微软雅黑" w:cs="微软雅黑"/>
            <w:b/>
            <w:rPrChange w:id="1790" w:author="Administrator" w:date="2018-10-23T14:05:00Z">
              <w:rPr>
                <w:b/>
              </w:rPr>
            </w:rPrChange>
          </w:rPr>
          <w:delText>3</w:delText>
        </w:r>
      </w:del>
      <w:ins w:id="1791" w:author="Administrator" w:date="2018-10-23T13:35:00Z">
        <w:r>
          <w:rPr>
            <w:rFonts w:ascii="微软雅黑" w:hAnsi="微软雅黑" w:eastAsia="微软雅黑" w:cs="微软雅黑"/>
            <w:b/>
            <w:rPrChange w:id="179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1793" w:author="Administrator" w:date="2018-10-23T14:05:00Z">
            <w:rPr>
              <w:b/>
            </w:rPr>
          </w:rPrChange>
        </w:rPr>
        <w:t>.</w:t>
      </w:r>
      <w:del w:id="1794" w:author="Administrator" w:date="2018-10-23T13:35:00Z">
        <w:r>
          <w:rPr>
            <w:rFonts w:ascii="微软雅黑" w:hAnsi="微软雅黑" w:eastAsia="微软雅黑" w:cs="微软雅黑"/>
            <w:b/>
            <w:rPrChange w:id="1795" w:author="Administrator" w:date="2018-10-23T14:05:00Z">
              <w:rPr>
                <w:b/>
              </w:rPr>
            </w:rPrChange>
          </w:rPr>
          <w:delText>1</w:delText>
        </w:r>
      </w:del>
      <w:ins w:id="1796" w:author="Administrator" w:date="2018-10-23T13:35:00Z">
        <w:r>
          <w:rPr>
            <w:rFonts w:ascii="微软雅黑" w:hAnsi="微软雅黑" w:eastAsia="微软雅黑" w:cs="微软雅黑"/>
            <w:b/>
            <w:rPrChange w:id="1797" w:author="Administrator" w:date="2018-10-23T14:05:00Z">
              <w:rPr>
                <w:b/>
              </w:rPr>
            </w:rPrChange>
          </w:rPr>
          <w:t>2</w:t>
        </w:r>
      </w:ins>
      <w:r>
        <w:rPr>
          <w:rFonts w:ascii="微软雅黑" w:hAnsi="微软雅黑" w:eastAsia="微软雅黑" w:cs="微软雅黑"/>
          <w:b/>
          <w:rPrChange w:id="1798" w:author="Administrator" w:date="2018-10-23T14:05:00Z">
            <w:rPr>
              <w:b/>
            </w:rPr>
          </w:rPrChange>
        </w:rPr>
        <w:t>.3</w:t>
      </w:r>
      <w:r>
        <w:rPr>
          <w:rFonts w:hint="eastAsia" w:ascii="微软雅黑" w:hAnsi="微软雅黑" w:eastAsia="微软雅黑" w:cs="微软雅黑"/>
          <w:b/>
          <w:rPrChange w:id="1799" w:author="Administrator" w:date="2018-10-23T14:05:00Z">
            <w:rPr>
              <w:rFonts w:hint="eastAsia"/>
              <w:b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  <w:b/>
          <w:rPrChange w:id="1800" w:author="Administrator" w:date="2018-10-23T14:05:00Z">
            <w:rPr>
              <w:rFonts w:hint="eastAsia"/>
              <w:b/>
            </w:rPr>
          </w:rPrChange>
        </w:rPr>
        <w:t>响应命令</w:t>
      </w:r>
    </w:p>
    <w:p>
      <w:pPr>
        <w:rPr>
          <w:rFonts w:ascii="微软雅黑" w:hAnsi="微软雅黑" w:eastAsia="微软雅黑" w:cs="微软雅黑"/>
          <w:rPrChange w:id="1801" w:author="Administrator" w:date="2018-10-23T14:05:00Z">
            <w:rPr/>
          </w:rPrChange>
        </w:rPr>
      </w:pPr>
      <w:ins w:id="1802" w:author="Administrator" w:date="2018-10-23T13:43:00Z">
        <w:r>
          <w:rPr>
            <w:rFonts w:hint="eastAsia" w:ascii="微软雅黑" w:hAnsi="微软雅黑" w:eastAsia="微软雅黑" w:cs="微软雅黑"/>
            <w:rPrChange w:id="1803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0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5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0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0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1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1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ascii="微软雅黑" w:hAnsi="微软雅黑" w:eastAsia="微软雅黑" w:cs="微软雅黑"/>
                <w:rPrChange w:id="18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3" w:author="Administrator" w:date="2018-10-23T14:05:00Z">
                  <w:rPr/>
                </w:rPrChange>
              </w:rPr>
              <w:t>result</w:t>
            </w:r>
          </w:p>
          <w:p>
            <w:pPr>
              <w:rPr>
                <w:rFonts w:ascii="微软雅黑" w:hAnsi="微软雅黑" w:eastAsia="微软雅黑" w:cs="微软雅黑"/>
                <w:rPrChange w:id="1814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1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6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1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18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1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21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1822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23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2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25" w:author="Administrator" w:date="2018-10-23T14:05:00Z">
                  <w:rPr/>
                </w:rPrChange>
              </w:rPr>
              <w:t>host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2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27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2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2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30" w:author="Administrator" w:date="2018-10-23T14:05:00Z">
                  <w:rPr>
                    <w:rFonts w:hint="eastAsia"/>
                  </w:rPr>
                </w:rPrChange>
              </w:rPr>
              <w:t>接受流的</w:t>
            </w:r>
            <w:r>
              <w:rPr>
                <w:rFonts w:hint="eastAsia" w:ascii="微软雅黑" w:hAnsi="微软雅黑" w:eastAsia="微软雅黑" w:cs="微软雅黑"/>
                <w:rPrChange w:id="1831" w:author="Administrator" w:date="2018-10-23T14:05:00Z">
                  <w:rPr>
                    <w:rFonts w:hint="eastAsia"/>
                  </w:rPr>
                </w:rPrChange>
              </w:rPr>
              <w:t>ip</w:t>
            </w:r>
            <w:r>
              <w:rPr>
                <w:rFonts w:hint="eastAsia" w:ascii="微软雅黑" w:hAnsi="微软雅黑" w:eastAsia="微软雅黑" w:cs="微软雅黑"/>
                <w:rPrChange w:id="1832" w:author="Administrator" w:date="2018-10-23T14:05:00Z">
                  <w:rPr>
                    <w:rFonts w:hint="eastAsia"/>
                  </w:rPr>
                </w:rPrChange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33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3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5" w:author="Administrator" w:date="2018-10-23T14:05:00Z">
                  <w:rPr/>
                </w:rPrChange>
              </w:rPr>
              <w:t>port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3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37" w:author="Administrator" w:date="2018-10-23T14:05:00Z">
                  <w:rPr/>
                </w:rPrChange>
              </w:rPr>
              <w:t>int</w:t>
            </w:r>
            <w:r>
              <w:rPr>
                <w:rFonts w:hint="eastAsia" w:ascii="微软雅黑" w:hAnsi="微软雅黑" w:eastAsia="微软雅黑" w:cs="微软雅黑"/>
                <w:rPrChange w:id="183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3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40" w:author="Administrator" w:date="2018-10-23T14:05:00Z">
                  <w:rPr>
                    <w:rFonts w:hint="eastAsia"/>
                  </w:rPr>
                </w:rPrChange>
              </w:rPr>
              <w:t>接受流端口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184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4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43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4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45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4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4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48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849" w:author="vim" w:date="2018-11-02T09:52:00Z"/>
        </w:trPr>
        <w:tc>
          <w:tcPr>
            <w:tcW w:w="2130" w:type="dxa"/>
            <w:vMerge w:val="continue"/>
          </w:tcPr>
          <w:p>
            <w:pPr>
              <w:rPr>
                <w:ins w:id="1850" w:author="vim" w:date="2018-11-02T09:52:00Z"/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</w:tcPr>
          <w:p>
            <w:pPr>
              <w:rPr>
                <w:ins w:id="1851" w:author="vim" w:date="2018-11-02T09:52:00Z"/>
                <w:rFonts w:ascii="微软雅黑" w:hAnsi="微软雅黑" w:eastAsia="微软雅黑" w:cs="微软雅黑"/>
              </w:rPr>
            </w:pPr>
            <w:ins w:id="1852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</w:tcPr>
          <w:p>
            <w:pPr>
              <w:rPr>
                <w:ins w:id="1853" w:author="vim" w:date="2018-11-02T09:52:00Z"/>
                <w:rFonts w:hint="eastAsia" w:ascii="微软雅黑" w:hAnsi="微软雅黑" w:eastAsia="微软雅黑" w:cs="微软雅黑"/>
              </w:rPr>
            </w:pPr>
            <w:ins w:id="1854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1855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</w:tcPr>
          <w:p>
            <w:pPr>
              <w:rPr>
                <w:ins w:id="1856" w:author="vim" w:date="2018-11-02T09:52:00Z"/>
                <w:rFonts w:hint="eastAsia" w:ascii="微软雅黑" w:hAnsi="微软雅黑" w:eastAsia="微软雅黑" w:cs="微软雅黑"/>
              </w:rPr>
            </w:pPr>
            <w:ins w:id="1857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1858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1859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1860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6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62" w:author="Administrator" w:date="2018-10-23T14:05:00Z">
                  <w:rPr/>
                </w:rPrChange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6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64" w:author="Administrator" w:date="2018-10-23T14:05:00Z">
                  <w:rPr/>
                </w:rPrChange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6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66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6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69" w:author="Administrator" w:date="2018-10-23T14:05:00Z">
                  <w:rPr>
                    <w:rFonts w:hint="eastAsia"/>
                  </w:rPr>
                </w:rPrChange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70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187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1872" w:author="Administrator" w:date="2018-10-23T14:05:00Z">
                  <w:rPr/>
                </w:rPrChange>
              </w:rPr>
              <w:t>message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18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74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1875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187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1877" w:author="Administrator" w:date="2018-10-23T14:05:00Z">
                  <w:rPr>
                    <w:rFonts w:hint="eastAsia"/>
                  </w:rPr>
                </w:rPrChange>
              </w:rPr>
              <w:t>错误描述</w:t>
            </w:r>
          </w:p>
        </w:tc>
      </w:tr>
    </w:tbl>
    <w:p>
      <w:pPr>
        <w:keepNext/>
        <w:keepLines/>
        <w:spacing w:line="413" w:lineRule="auto"/>
        <w:rPr>
          <w:ins w:id="1879" w:author="Administrator" w:date="2018-10-23T13:40:00Z"/>
          <w:rFonts w:ascii="微软雅黑" w:hAnsi="微软雅黑" w:eastAsia="微软雅黑" w:cs="微软雅黑"/>
          <w:szCs w:val="21"/>
        </w:rPr>
        <w:pPrChange w:id="1878" w:author="Administrator" w:date="2018-10-23T13:41:00Z">
          <w:pPr/>
        </w:pPrChange>
      </w:pPr>
      <w:r>
        <w:rPr>
          <w:rFonts w:hint="eastAsia" w:ascii="微软雅黑" w:hAnsi="微软雅黑" w:eastAsia="微软雅黑" w:cs="微软雅黑"/>
          <w:szCs w:val="21"/>
          <w:rPrChange w:id="1880" w:author="Administrator" w:date="2018-10-23T13:39:00Z">
            <w:rPr>
              <w:rFonts w:hint="eastAsia"/>
            </w:rPr>
          </w:rPrChange>
        </w:rPr>
        <w:t>临时响应</w:t>
      </w:r>
      <w:ins w:id="1881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begin"/>
        </w:r>
      </w:ins>
      <w:ins w:id="1882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instrText xml:space="preserve"> HYPERLINK \l "_2.3 临时响应实例" </w:instrText>
        </w:r>
      </w:ins>
      <w:ins w:id="1883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separate"/>
        </w:r>
      </w:ins>
      <w:ins w:id="1884" w:author="Administrator" w:date="2018-10-23T13:40:00Z">
        <w:r>
          <w:rPr>
            <w:rStyle w:val="9"/>
            <w:rFonts w:hint="eastAsia" w:ascii="微软雅黑" w:hAnsi="微软雅黑" w:eastAsia="微软雅黑" w:cs="微软雅黑"/>
            <w:szCs w:val="21"/>
          </w:rPr>
          <w:t>参考2.3 临时响应实例</w:t>
        </w:r>
      </w:ins>
      <w:ins w:id="1885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end"/>
        </w:r>
      </w:ins>
    </w:p>
    <w:p>
      <w:pPr>
        <w:rPr>
          <w:rFonts w:ascii="微软雅黑" w:hAnsi="微软雅黑" w:eastAsia="微软雅黑" w:cs="微软雅黑"/>
          <w:szCs w:val="21"/>
          <w:rPrChange w:id="1886" w:author="Administrator" w:date="2018-10-23T13:39:00Z">
            <w:rPr/>
          </w:rPrChange>
        </w:rPr>
      </w:pPr>
      <w:ins w:id="1887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t>错误响应</w:t>
        </w:r>
      </w:ins>
      <w:ins w:id="1888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begin"/>
        </w:r>
      </w:ins>
      <w:ins w:id="1889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instrText xml:space="preserve"> HYPERLINK \l "_2.4 响应失败实例" </w:instrText>
        </w:r>
      </w:ins>
      <w:ins w:id="1890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separate"/>
        </w:r>
      </w:ins>
      <w:ins w:id="1891" w:author="Administrator" w:date="2018-10-23T13:40:00Z">
        <w:r>
          <w:rPr>
            <w:rStyle w:val="9"/>
            <w:rFonts w:hint="eastAsia" w:ascii="微软雅黑" w:hAnsi="微软雅黑" w:eastAsia="微软雅黑" w:cs="微软雅黑"/>
            <w:szCs w:val="21"/>
          </w:rPr>
          <w:t>2.4 响应失败实例</w:t>
        </w:r>
      </w:ins>
      <w:ins w:id="1892" w:author="Administrator" w:date="2018-10-23T13:40:00Z">
        <w:r>
          <w:rPr>
            <w:rFonts w:hint="eastAsia" w:ascii="微软雅黑" w:hAnsi="微软雅黑" w:eastAsia="微软雅黑" w:cs="微软雅黑"/>
            <w:szCs w:val="21"/>
          </w:rPr>
          <w:fldChar w:fldCharType="end"/>
        </w:r>
      </w:ins>
    </w:p>
    <w:p>
      <w:pPr>
        <w:ind w:left="840" w:firstLine="420"/>
        <w:rPr>
          <w:del w:id="1894" w:author="Administrator" w:date="2018-10-22T14:33:00Z"/>
          <w:rFonts w:ascii="微软雅黑" w:hAnsi="微软雅黑" w:eastAsia="微软雅黑" w:cs="微软雅黑"/>
          <w:rPrChange w:id="1895" w:author="Administrator" w:date="2018-10-23T14:05:00Z">
            <w:rPr>
              <w:del w:id="1896" w:author="Administrator" w:date="2018-10-22T14:33:00Z"/>
            </w:rPr>
          </w:rPrChange>
        </w:rPr>
        <w:pPrChange w:id="1893" w:author="Administrator" w:date="2018-10-22T14:33:00Z">
          <w:pPr/>
        </w:pPrChange>
      </w:pPr>
      <w:del w:id="1897" w:author="Administrator" w:date="2018-10-22T14:33:00Z">
        <w:r>
          <w:rPr>
            <w:rFonts w:ascii="微软雅黑" w:hAnsi="微软雅黑" w:eastAsia="微软雅黑" w:cs="微软雅黑"/>
            <w:rPrChange w:id="1898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1900" w:author="Administrator" w:date="2018-10-22T14:33:00Z"/>
          <w:rFonts w:ascii="微软雅黑" w:hAnsi="微软雅黑" w:eastAsia="微软雅黑" w:cs="微软雅黑"/>
          <w:rPrChange w:id="1901" w:author="Administrator" w:date="2018-10-23T14:05:00Z">
            <w:rPr>
              <w:del w:id="1902" w:author="Administrator" w:date="2018-10-22T14:33:00Z"/>
            </w:rPr>
          </w:rPrChange>
        </w:rPr>
        <w:pPrChange w:id="1899" w:author="Administrator" w:date="2018-10-19T09:29:00Z">
          <w:pPr/>
        </w:pPrChange>
      </w:pPr>
      <w:del w:id="1903" w:author="Administrator" w:date="2018-10-22T14:33:00Z">
        <w:r>
          <w:rPr>
            <w:rFonts w:ascii="微软雅黑" w:hAnsi="微软雅黑" w:eastAsia="微软雅黑" w:cs="微软雅黑"/>
            <w:rPrChange w:id="1904" w:author="Administrator" w:date="2018-10-23T14:05:00Z">
              <w:rPr/>
            </w:rPrChange>
          </w:rPr>
          <w:delText>version: 2.0,</w:delText>
        </w:r>
      </w:del>
    </w:p>
    <w:p>
      <w:pPr>
        <w:ind w:firstLine="420"/>
        <w:rPr>
          <w:del w:id="1906" w:author="Administrator" w:date="2018-10-22T14:33:00Z"/>
          <w:rFonts w:ascii="微软雅黑" w:hAnsi="微软雅黑" w:eastAsia="微软雅黑" w:cs="微软雅黑"/>
          <w:rPrChange w:id="1907" w:author="Administrator" w:date="2018-10-23T14:05:00Z">
            <w:rPr>
              <w:del w:id="1908" w:author="Administrator" w:date="2018-10-22T14:33:00Z"/>
            </w:rPr>
          </w:rPrChange>
        </w:rPr>
        <w:pPrChange w:id="1905" w:author="Administrator" w:date="2018-10-19T09:29:00Z">
          <w:pPr/>
        </w:pPrChange>
      </w:pPr>
      <w:del w:id="1909" w:author="Administrator" w:date="2018-10-22T14:33:00Z">
        <w:r>
          <w:rPr>
            <w:rFonts w:ascii="微软雅黑" w:hAnsi="微软雅黑" w:eastAsia="微软雅黑" w:cs="微软雅黑"/>
            <w:rPrChange w:id="1910" w:author="Administrator" w:date="2018-10-23T14:05:00Z">
              <w:rPr/>
            </w:rPrChange>
          </w:rPr>
          <w:delText>result: {</w:delText>
        </w:r>
      </w:del>
    </w:p>
    <w:p>
      <w:pPr>
        <w:ind w:left="420" w:firstLine="420"/>
        <w:rPr>
          <w:del w:id="1912" w:author="Administrator" w:date="2018-10-22T14:33:00Z"/>
          <w:rFonts w:ascii="微软雅黑" w:hAnsi="微软雅黑" w:eastAsia="微软雅黑" w:cs="微软雅黑"/>
          <w:rPrChange w:id="1913" w:author="Administrator" w:date="2018-10-23T14:05:00Z">
            <w:rPr>
              <w:del w:id="1914" w:author="Administrator" w:date="2018-10-22T14:33:00Z"/>
            </w:rPr>
          </w:rPrChange>
        </w:rPr>
        <w:pPrChange w:id="1911" w:author="Administrator" w:date="2018-10-19T09:29:00Z">
          <w:pPr/>
        </w:pPrChange>
      </w:pPr>
      <w:del w:id="1915" w:author="Administrator" w:date="2018-10-22T14:33:00Z">
        <w:r>
          <w:rPr>
            <w:rFonts w:ascii="微软雅黑" w:hAnsi="微软雅黑" w:eastAsia="微软雅黑" w:cs="微软雅黑"/>
            <w:rPrChange w:id="1916" w:author="Administrator" w:date="2018-10-23T14:05:00Z">
              <w:rPr/>
            </w:rPrChange>
          </w:rPr>
          <w:delText>state: 'continue',</w:delText>
        </w:r>
      </w:del>
    </w:p>
    <w:p>
      <w:pPr>
        <w:ind w:left="420" w:firstLine="420" w:firstLineChars="200"/>
        <w:rPr>
          <w:del w:id="1918" w:author="Administrator" w:date="2018-10-22T14:33:00Z"/>
          <w:rFonts w:ascii="微软雅黑" w:hAnsi="微软雅黑" w:eastAsia="微软雅黑" w:cs="微软雅黑"/>
          <w:rPrChange w:id="1919" w:author="Administrator" w:date="2018-10-23T14:05:00Z">
            <w:rPr>
              <w:del w:id="1920" w:author="Administrator" w:date="2018-10-22T14:33:00Z"/>
            </w:rPr>
          </w:rPrChange>
        </w:rPr>
        <w:pPrChange w:id="1917" w:author="Administrator" w:date="2018-10-19T09:36:00Z">
          <w:pPr/>
        </w:pPrChange>
      </w:pPr>
      <w:del w:id="1921" w:author="Administrator" w:date="2018-10-22T14:33:00Z">
        <w:r>
          <w:rPr>
            <w:rFonts w:ascii="微软雅黑" w:hAnsi="微软雅黑" w:eastAsia="微软雅黑" w:cs="微软雅黑"/>
            <w:rPrChange w:id="1922" w:author="Administrator" w:date="2018-10-23T14:05:00Z">
              <w:rPr/>
            </w:rPrChange>
          </w:rPr>
          <w:delText xml:space="preserve">callid: </w:delText>
        </w:r>
      </w:del>
      <w:del w:id="1923" w:author="Administrator" w:date="2018-10-22T14:33:00Z">
        <w:r>
          <w:rPr>
            <w:rFonts w:hint="eastAsia" w:ascii="微软雅黑" w:hAnsi="微软雅黑" w:eastAsia="微软雅黑" w:cs="微软雅黑"/>
            <w:rPrChange w:id="1924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1925" w:author="Administrator" w:date="2018-10-22T14:33:00Z">
        <w:r>
          <w:rPr>
            <w:rFonts w:hint="eastAsia" w:ascii="微软雅黑" w:hAnsi="微软雅黑" w:eastAsia="微软雅黑" w:cs="微软雅黑"/>
            <w:rPrChange w:id="1926" w:author="Administrator" w:date="2018-10-23T14:05:00Z">
              <w:rPr>
                <w:rFonts w:hint="eastAsia"/>
              </w:rPr>
            </w:rPrChange>
          </w:rPr>
          <w:delText>ID</w:delText>
        </w:r>
      </w:del>
    </w:p>
    <w:p>
      <w:pPr>
        <w:ind w:firstLine="420"/>
        <w:rPr>
          <w:del w:id="1928" w:author="Administrator" w:date="2018-10-22T14:33:00Z"/>
          <w:rFonts w:ascii="微软雅黑" w:hAnsi="微软雅黑" w:eastAsia="微软雅黑" w:cs="微软雅黑"/>
          <w:rPrChange w:id="1929" w:author="Administrator" w:date="2018-10-23T14:05:00Z">
            <w:rPr>
              <w:del w:id="1930" w:author="Administrator" w:date="2018-10-22T14:33:00Z"/>
            </w:rPr>
          </w:rPrChange>
        </w:rPr>
        <w:pPrChange w:id="1927" w:author="Administrator" w:date="2018-10-19T09:29:00Z">
          <w:pPr/>
        </w:pPrChange>
      </w:pPr>
      <w:del w:id="1931" w:author="Administrator" w:date="2018-10-22T14:33:00Z">
        <w:r>
          <w:rPr>
            <w:rFonts w:ascii="微软雅黑" w:hAnsi="微软雅黑" w:eastAsia="微软雅黑" w:cs="微软雅黑"/>
            <w:rPrChange w:id="1932" w:author="Administrator" w:date="2018-10-23T14:05:00Z">
              <w:rPr/>
            </w:rPrChange>
          </w:rPr>
          <w:delText>},</w:delText>
        </w:r>
      </w:del>
    </w:p>
    <w:p>
      <w:pPr>
        <w:rPr>
          <w:del w:id="1933" w:author="Administrator" w:date="2018-10-22T14:33:00Z"/>
          <w:rFonts w:ascii="微软雅黑" w:hAnsi="微软雅黑" w:eastAsia="微软雅黑" w:cs="微软雅黑"/>
          <w:rPrChange w:id="1934" w:author="Administrator" w:date="2018-10-23T14:05:00Z">
            <w:rPr>
              <w:del w:id="1935" w:author="Administrator" w:date="2018-10-22T14:33:00Z"/>
            </w:rPr>
          </w:rPrChange>
        </w:rPr>
      </w:pPr>
      <w:del w:id="1936" w:author="Administrator" w:date="2018-10-22T14:33:00Z">
        <w:r>
          <w:rPr>
            <w:rFonts w:ascii="微软雅黑" w:hAnsi="微软雅黑" w:eastAsia="微软雅黑" w:cs="微软雅黑"/>
            <w:rPrChange w:id="1937" w:author="Administrator" w:date="2018-10-23T14:05:00Z">
              <w:rPr/>
            </w:rPrChange>
          </w:rPr>
          <w:delText xml:space="preserve">userId: </w:delText>
        </w:r>
      </w:del>
      <w:del w:id="1938" w:author="Administrator" w:date="2018-10-22T14:33:00Z">
        <w:r>
          <w:rPr>
            <w:rFonts w:hint="eastAsia" w:ascii="微软雅黑" w:hAnsi="微软雅黑" w:eastAsia="微软雅黑" w:cs="微软雅黑"/>
            <w:rPrChange w:id="1939" w:author="Administrator" w:date="2018-10-23T14:05:00Z">
              <w:rPr>
                <w:rFonts w:hint="eastAsia"/>
              </w:rPr>
            </w:rPrChange>
          </w:rPr>
          <w:delText>用户参数</w:delText>
        </w:r>
      </w:del>
    </w:p>
    <w:p>
      <w:pPr>
        <w:rPr>
          <w:del w:id="1940" w:author="Administrator" w:date="2018-10-22T14:33:00Z"/>
          <w:rFonts w:ascii="微软雅黑" w:hAnsi="微软雅黑" w:eastAsia="微软雅黑" w:cs="微软雅黑"/>
          <w:rPrChange w:id="1941" w:author="Administrator" w:date="2018-10-23T14:05:00Z">
            <w:rPr>
              <w:del w:id="1942" w:author="Administrator" w:date="2018-10-22T14:33:00Z"/>
            </w:rPr>
          </w:rPrChange>
        </w:rPr>
      </w:pPr>
      <w:del w:id="1943" w:author="Administrator" w:date="2018-10-22T14:33:00Z">
        <w:r>
          <w:rPr>
            <w:rFonts w:ascii="微软雅黑" w:hAnsi="微软雅黑" w:eastAsia="微软雅黑" w:cs="微软雅黑"/>
            <w:rPrChange w:id="1944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1945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1946" w:author="Administrator" w:date="2018-10-23T14:05:00Z">
            <w:rPr>
              <w:rFonts w:hint="eastAsia"/>
            </w:rPr>
          </w:rPrChange>
        </w:rPr>
        <w:t>最终响应</w:t>
      </w:r>
    </w:p>
    <w:p>
      <w:pPr>
        <w:rPr>
          <w:del w:id="1947" w:author="Administrator" w:date="2018-10-23T11:45:00Z"/>
          <w:rFonts w:ascii="微软雅黑" w:hAnsi="微软雅黑" w:eastAsia="微软雅黑" w:cs="微软雅黑"/>
          <w:rPrChange w:id="1948" w:author="Administrator" w:date="2018-10-23T14:05:00Z">
            <w:rPr>
              <w:del w:id="1949" w:author="Administrator" w:date="2018-10-23T11:45:00Z"/>
            </w:rPr>
          </w:rPrChange>
        </w:rPr>
      </w:pPr>
      <w:del w:id="1950" w:author="Administrator" w:date="2018-10-23T11:45:00Z">
        <w:r>
          <w:rPr>
            <w:rFonts w:hint="eastAsia" w:ascii="微软雅黑" w:hAnsi="微软雅黑" w:eastAsia="微软雅黑" w:cs="微软雅黑"/>
            <w:rPrChange w:id="1951" w:author="Administrator" w:date="2018-10-23T14:05:00Z">
              <w:rPr>
                <w:rFonts w:hint="eastAsia"/>
              </w:rPr>
            </w:rPrChange>
          </w:rPr>
          <w:delText>成功消息：</w:delText>
        </w:r>
      </w:del>
    </w:p>
    <w:p>
      <w:pPr>
        <w:rPr>
          <w:ins w:id="1952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53" w:author="Administrator" w:date="2018-10-23T14:05:00Z">
            <w:rPr>
              <w:ins w:id="1954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5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5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{</w:t>
        </w:r>
      </w:ins>
    </w:p>
    <w:p>
      <w:pPr>
        <w:ind w:firstLine="420"/>
        <w:rPr>
          <w:ins w:id="195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58" w:author="Administrator" w:date="2018-10-23T14:05:00Z">
            <w:rPr>
              <w:ins w:id="195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6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196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version</w:t>
        </w:r>
      </w:ins>
      <w:ins w:id="196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6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":"1.0",</w:t>
        </w:r>
      </w:ins>
    </w:p>
    <w:p>
      <w:pPr>
        <w:ind w:firstLine="420"/>
        <w:rPr>
          <w:ins w:id="1966" w:author="Administrator" w:date="2018-10-22T17:28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67" w:author="Administrator" w:date="2018-10-23T14:05:00Z">
            <w:rPr>
              <w:ins w:id="1968" w:author="Administrator" w:date="2018-10-22T17:28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6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197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7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":"1234",</w:t>
        </w:r>
      </w:ins>
    </w:p>
    <w:p>
      <w:pPr>
        <w:ind w:firstLine="420"/>
        <w:rPr>
          <w:ins w:id="1973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74" w:author="Administrator" w:date="2018-10-23T14:05:00Z">
            <w:rPr>
              <w:ins w:id="1975" w:author="Administrator" w:date="2018-10-22T14:37:00Z"/>
              <w:rFonts w:ascii="Helvetica" w:hAnsi="Helvetica" w:eastAsia="宋体" w:cs="Helvetica"/>
              <w:color w:val="333333"/>
              <w:szCs w:val="21"/>
              <w:shd w:val="clear" w:color="auto" w:fill="FFFFFF"/>
            </w:rPr>
          </w:rPrChange>
        </w:rPr>
      </w:pPr>
      <w:ins w:id="1976" w:author="Administrator" w:date="2018-10-22T17:28:00Z">
        <w:r>
          <w:rPr>
            <w:rFonts w:ascii="微软雅黑" w:hAnsi="微软雅黑" w:eastAsia="微软雅黑" w:cs="微软雅黑"/>
            <w:rPrChange w:id="1977" w:author="Administrator" w:date="2018-10-23T14:05:00Z">
              <w:rPr/>
            </w:rPrChange>
          </w:rPr>
          <w:t>"</w:t>
        </w:r>
      </w:ins>
      <w:ins w:id="1978" w:author="Administrator" w:date="2018-10-22T17:28:00Z">
        <w:r>
          <w:rPr>
            <w:rFonts w:ascii="微软雅黑" w:hAnsi="微软雅黑" w:eastAsia="微软雅黑" w:cs="微软雅黑"/>
            <w:rPrChange w:id="1979" w:author="Administrator" w:date="2018-10-23T14:05:00Z">
              <w:rPr/>
            </w:rPrChange>
          </w:rPr>
          <w:t>wsId</w:t>
        </w:r>
      </w:ins>
      <w:ins w:id="1980" w:author="Administrator" w:date="2018-10-22T17:28:00Z">
        <w:r>
          <w:rPr>
            <w:rFonts w:ascii="微软雅黑" w:hAnsi="微软雅黑" w:eastAsia="微软雅黑" w:cs="微软雅黑"/>
            <w:rPrChange w:id="1981" w:author="Administrator" w:date="2018-10-23T14:05:00Z">
              <w:rPr/>
            </w:rPrChange>
          </w:rPr>
          <w:t>":"</w:t>
        </w:r>
      </w:ins>
      <w:ins w:id="1982" w:author="Administrator" w:date="2018-10-22T17:28:00Z">
        <w:r>
          <w:rPr>
            <w:rFonts w:ascii="微软雅黑" w:hAnsi="微软雅黑" w:eastAsia="微软雅黑" w:cs="微软雅黑"/>
            <w:rPrChange w:id="1983" w:author="Administrator" w:date="2018-10-23T14:05:00Z">
              <w:rPr/>
            </w:rPrChange>
          </w:rPr>
          <w:t>abc</w:t>
        </w:r>
      </w:ins>
      <w:ins w:id="1984" w:author="Administrator" w:date="2018-10-22T17:28:00Z">
        <w:r>
          <w:rPr>
            <w:rFonts w:ascii="微软雅黑" w:hAnsi="微软雅黑" w:eastAsia="微软雅黑" w:cs="微软雅黑"/>
            <w:rPrChange w:id="1985" w:author="Administrator" w:date="2018-10-23T14:05:00Z">
              <w:rPr/>
            </w:rPrChange>
          </w:rPr>
          <w:t>",</w:t>
        </w:r>
      </w:ins>
    </w:p>
    <w:p>
      <w:pPr>
        <w:ind w:firstLine="420"/>
        <w:rPr>
          <w:ins w:id="198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87" w:author="Administrator" w:date="2018-10-23T14:05:00Z">
            <w:rPr>
              <w:ins w:id="198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198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199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method</w:t>
        </w:r>
      </w:ins>
      <w:ins w:id="199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":"play</w:t>
        </w:r>
      </w:ins>
      <w:ins w:id="199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199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firstLine="420"/>
        <w:rPr>
          <w:ins w:id="199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1998" w:author="Administrator" w:date="2018-10-23T14:05:00Z">
            <w:rPr>
              <w:ins w:id="199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0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0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token</w:t>
        </w:r>
      </w:ins>
      <w:ins w:id="200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0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":"K71U8DBPNE",</w:t>
        </w:r>
      </w:ins>
    </w:p>
    <w:p>
      <w:pPr>
        <w:ind w:firstLine="420"/>
        <w:rPr>
          <w:ins w:id="200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07" w:author="Administrator" w:date="2018-10-23T14:05:00Z">
            <w:rPr>
              <w:ins w:id="200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0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1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result</w:t>
        </w:r>
      </w:ins>
      <w:ins w:id="201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":{</w:t>
        </w:r>
      </w:ins>
    </w:p>
    <w:p>
      <w:pPr>
        <w:ind w:left="420" w:firstLine="420"/>
        <w:rPr>
          <w:ins w:id="201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16" w:author="Administrator" w:date="2018-10-23T14:05:00Z">
            <w:rPr>
              <w:ins w:id="201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1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1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2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deviceID</w:t>
        </w:r>
      </w:ins>
      <w:ins w:id="202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":"38020000001320000010",</w:t>
        </w:r>
      </w:ins>
    </w:p>
    <w:p>
      <w:pPr>
        <w:ind w:left="420" w:firstLine="420"/>
        <w:rPr>
          <w:ins w:id="2024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25" w:author="Administrator" w:date="2018-10-23T14:05:00Z">
            <w:rPr>
              <w:ins w:id="2026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2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2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2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transport</w:t>
        </w:r>
      </w:ins>
      <w:ins w:id="203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</w:t>
        </w:r>
      </w:ins>
      <w:ins w:id="203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udp</w:t>
        </w:r>
      </w:ins>
      <w:ins w:id="203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3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left="420" w:firstLine="420"/>
        <w:rPr>
          <w:ins w:id="2037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38" w:author="Administrator" w:date="2018-10-23T14:05:00Z">
            <w:rPr>
              <w:ins w:id="2039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4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"callId":"ce524dc89ba2967bc80a2ec9846b4516@192.168.2.56",</w:t>
        </w:r>
      </w:ins>
    </w:p>
    <w:p>
      <w:pPr>
        <w:ind w:left="420" w:firstLine="420"/>
        <w:rPr>
          <w:ins w:id="2042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43" w:author="Administrator" w:date="2018-10-23T14:05:00Z">
            <w:rPr>
              <w:ins w:id="2044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45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6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4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4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state</w:t>
        </w:r>
      </w:ins>
      <w:ins w:id="204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</w:t>
        </w:r>
      </w:ins>
      <w:ins w:id="205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2" w:author="Administrator" w:date="2018-10-23T14:05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OK</w:t>
        </w:r>
      </w:ins>
      <w:ins w:id="205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",</w:t>
        </w:r>
      </w:ins>
    </w:p>
    <w:p>
      <w:pPr>
        <w:ind w:left="420" w:firstLine="420"/>
        <w:rPr>
          <w:ins w:id="205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56" w:author="Administrator" w:date="2018-10-23T14:05:00Z">
            <w:rPr>
              <w:ins w:id="205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5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5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6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encoder</w:t>
        </w:r>
      </w:ins>
      <w:ins w:id="206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":null</w:t>
        </w:r>
      </w:ins>
      <w:ins w:id="2064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65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,</w:t>
        </w:r>
      </w:ins>
    </w:p>
    <w:p>
      <w:pPr>
        <w:ind w:left="420" w:firstLine="420"/>
        <w:rPr>
          <w:ins w:id="2066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67" w:author="Administrator" w:date="2018-10-23T14:05:00Z">
            <w:rPr>
              <w:ins w:id="2068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69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0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71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2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host</w:t>
        </w:r>
      </w:ins>
      <w:ins w:id="207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":"192.168.2.56",</w:t>
        </w:r>
      </w:ins>
    </w:p>
    <w:p>
      <w:pPr>
        <w:ind w:left="420" w:firstLine="420"/>
        <w:rPr>
          <w:ins w:id="2075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76" w:author="Administrator" w:date="2018-10-23T14:05:00Z">
            <w:rPr>
              <w:ins w:id="2077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78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79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2080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1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port</w:t>
        </w:r>
      </w:ins>
      <w:ins w:id="2082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3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":31001</w:t>
        </w:r>
      </w:ins>
    </w:p>
    <w:p>
      <w:pPr>
        <w:ind w:firstLine="420" w:firstLineChars="200"/>
        <w:rPr>
          <w:ins w:id="2084" w:author="Administrator" w:date="2018-10-22T14:37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2085" w:author="Administrator" w:date="2018-10-23T14:05:00Z">
            <w:rPr>
              <w:ins w:id="2086" w:author="Administrator" w:date="2018-10-22T14:37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2087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88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</w:p>
    <w:p>
      <w:pPr>
        <w:ind w:firstLine="0"/>
        <w:rPr>
          <w:del w:id="2090" w:author="Administrator" w:date="2018-10-23T13:49:00Z"/>
          <w:rFonts w:ascii="微软雅黑" w:hAnsi="微软雅黑" w:eastAsia="微软雅黑" w:cs="微软雅黑"/>
          <w:rPrChange w:id="2091" w:author="Administrator" w:date="2018-10-23T14:05:00Z">
            <w:rPr>
              <w:del w:id="2092" w:author="Administrator" w:date="2018-10-23T13:49:00Z"/>
            </w:rPr>
          </w:rPrChange>
        </w:rPr>
        <w:pPrChange w:id="2089" w:author="Administrator" w:date="2018-10-19T09:29:00Z">
          <w:pPr>
            <w:ind w:firstLine="420"/>
          </w:pPr>
        </w:pPrChange>
      </w:pPr>
      <w:ins w:id="2093" w:author="Administrator" w:date="2018-10-22T14:37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2094" w:author="Administrator" w:date="2018-10-23T14:05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}</w:t>
        </w:r>
      </w:ins>
      <w:del w:id="2095" w:author="Administrator" w:date="2018-10-23T13:49:00Z">
        <w:r>
          <w:rPr>
            <w:rFonts w:ascii="微软雅黑" w:hAnsi="微软雅黑" w:eastAsia="微软雅黑" w:cs="微软雅黑"/>
            <w:rPrChange w:id="2096" w:author="Administrator" w:date="2018-10-23T14:05:00Z">
              <w:rPr/>
            </w:rPrChange>
          </w:rPr>
          <w:delText>{</w:delText>
        </w:r>
      </w:del>
    </w:p>
    <w:p>
      <w:pPr>
        <w:ind w:left="0" w:firstLine="0"/>
        <w:rPr>
          <w:del w:id="2098" w:author="Administrator" w:date="2018-10-23T13:49:00Z"/>
          <w:rFonts w:ascii="微软雅黑" w:hAnsi="微软雅黑" w:eastAsia="微软雅黑" w:cs="微软雅黑"/>
          <w:rPrChange w:id="2099" w:author="Administrator" w:date="2018-10-23T14:05:00Z">
            <w:rPr>
              <w:del w:id="2100" w:author="Administrator" w:date="2018-10-23T13:49:00Z"/>
            </w:rPr>
          </w:rPrChange>
        </w:rPr>
        <w:pPrChange w:id="2097" w:author="Administrator" w:date="2018-10-23T13:49:00Z">
          <w:pPr>
            <w:ind w:left="420" w:firstLine="420"/>
          </w:pPr>
        </w:pPrChange>
      </w:pPr>
      <w:del w:id="2101" w:author="Administrator" w:date="2018-10-23T13:49:00Z">
        <w:r>
          <w:rPr>
            <w:rFonts w:ascii="微软雅黑" w:hAnsi="微软雅黑" w:eastAsia="微软雅黑" w:cs="微软雅黑"/>
            <w:rPrChange w:id="2102" w:author="Administrator" w:date="2018-10-23T14:05:00Z">
              <w:rPr/>
            </w:rPrChange>
          </w:rPr>
          <w:delText>version: 2.0,</w:delText>
        </w:r>
      </w:del>
    </w:p>
    <w:p>
      <w:pPr>
        <w:ind w:left="0" w:firstLine="0"/>
        <w:rPr>
          <w:del w:id="2104" w:author="Administrator" w:date="2018-10-23T13:49:00Z"/>
          <w:rFonts w:ascii="微软雅黑" w:hAnsi="微软雅黑" w:eastAsia="微软雅黑" w:cs="微软雅黑"/>
          <w:rPrChange w:id="2105" w:author="Administrator" w:date="2018-10-23T14:05:00Z">
            <w:rPr>
              <w:del w:id="2106" w:author="Administrator" w:date="2018-10-23T13:49:00Z"/>
            </w:rPr>
          </w:rPrChange>
        </w:rPr>
        <w:pPrChange w:id="2103" w:author="Administrator" w:date="2018-10-23T13:49:00Z">
          <w:pPr>
            <w:ind w:left="420" w:firstLine="420"/>
          </w:pPr>
        </w:pPrChange>
      </w:pPr>
      <w:del w:id="2107" w:author="Administrator" w:date="2018-10-23T13:49:00Z">
        <w:r>
          <w:rPr>
            <w:rFonts w:ascii="微软雅黑" w:hAnsi="微软雅黑" w:eastAsia="微软雅黑" w:cs="微软雅黑"/>
            <w:rPrChange w:id="2108" w:author="Administrator" w:date="2018-10-23T14:05:00Z">
              <w:rPr/>
            </w:rPrChange>
          </w:rPr>
          <w:delText>result: {</w:delText>
        </w:r>
      </w:del>
    </w:p>
    <w:p>
      <w:pPr>
        <w:ind w:left="0" w:firstLine="0"/>
        <w:rPr>
          <w:del w:id="2110" w:author="Administrator" w:date="2018-10-23T13:49:00Z"/>
          <w:rFonts w:ascii="微软雅黑" w:hAnsi="微软雅黑" w:eastAsia="微软雅黑" w:cs="微软雅黑"/>
          <w:rPrChange w:id="2111" w:author="Administrator" w:date="2018-10-23T14:05:00Z">
            <w:rPr>
              <w:del w:id="2112" w:author="Administrator" w:date="2018-10-23T13:49:00Z"/>
            </w:rPr>
          </w:rPrChange>
        </w:rPr>
        <w:pPrChange w:id="2109" w:author="Administrator" w:date="2018-10-23T13:49:00Z">
          <w:pPr>
            <w:ind w:left="840" w:firstLine="420"/>
          </w:pPr>
        </w:pPrChange>
      </w:pPr>
      <w:del w:id="2113" w:author="Administrator" w:date="2018-10-23T13:49:00Z">
        <w:r>
          <w:rPr>
            <w:rFonts w:ascii="微软雅黑" w:hAnsi="微软雅黑" w:eastAsia="微软雅黑" w:cs="微软雅黑"/>
            <w:rPrChange w:id="2114" w:author="Administrator" w:date="2018-10-23T14:05:00Z">
              <w:rPr/>
            </w:rPrChange>
          </w:rPr>
          <w:delText>state: 'OK',</w:delText>
        </w:r>
      </w:del>
    </w:p>
    <w:p>
      <w:pPr>
        <w:ind w:left="0" w:firstLine="0"/>
        <w:rPr>
          <w:del w:id="2116" w:author="Administrator" w:date="2018-10-23T13:49:00Z"/>
          <w:rFonts w:ascii="微软雅黑" w:hAnsi="微软雅黑" w:eastAsia="微软雅黑" w:cs="微软雅黑"/>
          <w:rPrChange w:id="2117" w:author="Administrator" w:date="2018-10-23T14:05:00Z">
            <w:rPr>
              <w:del w:id="2118" w:author="Administrator" w:date="2018-10-23T13:49:00Z"/>
            </w:rPr>
          </w:rPrChange>
        </w:rPr>
        <w:pPrChange w:id="2115" w:author="Administrator" w:date="2018-10-23T13:49:00Z">
          <w:pPr>
            <w:ind w:left="840" w:firstLine="420"/>
          </w:pPr>
        </w:pPrChange>
      </w:pPr>
      <w:del w:id="2119" w:author="Administrator" w:date="2018-10-23T13:49:00Z">
        <w:r>
          <w:rPr>
            <w:rFonts w:ascii="微软雅黑" w:hAnsi="微软雅黑" w:eastAsia="微软雅黑" w:cs="微软雅黑"/>
            <w:rPrChange w:id="2120" w:author="Administrator" w:date="2018-10-23T14:05:00Z">
              <w:rPr/>
            </w:rPrChange>
          </w:rPr>
          <w:delText xml:space="preserve">callid: </w:delText>
        </w:r>
      </w:del>
      <w:del w:id="2121" w:author="Administrator" w:date="2018-10-23T13:49:00Z">
        <w:r>
          <w:rPr>
            <w:rFonts w:hint="eastAsia" w:ascii="微软雅黑" w:hAnsi="微软雅黑" w:eastAsia="微软雅黑" w:cs="微软雅黑"/>
            <w:rPrChange w:id="2122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123" w:author="Administrator" w:date="2018-10-23T13:49:00Z">
        <w:r>
          <w:rPr>
            <w:rFonts w:hint="eastAsia" w:ascii="微软雅黑" w:hAnsi="微软雅黑" w:eastAsia="微软雅黑" w:cs="微软雅黑"/>
            <w:rPrChange w:id="2124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left="0" w:firstLine="0"/>
        <w:rPr>
          <w:del w:id="2126" w:author="Administrator" w:date="2018-10-23T13:49:00Z"/>
          <w:rFonts w:ascii="微软雅黑" w:hAnsi="微软雅黑" w:eastAsia="微软雅黑" w:cs="微软雅黑"/>
          <w:rPrChange w:id="2127" w:author="Administrator" w:date="2018-10-23T14:05:00Z">
            <w:rPr>
              <w:del w:id="2128" w:author="Administrator" w:date="2018-10-23T13:49:00Z"/>
            </w:rPr>
          </w:rPrChange>
        </w:rPr>
        <w:pPrChange w:id="2125" w:author="Administrator" w:date="2018-10-23T13:49:00Z">
          <w:pPr>
            <w:ind w:left="840" w:firstLine="420"/>
          </w:pPr>
        </w:pPrChange>
      </w:pPr>
      <w:del w:id="2129" w:author="Administrator" w:date="2018-10-23T13:49:00Z">
        <w:r>
          <w:rPr>
            <w:rFonts w:ascii="微软雅黑" w:hAnsi="微软雅黑" w:eastAsia="微软雅黑" w:cs="微软雅黑"/>
            <w:rPrChange w:id="2130" w:author="Administrator" w:date="2018-10-23T14:05:00Z">
              <w:rPr/>
            </w:rPrChange>
          </w:rPr>
          <w:delText>host: '192.168.1.2',</w:delText>
        </w:r>
      </w:del>
    </w:p>
    <w:p>
      <w:pPr>
        <w:ind w:left="0" w:firstLine="0"/>
        <w:rPr>
          <w:del w:id="2132" w:author="Administrator" w:date="2018-10-23T13:49:00Z"/>
          <w:rFonts w:ascii="微软雅黑" w:hAnsi="微软雅黑" w:eastAsia="微软雅黑" w:cs="微软雅黑"/>
          <w:rPrChange w:id="2133" w:author="Administrator" w:date="2018-10-23T14:05:00Z">
            <w:rPr>
              <w:del w:id="2134" w:author="Administrator" w:date="2018-10-23T13:49:00Z"/>
            </w:rPr>
          </w:rPrChange>
        </w:rPr>
        <w:pPrChange w:id="2131" w:author="Administrator" w:date="2018-10-23T13:49:00Z">
          <w:pPr>
            <w:ind w:left="840" w:firstLine="420"/>
          </w:pPr>
        </w:pPrChange>
      </w:pPr>
      <w:del w:id="2135" w:author="Administrator" w:date="2018-10-23T13:49:00Z">
        <w:r>
          <w:rPr>
            <w:rFonts w:ascii="微软雅黑" w:hAnsi="微软雅黑" w:eastAsia="微软雅黑" w:cs="微软雅黑"/>
            <w:rPrChange w:id="2136" w:author="Administrator" w:date="2018-10-23T14:05:00Z">
              <w:rPr/>
            </w:rPrChange>
          </w:rPr>
          <w:delText>port: 7000,</w:delText>
        </w:r>
      </w:del>
    </w:p>
    <w:p>
      <w:pPr>
        <w:ind w:left="0" w:firstLine="0"/>
        <w:rPr>
          <w:del w:id="2138" w:author="Administrator" w:date="2018-10-23T13:49:00Z"/>
          <w:rFonts w:ascii="微软雅黑" w:hAnsi="微软雅黑" w:eastAsia="微软雅黑" w:cs="微软雅黑"/>
          <w:rPrChange w:id="2139" w:author="Administrator" w:date="2018-10-23T14:05:00Z">
            <w:rPr>
              <w:del w:id="2140" w:author="Administrator" w:date="2018-10-23T13:49:00Z"/>
            </w:rPr>
          </w:rPrChange>
        </w:rPr>
        <w:pPrChange w:id="2137" w:author="Administrator" w:date="2018-10-23T13:49:00Z">
          <w:pPr>
            <w:ind w:left="420" w:firstLine="420"/>
          </w:pPr>
        </w:pPrChange>
      </w:pPr>
      <w:del w:id="2141" w:author="Administrator" w:date="2018-10-23T13:49:00Z">
        <w:r>
          <w:rPr>
            <w:rFonts w:ascii="微软雅黑" w:hAnsi="微软雅黑" w:eastAsia="微软雅黑" w:cs="微软雅黑"/>
            <w:rPrChange w:id="2142" w:author="Administrator" w:date="2018-10-23T14:05:00Z">
              <w:rPr/>
            </w:rPrChange>
          </w:rPr>
          <w:delText>},</w:delText>
        </w:r>
      </w:del>
    </w:p>
    <w:p>
      <w:pPr>
        <w:ind w:left="0" w:firstLine="0"/>
        <w:rPr>
          <w:del w:id="2144" w:author="Administrator" w:date="2018-10-23T13:49:00Z"/>
          <w:rFonts w:ascii="微软雅黑" w:hAnsi="微软雅黑" w:eastAsia="微软雅黑" w:cs="微软雅黑"/>
          <w:rPrChange w:id="2145" w:author="Administrator" w:date="2018-10-23T14:05:00Z">
            <w:rPr>
              <w:del w:id="2146" w:author="Administrator" w:date="2018-10-23T13:49:00Z"/>
            </w:rPr>
          </w:rPrChange>
        </w:rPr>
        <w:pPrChange w:id="2143" w:author="Administrator" w:date="2018-10-23T13:49:00Z">
          <w:pPr>
            <w:ind w:left="420" w:firstLine="420"/>
          </w:pPr>
        </w:pPrChange>
      </w:pPr>
      <w:del w:id="2147" w:author="Administrator" w:date="2018-10-23T13:49:00Z">
        <w:r>
          <w:rPr>
            <w:rFonts w:ascii="微软雅黑" w:hAnsi="微软雅黑" w:eastAsia="微软雅黑" w:cs="微软雅黑"/>
            <w:rPrChange w:id="2148" w:author="Administrator" w:date="2018-10-23T14:05:00Z">
              <w:rPr/>
            </w:rPrChange>
          </w:rPr>
          <w:delText xml:space="preserve">userId: </w:delText>
        </w:r>
      </w:del>
      <w:del w:id="2149" w:author="Administrator" w:date="2018-10-23T13:49:00Z">
        <w:r>
          <w:rPr>
            <w:rFonts w:hint="eastAsia" w:ascii="微软雅黑" w:hAnsi="微软雅黑" w:eastAsia="微软雅黑" w:cs="微软雅黑"/>
            <w:rPrChange w:id="2150" w:author="Administrator" w:date="2018-10-23T14:05:00Z">
              <w:rPr>
                <w:rFonts w:hint="eastAsia"/>
              </w:rPr>
            </w:rPrChange>
          </w:rPr>
          <w:delText>用户参数</w:delText>
        </w:r>
      </w:del>
    </w:p>
    <w:p>
      <w:pPr>
        <w:ind w:firstLine="0"/>
        <w:rPr>
          <w:del w:id="2152" w:author="Administrator" w:date="2018-10-23T13:49:00Z"/>
          <w:rFonts w:ascii="微软雅黑" w:hAnsi="微软雅黑" w:eastAsia="微软雅黑" w:cs="微软雅黑"/>
          <w:rPrChange w:id="2153" w:author="Administrator" w:date="2018-10-23T14:05:00Z">
            <w:rPr>
              <w:del w:id="2154" w:author="Administrator" w:date="2018-10-23T13:49:00Z"/>
            </w:rPr>
          </w:rPrChange>
        </w:rPr>
        <w:pPrChange w:id="2151" w:author="Administrator" w:date="2018-10-19T09:29:00Z">
          <w:pPr>
            <w:ind w:firstLine="420"/>
          </w:pPr>
        </w:pPrChange>
      </w:pPr>
      <w:del w:id="2155" w:author="Administrator" w:date="2018-10-23T13:49:00Z">
        <w:r>
          <w:rPr>
            <w:rFonts w:ascii="微软雅黑" w:hAnsi="微软雅黑" w:eastAsia="微软雅黑" w:cs="微软雅黑"/>
            <w:rPrChange w:id="2156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2157" w:author="Administrator" w:date="2018-10-23T14:05:00Z">
            <w:rPr/>
          </w:rPrChange>
        </w:rPr>
      </w:pPr>
    </w:p>
    <w:p>
      <w:pPr>
        <w:pStyle w:val="3"/>
        <w:outlineLvl w:val="1"/>
        <w:rPr>
          <w:rFonts w:ascii="微软雅黑" w:hAnsi="微软雅黑" w:eastAsia="微软雅黑" w:cs="微软雅黑"/>
        </w:rPr>
        <w:pPrChange w:id="2158" w:author="Administrator" w:date="2018-10-23T13:42:00Z">
          <w:pPr>
            <w:outlineLvl w:val="1"/>
          </w:pPr>
        </w:pPrChange>
      </w:pPr>
      <w:del w:id="2159" w:author="Administrator" w:date="2018-10-23T13:41:00Z">
        <w:r>
          <w:rPr>
            <w:rFonts w:ascii="微软雅黑" w:hAnsi="微软雅黑" w:eastAsia="微软雅黑" w:cs="微软雅黑"/>
            <w:b/>
            <w:rPrChange w:id="2160" w:author="Administrator" w:date="2018-10-23T14:05:00Z">
              <w:rPr>
                <w:b/>
              </w:rPr>
            </w:rPrChange>
          </w:rPr>
          <w:delText>3</w:delText>
        </w:r>
      </w:del>
      <w:ins w:id="2161" w:author="Administrator" w:date="2018-10-23T13:41:00Z">
        <w:r>
          <w:rPr>
            <w:rFonts w:ascii="微软雅黑" w:hAnsi="微软雅黑" w:eastAsia="微软雅黑" w:cs="微软雅黑"/>
            <w:b/>
            <w:rPrChange w:id="216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63" w:author="Administrator" w:date="2018-10-23T14:05:00Z">
            <w:rPr>
              <w:b/>
            </w:rPr>
          </w:rPrChange>
        </w:rPr>
        <w:t>.</w:t>
      </w:r>
      <w:del w:id="2164" w:author="Administrator" w:date="2018-10-23T13:41:00Z">
        <w:r>
          <w:rPr>
            <w:rFonts w:ascii="微软雅黑" w:hAnsi="微软雅黑" w:eastAsia="微软雅黑" w:cs="微软雅黑"/>
            <w:b/>
            <w:rPrChange w:id="2165" w:author="Administrator" w:date="2018-10-23T14:05:00Z">
              <w:rPr>
                <w:b/>
              </w:rPr>
            </w:rPrChange>
          </w:rPr>
          <w:delText>2</w:delText>
        </w:r>
      </w:del>
      <w:ins w:id="2166" w:author="Administrator" w:date="2018-10-23T13:41:00Z">
        <w:r>
          <w:rPr>
            <w:rFonts w:ascii="微软雅黑" w:hAnsi="微软雅黑" w:eastAsia="微软雅黑" w:cs="微软雅黑"/>
            <w:b/>
            <w:rPrChange w:id="2167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68" w:author="Administrator" w:date="2018-10-23T14:05:00Z">
            <w:rPr>
              <w:b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</w:rPr>
        <w:t>流媒体</w:t>
      </w:r>
      <w:r>
        <w:rPr>
          <w:rFonts w:hint="eastAsia" w:ascii="微软雅黑" w:hAnsi="微软雅黑" w:eastAsia="微软雅黑" w:cs="微软雅黑"/>
          <w:b/>
          <w:rPrChange w:id="2169" w:author="Administrator" w:date="2018-10-23T14:05:00Z">
            <w:rPr>
              <w:rFonts w:hint="eastAsia"/>
              <w:b/>
            </w:rPr>
          </w:rPrChange>
        </w:rPr>
        <w:t>停止</w:t>
      </w:r>
    </w:p>
    <w:p>
      <w:r>
        <w:rPr>
          <w:rFonts w:hint="eastAsia" w:ascii="微软雅黑" w:hAnsi="微软雅黑" w:eastAsia="微软雅黑" w:cs="微软雅黑"/>
        </w:rPr>
        <w:t>描述：包括实时视频，录像回看和录像下载等流媒体的停止</w:t>
      </w:r>
    </w:p>
    <w:p>
      <w:pPr>
        <w:pStyle w:val="4"/>
        <w:keepNext w:val="0"/>
        <w:keepLines w:val="0"/>
        <w:outlineLvl w:val="2"/>
        <w:rPr>
          <w:rFonts w:ascii="微软雅黑" w:hAnsi="微软雅黑" w:eastAsia="微软雅黑" w:cs="微软雅黑"/>
          <w:rPrChange w:id="2171" w:author="Administrator" w:date="2018-10-23T14:05:00Z">
            <w:rPr/>
          </w:rPrChange>
        </w:rPr>
        <w:pPrChange w:id="2170" w:author="Administrator" w:date="2018-10-23T13:42:00Z">
          <w:pPr>
            <w:outlineLvl w:val="2"/>
          </w:pPr>
        </w:pPrChange>
      </w:pPr>
      <w:del w:id="2172" w:author="Administrator" w:date="2018-10-23T13:41:00Z">
        <w:r>
          <w:rPr>
            <w:rFonts w:ascii="微软雅黑" w:hAnsi="微软雅黑" w:eastAsia="微软雅黑" w:cs="微软雅黑"/>
            <w:b/>
            <w:rPrChange w:id="2173" w:author="Administrator" w:date="2018-10-23T14:05:00Z">
              <w:rPr>
                <w:b/>
              </w:rPr>
            </w:rPrChange>
          </w:rPr>
          <w:delText>3</w:delText>
        </w:r>
      </w:del>
      <w:ins w:id="2174" w:author="Administrator" w:date="2018-10-23T13:41:00Z">
        <w:r>
          <w:rPr>
            <w:rFonts w:ascii="微软雅黑" w:hAnsi="微软雅黑" w:eastAsia="微软雅黑" w:cs="微软雅黑"/>
            <w:b/>
            <w:rPrChange w:id="2175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76" w:author="Administrator" w:date="2018-10-23T14:05:00Z">
            <w:rPr>
              <w:b/>
            </w:rPr>
          </w:rPrChange>
        </w:rPr>
        <w:t>.</w:t>
      </w:r>
      <w:del w:id="2177" w:author="Administrator" w:date="2018-10-23T13:41:00Z">
        <w:r>
          <w:rPr>
            <w:rFonts w:ascii="微软雅黑" w:hAnsi="微软雅黑" w:eastAsia="微软雅黑" w:cs="微软雅黑"/>
            <w:b/>
            <w:rPrChange w:id="2178" w:author="Administrator" w:date="2018-10-23T14:05:00Z">
              <w:rPr>
                <w:b/>
              </w:rPr>
            </w:rPrChange>
          </w:rPr>
          <w:delText>2</w:delText>
        </w:r>
      </w:del>
      <w:ins w:id="2179" w:author="Administrator" w:date="2018-10-23T13:41:00Z">
        <w:r>
          <w:rPr>
            <w:rFonts w:ascii="微软雅黑" w:hAnsi="微软雅黑" w:eastAsia="微软雅黑" w:cs="微软雅黑"/>
            <w:b/>
            <w:rPrChange w:id="2180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81" w:author="Administrator" w:date="2018-10-23T14:05:00Z">
            <w:rPr>
              <w:b/>
            </w:rPr>
          </w:rPrChange>
        </w:rPr>
        <w:t xml:space="preserve">.1 </w:t>
      </w:r>
      <w:r>
        <w:rPr>
          <w:rFonts w:hint="eastAsia" w:ascii="微软雅黑" w:hAnsi="微软雅黑" w:eastAsia="微软雅黑" w:cs="微软雅黑"/>
          <w:b/>
          <w:rPrChange w:id="2182" w:author="Administrator" w:date="2018-10-23T14:05:00Z">
            <w:rPr>
              <w:rFonts w:hint="eastAsia"/>
              <w:b/>
            </w:rPr>
          </w:rPrChange>
        </w:rPr>
        <w:t>消息类型为</w:t>
      </w:r>
      <w:r>
        <w:rPr>
          <w:rFonts w:hint="eastAsia" w:ascii="微软雅黑" w:hAnsi="微软雅黑" w:eastAsia="微软雅黑" w:cs="微软雅黑"/>
          <w:b/>
          <w:rPrChange w:id="2183" w:author="Administrator" w:date="2018-10-23T14:05:00Z">
            <w:rPr>
              <w:rFonts w:hint="eastAsia"/>
              <w:b/>
            </w:rPr>
          </w:rPrChange>
        </w:rPr>
        <w:t>bye</w:t>
      </w:r>
      <w:r>
        <w:rPr>
          <w:rFonts w:hint="eastAsia" w:ascii="微软雅黑" w:hAnsi="微软雅黑" w:eastAsia="微软雅黑" w:cs="微软雅黑"/>
          <w:b/>
          <w:rPrChange w:id="2184" w:author="Administrator" w:date="2018-10-23T14:05:00Z">
            <w:rPr>
              <w:rFonts w:hint="eastAsia"/>
              <w:b/>
            </w:rPr>
          </w:rPrChange>
        </w:rPr>
        <w:t>消息</w:t>
      </w:r>
    </w:p>
    <w:p>
      <w:pPr>
        <w:pStyle w:val="4"/>
        <w:outlineLvl w:val="2"/>
        <w:rPr>
          <w:ins w:id="2186" w:author="Administrator" w:date="2018-10-22T18:05:00Z"/>
          <w:rFonts w:ascii="微软雅黑" w:hAnsi="微软雅黑" w:eastAsia="微软雅黑" w:cs="微软雅黑"/>
          <w:rPrChange w:id="2187" w:author="Administrator" w:date="2018-10-23T14:05:00Z">
            <w:rPr>
              <w:ins w:id="2188" w:author="Administrator" w:date="2018-10-22T18:05:00Z"/>
            </w:rPr>
          </w:rPrChange>
        </w:rPr>
        <w:pPrChange w:id="2185" w:author="Administrator" w:date="2018-10-23T13:43:00Z">
          <w:pPr>
            <w:outlineLvl w:val="2"/>
          </w:pPr>
        </w:pPrChange>
      </w:pPr>
      <w:del w:id="2189" w:author="Administrator" w:date="2018-10-23T13:42:00Z">
        <w:r>
          <w:rPr>
            <w:rFonts w:ascii="微软雅黑" w:hAnsi="微软雅黑" w:eastAsia="微软雅黑" w:cs="微软雅黑"/>
            <w:b/>
            <w:rPrChange w:id="2190" w:author="Administrator" w:date="2018-10-23T14:05:00Z">
              <w:rPr>
                <w:b/>
              </w:rPr>
            </w:rPrChange>
          </w:rPr>
          <w:delText>3</w:delText>
        </w:r>
      </w:del>
      <w:ins w:id="2191" w:author="Administrator" w:date="2018-10-23T13:42:00Z">
        <w:r>
          <w:rPr>
            <w:rFonts w:ascii="微软雅黑" w:hAnsi="微软雅黑" w:eastAsia="微软雅黑" w:cs="微软雅黑"/>
            <w:b/>
            <w:rPrChange w:id="2192" w:author="Administrator" w:date="2018-10-23T14:05:00Z">
              <w:rPr>
                <w:b/>
              </w:rPr>
            </w:rPrChange>
          </w:rPr>
          <w:t>4</w:t>
        </w:r>
      </w:ins>
      <w:r>
        <w:rPr>
          <w:rFonts w:ascii="微软雅黑" w:hAnsi="微软雅黑" w:eastAsia="微软雅黑" w:cs="微软雅黑"/>
          <w:b/>
          <w:rPrChange w:id="2193" w:author="Administrator" w:date="2018-10-23T14:05:00Z">
            <w:rPr>
              <w:b/>
            </w:rPr>
          </w:rPrChange>
        </w:rPr>
        <w:t>.</w:t>
      </w:r>
      <w:del w:id="2194" w:author="Administrator" w:date="2018-10-23T13:42:00Z">
        <w:r>
          <w:rPr>
            <w:rFonts w:ascii="微软雅黑" w:hAnsi="微软雅黑" w:eastAsia="微软雅黑" w:cs="微软雅黑"/>
            <w:b/>
            <w:rPrChange w:id="2195" w:author="Administrator" w:date="2018-10-23T14:05:00Z">
              <w:rPr>
                <w:b/>
              </w:rPr>
            </w:rPrChange>
          </w:rPr>
          <w:delText>2</w:delText>
        </w:r>
      </w:del>
      <w:ins w:id="2196" w:author="Administrator" w:date="2018-10-23T13:42:00Z">
        <w:r>
          <w:rPr>
            <w:rFonts w:ascii="微软雅黑" w:hAnsi="微软雅黑" w:eastAsia="微软雅黑" w:cs="微软雅黑"/>
            <w:b/>
            <w:rPrChange w:id="2197" w:author="Administrator" w:date="2018-10-23T14:05:00Z">
              <w:rPr>
                <w:b/>
              </w:rPr>
            </w:rPrChange>
          </w:rPr>
          <w:t>3</w:t>
        </w:r>
      </w:ins>
      <w:r>
        <w:rPr>
          <w:rFonts w:ascii="微软雅黑" w:hAnsi="微软雅黑" w:eastAsia="微软雅黑" w:cs="微软雅黑"/>
          <w:b/>
          <w:rPrChange w:id="2198" w:author="Administrator" w:date="2018-10-23T14:05:00Z">
            <w:rPr>
              <w:b/>
            </w:rPr>
          </w:rPrChange>
        </w:rPr>
        <w:t xml:space="preserve">.2 </w:t>
      </w:r>
      <w:r>
        <w:rPr>
          <w:rFonts w:hint="eastAsia" w:ascii="微软雅黑" w:hAnsi="微软雅黑" w:eastAsia="微软雅黑" w:cs="微软雅黑"/>
          <w:b/>
          <w:rPrChange w:id="2199" w:author="Administrator" w:date="2018-10-23T14:05:00Z">
            <w:rPr>
              <w:rFonts w:hint="eastAsia"/>
              <w:b/>
            </w:rPr>
          </w:rPrChange>
        </w:rPr>
        <w:t>请求命令</w:t>
      </w:r>
    </w:p>
    <w:p>
      <w:pPr>
        <w:outlineLvl w:val="9"/>
        <w:rPr>
          <w:rFonts w:ascii="微软雅黑" w:hAnsi="微软雅黑" w:eastAsia="微软雅黑" w:cs="微软雅黑"/>
          <w:rPrChange w:id="2201" w:author="Administrator" w:date="2018-10-23T14:05:00Z">
            <w:rPr/>
          </w:rPrChange>
        </w:rPr>
        <w:pPrChange w:id="2200" w:author="Administrator" w:date="2018-10-23T13:42:00Z">
          <w:pPr>
            <w:outlineLvl w:val="2"/>
          </w:pPr>
        </w:pPrChange>
      </w:pPr>
      <w:ins w:id="2202" w:author="Administrator" w:date="2018-10-23T13:42:00Z">
        <w:r>
          <w:rPr>
            <w:rFonts w:hint="eastAsia" w:ascii="微软雅黑" w:hAnsi="微软雅黑" w:eastAsia="微软雅黑" w:cs="微软雅黑"/>
            <w:rPrChange w:id="2203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2204" w:author="Administrator" w:date="2018-10-22T18:05:00Z">
        <w:r>
          <w:rPr>
            <w:rFonts w:ascii="微软雅黑" w:hAnsi="微软雅黑" w:eastAsia="微软雅黑" w:cs="微软雅黑"/>
            <w:rPrChange w:id="2205" w:author="Administrator" w:date="2018-10-23T14:05:00Z">
              <w:rPr/>
            </w:rPrChange>
          </w:rPr>
          <w:t>mehtod:</w:t>
        </w:r>
      </w:ins>
      <w:ins w:id="2206" w:author="Administrator" w:date="2018-10-22T18:05:00Z">
        <w:r>
          <w:rPr>
            <w:rFonts w:ascii="微软雅黑" w:hAnsi="微软雅黑" w:eastAsia="微软雅黑" w:cs="微软雅黑"/>
            <w:color w:val="2A00FF"/>
            <w:sz w:val="20"/>
            <w:highlight w:val="white"/>
            <w:rPrChange w:id="2207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</w:t>
        </w:r>
      </w:ins>
    </w:p>
    <w:p>
      <w:pPr>
        <w:rPr>
          <w:rFonts w:ascii="微软雅黑" w:hAnsi="微软雅黑" w:eastAsia="微软雅黑" w:cs="微软雅黑"/>
          <w:rPrChange w:id="2208" w:author="Administrator" w:date="2018-10-23T14:05:00Z">
            <w:rPr/>
          </w:rPrChange>
        </w:rPr>
      </w:pPr>
      <w:r>
        <w:rPr>
          <w:rFonts w:ascii="微软雅黑" w:hAnsi="微软雅黑" w:eastAsia="微软雅黑" w:cs="微软雅黑"/>
          <w:rPrChange w:id="2209" w:author="Administrator" w:date="2018-10-23T14:05:00Z">
            <w:rPr/>
          </w:rPrChange>
        </w:rPr>
        <w:t>param</w:t>
      </w:r>
      <w:ins w:id="2210" w:author="vim" w:date="2018-10-18T15:59:00Z">
        <w:del w:id="2211" w:author="秋叶" w:date="2018-10-18T16:22:00Z">
          <w:r>
            <w:rPr>
              <w:rFonts w:ascii="微软雅黑" w:hAnsi="微软雅黑" w:eastAsia="微软雅黑" w:cs="微软雅黑"/>
              <w:rPrChange w:id="2212" w:author="Administrator" w:date="2018-10-23T14:05:00Z">
                <w:rPr/>
              </w:rPrChange>
            </w:rPr>
            <w:delText>s</w:delText>
          </w:r>
        </w:del>
      </w:ins>
      <w:r>
        <w:rPr>
          <w:rFonts w:hint="eastAsia" w:ascii="微软雅黑" w:hAnsi="微软雅黑" w:eastAsia="微软雅黑" w:cs="微软雅黑"/>
          <w:rPrChange w:id="2213" w:author="Administrator" w:date="2018-10-23T14:05:00Z">
            <w:rPr>
              <w:rFonts w:hint="eastAsia"/>
            </w:rPr>
          </w:rPrChange>
        </w:rPr>
        <w:t>请求参数</w:t>
      </w:r>
    </w:p>
    <w:tbl>
      <w:tblPr>
        <w:tblStyle w:val="11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484"/>
        <w:gridCol w:w="276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  <w:rPrChange w:id="221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  <w:rPrChange w:id="221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  <w:rPrChange w:id="221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1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  <w:rPrChange w:id="22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21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</w:rPr>
            </w:pPr>
            <w:del w:id="2222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2223" w:author="Administrator" w:date="2018-10-23T14:05:00Z">
                    <w:rPr/>
                  </w:rPrChange>
                </w:rPr>
                <w:delText>device</w:delText>
              </w:r>
            </w:del>
            <w:ins w:id="2224" w:author="vim" w:date="2018-10-18T15:39:00Z">
              <w:del w:id="2225" w:author="Administrator" w:date="2018-10-19T09:39:00Z">
                <w:r>
                  <w:rPr>
                    <w:rFonts w:ascii="微软雅黑" w:hAnsi="微软雅黑" w:eastAsia="微软雅黑" w:cs="微软雅黑"/>
                    <w:szCs w:val="21"/>
                    <w:rPrChange w:id="2226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2227" w:author="Administrator" w:date="2018-10-19T09:39:00Z">
              <w:r>
                <w:rPr>
                  <w:rFonts w:ascii="微软雅黑" w:hAnsi="微软雅黑" w:eastAsia="微软雅黑" w:cs="微软雅黑"/>
                  <w:szCs w:val="21"/>
                  <w:rPrChange w:id="2228" w:author="Administrator" w:date="2018-10-23T14:05:00Z">
                    <w:rPr/>
                  </w:rPrChange>
                </w:rPr>
                <w:t>deviceID</w:t>
              </w:r>
            </w:ins>
            <w:del w:id="2229" w:author="vim" w:date="2018-10-18T15:39:00Z">
              <w:r>
                <w:rPr>
                  <w:rFonts w:ascii="微软雅黑" w:hAnsi="微软雅黑" w:eastAsia="微软雅黑" w:cs="微软雅黑"/>
                  <w:szCs w:val="21"/>
                  <w:rPrChange w:id="2230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szCs w:val="21"/>
                <w:rPrChange w:id="2231" w:author="Administrator" w:date="2018-10-23T14:05:00Z">
                  <w:rPr/>
                </w:rPrChange>
              </w:rPr>
              <w:t>String</w:t>
            </w:r>
            <w:ins w:id="2232" w:author="Administrator" w:date="2018-10-19T09:28:00Z">
              <w:r>
                <w:rPr>
                  <w:rFonts w:hint="eastAsia" w:ascii="微软雅黑" w:hAnsi="微软雅黑" w:eastAsia="微软雅黑" w:cs="微软雅黑"/>
                  <w:szCs w:val="21"/>
                  <w:rPrChange w:id="223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2234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rPrChange w:id="2235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124" w:type="dxa"/>
          </w:tcPr>
          <w:p>
            <w:pPr>
              <w:rPr>
                <w:rFonts w:ascii="微软雅黑" w:hAnsi="微软雅黑" w:eastAsia="微软雅黑" w:cs="微软雅黑"/>
                <w:rPrChange w:id="223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237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1484" w:type="dxa"/>
          </w:tcPr>
          <w:p>
            <w:pPr>
              <w:rPr>
                <w:rFonts w:ascii="微软雅黑" w:hAnsi="微软雅黑" w:eastAsia="微软雅黑" w:cs="微软雅黑"/>
                <w:rPrChange w:id="223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23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 w:cs="微软雅黑"/>
                <w:rPrChange w:id="224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41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242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 w:cs="微软雅黑"/>
                <w:rPrChange w:id="224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24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  <w:rPrChange w:id="2245" w:author="Administrator" w:date="2018-10-23T14:05:00Z">
            <w:rPr/>
          </w:rPrChange>
        </w:rPr>
      </w:pPr>
    </w:p>
    <w:p>
      <w:pPr>
        <w:rPr>
          <w:rFonts w:ascii="微软雅黑" w:hAnsi="微软雅黑" w:eastAsia="微软雅黑" w:cs="微软雅黑"/>
          <w:rPrChange w:id="2246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2247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ins w:id="2248" w:author="Administrator" w:date="2018-10-22T14:38:00Z"/>
          <w:rFonts w:ascii="微软雅黑" w:hAnsi="微软雅黑" w:eastAsia="微软雅黑" w:cs="微软雅黑"/>
          <w:rPrChange w:id="2249" w:author="Administrator" w:date="2018-10-23T14:06:00Z">
            <w:rPr>
              <w:ins w:id="2250" w:author="Administrator" w:date="2018-10-22T14:38:00Z"/>
            </w:rPr>
          </w:rPrChange>
        </w:rPr>
      </w:pPr>
      <w:ins w:id="2251" w:author="Administrator" w:date="2018-10-22T14:38:00Z">
        <w:r>
          <w:rPr>
            <w:rFonts w:ascii="微软雅黑" w:hAnsi="微软雅黑" w:eastAsia="微软雅黑" w:cs="微软雅黑"/>
            <w:rPrChange w:id="2252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2254" w:author="Administrator" w:date="2018-10-22T17:28:00Z"/>
          <w:rFonts w:ascii="微软雅黑" w:hAnsi="微软雅黑" w:eastAsia="微软雅黑" w:cs="微软雅黑"/>
          <w:rPrChange w:id="2255" w:author="Administrator" w:date="2018-10-23T14:06:00Z">
            <w:rPr>
              <w:ins w:id="2256" w:author="Administrator" w:date="2018-10-22T17:28:00Z"/>
            </w:rPr>
          </w:rPrChange>
        </w:rPr>
        <w:pPrChange w:id="2253" w:author="Administrator" w:date="2018-10-22T14:38:00Z">
          <w:pPr/>
        </w:pPrChange>
      </w:pPr>
      <w:ins w:id="2257" w:author="Administrator" w:date="2018-10-22T14:38:00Z">
        <w:r>
          <w:rPr>
            <w:rFonts w:ascii="微软雅黑" w:hAnsi="微软雅黑" w:eastAsia="微软雅黑" w:cs="微软雅黑"/>
            <w:rPrChange w:id="2258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2259" w:author="Administrator" w:date="2018-10-22T14:38:00Z">
        <w:r>
          <w:rPr>
            <w:rFonts w:ascii="微软雅黑" w:hAnsi="微软雅黑" w:eastAsia="微软雅黑" w:cs="微软雅黑"/>
            <w:rPrChange w:id="2260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2262" w:author="Administrator" w:date="2018-10-22T14:38:00Z"/>
          <w:rFonts w:ascii="微软雅黑" w:hAnsi="微软雅黑" w:eastAsia="微软雅黑" w:cs="微软雅黑"/>
          <w:rPrChange w:id="2263" w:author="Administrator" w:date="2018-10-23T14:06:00Z">
            <w:rPr>
              <w:ins w:id="2264" w:author="Administrator" w:date="2018-10-22T14:38:00Z"/>
            </w:rPr>
          </w:rPrChange>
        </w:rPr>
        <w:pPrChange w:id="2261" w:author="Administrator" w:date="2018-10-22T14:38:00Z">
          <w:pPr/>
        </w:pPrChange>
      </w:pPr>
      <w:ins w:id="2265" w:author="Administrator" w:date="2018-10-22T17:28:00Z">
        <w:r>
          <w:rPr>
            <w:rFonts w:ascii="微软雅黑" w:hAnsi="微软雅黑" w:eastAsia="微软雅黑" w:cs="微软雅黑"/>
            <w:rPrChange w:id="2266" w:author="Administrator" w:date="2018-10-23T14:06:00Z">
              <w:rPr/>
            </w:rPrChange>
          </w:rPr>
          <w:t>"</w:t>
        </w:r>
      </w:ins>
      <w:ins w:id="2267" w:author="Administrator" w:date="2018-10-22T17:28:00Z">
        <w:r>
          <w:rPr>
            <w:rFonts w:ascii="微软雅黑" w:hAnsi="微软雅黑" w:eastAsia="微软雅黑" w:cs="微软雅黑"/>
            <w:rPrChange w:id="2268" w:author="Administrator" w:date="2018-10-23T14:06:00Z">
              <w:rPr/>
            </w:rPrChange>
          </w:rPr>
          <w:t>wsId</w:t>
        </w:r>
      </w:ins>
      <w:ins w:id="2269" w:author="Administrator" w:date="2018-10-22T17:28:00Z">
        <w:r>
          <w:rPr>
            <w:rFonts w:ascii="微软雅黑" w:hAnsi="微软雅黑" w:eastAsia="微软雅黑" w:cs="微软雅黑"/>
            <w:rPrChange w:id="2270" w:author="Administrator" w:date="2018-10-23T14:06:00Z">
              <w:rPr/>
            </w:rPrChange>
          </w:rPr>
          <w:t>":"</w:t>
        </w:r>
      </w:ins>
      <w:ins w:id="2271" w:author="Administrator" w:date="2018-10-22T17:28:00Z">
        <w:r>
          <w:rPr>
            <w:rFonts w:ascii="微软雅黑" w:hAnsi="微软雅黑" w:eastAsia="微软雅黑" w:cs="微软雅黑"/>
            <w:rPrChange w:id="2272" w:author="Administrator" w:date="2018-10-23T14:06:00Z">
              <w:rPr/>
            </w:rPrChange>
          </w:rPr>
          <w:t>abc</w:t>
        </w:r>
      </w:ins>
      <w:ins w:id="2273" w:author="Administrator" w:date="2018-10-22T17:28:00Z">
        <w:r>
          <w:rPr>
            <w:rFonts w:ascii="微软雅黑" w:hAnsi="微软雅黑" w:eastAsia="微软雅黑" w:cs="微软雅黑"/>
            <w:rPrChange w:id="2274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276" w:author="Administrator" w:date="2018-10-22T14:38:00Z"/>
          <w:rFonts w:ascii="微软雅黑" w:hAnsi="微软雅黑" w:eastAsia="微软雅黑" w:cs="微软雅黑"/>
          <w:rPrChange w:id="2277" w:author="Administrator" w:date="2018-10-23T14:06:00Z">
            <w:rPr>
              <w:ins w:id="2278" w:author="Administrator" w:date="2018-10-22T14:38:00Z"/>
            </w:rPr>
          </w:rPrChange>
        </w:rPr>
        <w:pPrChange w:id="2275" w:author="Administrator" w:date="2018-10-22T14:38:00Z">
          <w:pPr/>
        </w:pPrChange>
      </w:pPr>
      <w:ins w:id="2279" w:author="Administrator" w:date="2018-10-22T14:38:00Z">
        <w:r>
          <w:rPr>
            <w:rFonts w:ascii="微软雅黑" w:hAnsi="微软雅黑" w:eastAsia="微软雅黑" w:cs="微软雅黑"/>
            <w:rPrChange w:id="2280" w:author="Administrator" w:date="2018-10-23T14:06:00Z">
              <w:rPr/>
            </w:rPrChange>
          </w:rPr>
          <w:t>"</w:t>
        </w:r>
      </w:ins>
      <w:ins w:id="2281" w:author="Administrator" w:date="2018-10-22T14:38:00Z">
        <w:r>
          <w:rPr>
            <w:rFonts w:ascii="微软雅黑" w:hAnsi="微软雅黑" w:eastAsia="微软雅黑" w:cs="微软雅黑"/>
            <w:rPrChange w:id="2282" w:author="Administrator" w:date="2018-10-23T14:06:00Z">
              <w:rPr/>
            </w:rPrChange>
          </w:rPr>
          <w:t>method</w:t>
        </w:r>
      </w:ins>
      <w:ins w:id="2283" w:author="Administrator" w:date="2018-10-22T14:38:00Z">
        <w:r>
          <w:rPr>
            <w:rFonts w:ascii="微软雅黑" w:hAnsi="微软雅黑" w:eastAsia="微软雅黑" w:cs="微软雅黑"/>
            <w:rPrChange w:id="2284" w:author="Administrator" w:date="2018-10-23T14:06:00Z">
              <w:rPr/>
            </w:rPrChange>
          </w:rPr>
          <w:t>":"terminate</w:t>
        </w:r>
      </w:ins>
      <w:ins w:id="2285" w:author="Administrator" w:date="2018-10-22T14:38:00Z">
        <w:r>
          <w:rPr>
            <w:rFonts w:ascii="微软雅黑" w:hAnsi="微软雅黑" w:eastAsia="微软雅黑" w:cs="微软雅黑"/>
            <w:rPrChange w:id="2286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rFonts w:ascii="微软雅黑" w:hAnsi="微软雅黑" w:eastAsia="微软雅黑" w:cs="微软雅黑"/>
        </w:rPr>
        <w:pPrChange w:id="2287" w:author="Administrator" w:date="2018-10-22T14:38:00Z">
          <w:pPr/>
        </w:pPrChange>
      </w:pPr>
      <w:ins w:id="2288" w:author="Administrator" w:date="2018-10-22T14:38:00Z">
        <w:r>
          <w:rPr>
            <w:rFonts w:ascii="微软雅黑" w:hAnsi="微软雅黑" w:eastAsia="微软雅黑" w:cs="微软雅黑"/>
            <w:rPrChange w:id="2289" w:author="Administrator" w:date="2018-10-23T14:06:00Z">
              <w:rPr/>
            </w:rPrChange>
          </w:rPr>
          <w:t>"</w:t>
        </w:r>
      </w:ins>
      <w:ins w:id="2290" w:author="Administrator" w:date="2018-10-22T14:38:00Z">
        <w:r>
          <w:rPr>
            <w:rFonts w:ascii="微软雅黑" w:hAnsi="微软雅黑" w:eastAsia="微软雅黑" w:cs="微软雅黑"/>
            <w:rPrChange w:id="2291" w:author="Administrator" w:date="2018-10-23T14:06:00Z">
              <w:rPr/>
            </w:rPrChange>
          </w:rPr>
          <w:t>param</w:t>
        </w:r>
      </w:ins>
      <w:ins w:id="2292" w:author="Administrator" w:date="2018-10-22T14:38:00Z">
        <w:r>
          <w:rPr>
            <w:rFonts w:ascii="微软雅黑" w:hAnsi="微软雅黑" w:eastAsia="微软雅黑" w:cs="微软雅黑"/>
            <w:rPrChange w:id="2293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2294" w:author="Administrator" w:date="2018-10-22T14:31:00Z">
          <w:pPr/>
        </w:pPrChange>
      </w:pPr>
      <w:ins w:id="2295" w:author="Administrator" w:date="2018-10-22T14:31:00Z">
        <w:r>
          <w:rPr>
            <w:rFonts w:ascii="微软雅黑" w:hAnsi="微软雅黑" w:eastAsia="微软雅黑" w:cs="微软雅黑"/>
            <w:rPrChange w:id="2296" w:author="Administrator" w:date="2018-10-23T14:05:00Z">
              <w:rPr/>
            </w:rPrChange>
          </w:rPr>
          <w:t>"</w:t>
        </w:r>
      </w:ins>
      <w:ins w:id="2297" w:author="Administrator" w:date="2018-10-22T14:31:00Z">
        <w:r>
          <w:rPr>
            <w:rFonts w:ascii="微软雅黑" w:hAnsi="微软雅黑" w:eastAsia="微软雅黑" w:cs="微软雅黑"/>
            <w:rPrChange w:id="2298" w:author="Administrator" w:date="2018-10-23T14:05:00Z">
              <w:rPr/>
            </w:rPrChange>
          </w:rPr>
          <w:t>deviceID</w:t>
        </w:r>
      </w:ins>
      <w:ins w:id="2299" w:author="Administrator" w:date="2018-10-22T14:31:00Z">
        <w:r>
          <w:rPr>
            <w:rFonts w:ascii="微软雅黑" w:hAnsi="微软雅黑" w:eastAsia="微软雅黑" w:cs="微软雅黑"/>
            <w:rPrChange w:id="2300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rPr>
          <w:rFonts w:ascii="微软雅黑" w:hAnsi="微软雅黑" w:eastAsia="微软雅黑" w:cs="微软雅黑"/>
        </w:rPr>
        <w:pPrChange w:id="2301" w:author="Administrator" w:date="2018-10-22T14:38:00Z">
          <w:pPr/>
        </w:pPrChange>
      </w:pPr>
      <w:ins w:id="2302" w:author="Administrator" w:date="2018-10-22T14:38:00Z">
        <w:r>
          <w:rPr>
            <w:rFonts w:ascii="微软雅黑" w:hAnsi="微软雅黑" w:eastAsia="微软雅黑" w:cs="微软雅黑"/>
            <w:rPrChange w:id="2303" w:author="Administrator" w:date="2018-10-23T14:06:00Z">
              <w:rPr/>
            </w:rPrChange>
          </w:rPr>
          <w:t>"callId":"ce524dc89ba2967bc80a2ec9846b4516@192.168.2.56"</w:t>
        </w:r>
      </w:ins>
    </w:p>
    <w:p>
      <w:pPr>
        <w:ind w:firstLine="420"/>
        <w:rPr>
          <w:ins w:id="2305" w:author="Administrator" w:date="2018-10-22T14:38:00Z"/>
          <w:rFonts w:ascii="微软雅黑" w:hAnsi="微软雅黑" w:eastAsia="微软雅黑" w:cs="微软雅黑"/>
          <w:rPrChange w:id="2306" w:author="Administrator" w:date="2018-10-23T14:06:00Z">
            <w:rPr>
              <w:ins w:id="2307" w:author="Administrator" w:date="2018-10-22T14:38:00Z"/>
            </w:rPr>
          </w:rPrChange>
        </w:rPr>
        <w:pPrChange w:id="2304" w:author="Administrator" w:date="2018-10-22T14:38:00Z">
          <w:pPr/>
        </w:pPrChange>
      </w:pPr>
      <w:ins w:id="2308" w:author="Administrator" w:date="2018-10-22T14:38:00Z">
        <w:r>
          <w:rPr>
            <w:rFonts w:ascii="微软雅黑" w:hAnsi="微软雅黑" w:eastAsia="微软雅黑" w:cs="微软雅黑"/>
            <w:rPrChange w:id="2309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2311" w:author="Administrator" w:date="2018-10-22T14:38:00Z"/>
          <w:rFonts w:ascii="微软雅黑" w:hAnsi="微软雅黑" w:eastAsia="微软雅黑" w:cs="微软雅黑"/>
          <w:rPrChange w:id="2312" w:author="Administrator" w:date="2018-10-23T14:06:00Z">
            <w:rPr>
              <w:ins w:id="2313" w:author="Administrator" w:date="2018-10-22T14:38:00Z"/>
            </w:rPr>
          </w:rPrChange>
        </w:rPr>
        <w:pPrChange w:id="2310" w:author="Administrator" w:date="2018-10-22T14:38:00Z">
          <w:pPr/>
        </w:pPrChange>
      </w:pPr>
      <w:ins w:id="2314" w:author="Administrator" w:date="2018-10-22T14:38:00Z">
        <w:r>
          <w:rPr>
            <w:rFonts w:ascii="微软雅黑" w:hAnsi="微软雅黑" w:eastAsia="微软雅黑" w:cs="微软雅黑"/>
            <w:rPrChange w:id="2315" w:author="Administrator" w:date="2018-10-23T14:06:00Z">
              <w:rPr/>
            </w:rPrChange>
          </w:rPr>
          <w:t>"</w:t>
        </w:r>
      </w:ins>
      <w:ins w:id="2316" w:author="Administrator" w:date="2018-10-22T14:38:00Z">
        <w:r>
          <w:rPr>
            <w:rFonts w:ascii="微软雅黑" w:hAnsi="微软雅黑" w:eastAsia="微软雅黑" w:cs="微软雅黑"/>
            <w:rPrChange w:id="2317" w:author="Administrator" w:date="2018-10-23T14:06:00Z">
              <w:rPr/>
            </w:rPrChange>
          </w:rPr>
          <w:t>token</w:t>
        </w:r>
      </w:ins>
      <w:ins w:id="2318" w:author="Administrator" w:date="2018-10-22T14:38:00Z">
        <w:r>
          <w:rPr>
            <w:rFonts w:ascii="微软雅黑" w:hAnsi="微软雅黑" w:eastAsia="微软雅黑" w:cs="微软雅黑"/>
            <w:rPrChange w:id="2319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2321" w:author="Administrator" w:date="2018-10-22T14:38:00Z"/>
          <w:rFonts w:ascii="微软雅黑" w:hAnsi="微软雅黑" w:eastAsia="微软雅黑" w:cs="微软雅黑"/>
          <w:rPrChange w:id="2322" w:author="Administrator" w:date="2018-10-23T14:06:00Z">
            <w:rPr>
              <w:ins w:id="2323" w:author="Administrator" w:date="2018-10-22T14:38:00Z"/>
            </w:rPr>
          </w:rPrChange>
        </w:rPr>
        <w:pPrChange w:id="2320" w:author="Administrator" w:date="2018-10-22T14:38:00Z">
          <w:pPr/>
        </w:pPrChange>
      </w:pPr>
      <w:ins w:id="2324" w:author="Administrator" w:date="2018-10-22T14:38:00Z">
        <w:r>
          <w:rPr>
            <w:rFonts w:ascii="微软雅黑" w:hAnsi="微软雅黑" w:eastAsia="微软雅黑" w:cs="微软雅黑"/>
            <w:rPrChange w:id="2325" w:author="Administrator" w:date="2018-10-23T14:06:00Z">
              <w:rPr/>
            </w:rPrChange>
          </w:rPr>
          <w:t>"</w:t>
        </w:r>
      </w:ins>
      <w:ins w:id="2326" w:author="Administrator" w:date="2018-10-22T14:38:00Z">
        <w:r>
          <w:rPr>
            <w:rFonts w:ascii="微软雅黑" w:hAnsi="微软雅黑" w:eastAsia="微软雅黑" w:cs="微软雅黑"/>
            <w:rPrChange w:id="2327" w:author="Administrator" w:date="2018-10-23T14:06:00Z">
              <w:rPr/>
            </w:rPrChange>
          </w:rPr>
          <w:t>version</w:t>
        </w:r>
      </w:ins>
      <w:ins w:id="2328" w:author="Administrator" w:date="2018-10-22T14:38:00Z">
        <w:r>
          <w:rPr>
            <w:rFonts w:ascii="微软雅黑" w:hAnsi="微软雅黑" w:eastAsia="微软雅黑" w:cs="微软雅黑"/>
            <w:rPrChange w:id="2329" w:author="Administrator" w:date="2018-10-23T14:06:00Z">
              <w:rPr/>
            </w:rPrChange>
          </w:rPr>
          <w:t>":"1.0"</w:t>
        </w:r>
      </w:ins>
    </w:p>
    <w:p>
      <w:pPr>
        <w:ind w:left="840" w:firstLine="420"/>
        <w:rPr>
          <w:del w:id="2331" w:author="Administrator" w:date="2018-10-22T14:38:00Z"/>
          <w:rFonts w:ascii="微软雅黑" w:hAnsi="微软雅黑" w:eastAsia="微软雅黑" w:cs="微软雅黑"/>
          <w:rPrChange w:id="2332" w:author="Administrator" w:date="2018-10-23T14:05:00Z">
            <w:rPr>
              <w:del w:id="2333" w:author="Administrator" w:date="2018-10-22T14:38:00Z"/>
            </w:rPr>
          </w:rPrChange>
        </w:rPr>
        <w:pPrChange w:id="2330" w:author="Administrator" w:date="2018-10-22T14:38:00Z">
          <w:pPr/>
        </w:pPrChange>
      </w:pPr>
      <w:ins w:id="2334" w:author="Administrator" w:date="2018-10-22T14:38:00Z">
        <w:r>
          <w:rPr>
            <w:rFonts w:ascii="微软雅黑" w:hAnsi="微软雅黑" w:eastAsia="微软雅黑" w:cs="微软雅黑"/>
            <w:rPrChange w:id="2335" w:author="Administrator" w:date="2018-10-23T14:06:00Z">
              <w:rPr/>
            </w:rPrChange>
          </w:rPr>
          <w:t>}</w:t>
        </w:r>
      </w:ins>
      <w:del w:id="2336" w:author="Administrator" w:date="2018-10-22T14:38:00Z">
        <w:r>
          <w:rPr>
            <w:rFonts w:ascii="微软雅黑" w:hAnsi="微软雅黑" w:eastAsia="微软雅黑" w:cs="微软雅黑"/>
            <w:rPrChange w:id="2337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2339" w:author="Administrator" w:date="2018-10-22T14:38:00Z"/>
          <w:rFonts w:ascii="微软雅黑" w:hAnsi="微软雅黑" w:eastAsia="微软雅黑" w:cs="微软雅黑"/>
          <w:rPrChange w:id="2340" w:author="Administrator" w:date="2018-10-23T14:05:00Z">
            <w:rPr>
              <w:del w:id="2341" w:author="Administrator" w:date="2018-10-22T14:38:00Z"/>
            </w:rPr>
          </w:rPrChange>
        </w:rPr>
        <w:pPrChange w:id="2338" w:author="Administrator" w:date="2018-10-19T09:36:00Z">
          <w:pPr/>
        </w:pPrChange>
      </w:pPr>
      <w:del w:id="2342" w:author="Administrator" w:date="2018-10-22T14:38:00Z">
        <w:r>
          <w:rPr>
            <w:rFonts w:ascii="微软雅黑" w:hAnsi="微软雅黑" w:eastAsia="微软雅黑" w:cs="微软雅黑"/>
            <w:rPrChange w:id="2343" w:author="Administrator" w:date="2018-10-23T14:05:00Z">
              <w:rPr/>
            </w:rPrChange>
          </w:rPr>
          <w:delText>version: 2.0,</w:delText>
        </w:r>
      </w:del>
    </w:p>
    <w:p>
      <w:pPr>
        <w:ind w:firstLine="420"/>
        <w:rPr>
          <w:del w:id="2345" w:author="Administrator" w:date="2018-10-22T14:38:00Z"/>
          <w:rFonts w:ascii="微软雅黑" w:hAnsi="微软雅黑" w:eastAsia="微软雅黑" w:cs="微软雅黑"/>
          <w:rPrChange w:id="2346" w:author="Administrator" w:date="2018-10-23T14:05:00Z">
            <w:rPr>
              <w:del w:id="2347" w:author="Administrator" w:date="2018-10-22T14:38:00Z"/>
            </w:rPr>
          </w:rPrChange>
        </w:rPr>
        <w:pPrChange w:id="2344" w:author="Administrator" w:date="2018-10-19T09:36:00Z">
          <w:pPr/>
        </w:pPrChange>
      </w:pPr>
      <w:del w:id="2348" w:author="Administrator" w:date="2018-10-22T14:38:00Z">
        <w:r>
          <w:rPr>
            <w:rFonts w:ascii="微软雅黑" w:hAnsi="微软雅黑" w:eastAsia="微软雅黑" w:cs="微软雅黑"/>
            <w:rPrChange w:id="2349" w:author="Administrator" w:date="2018-10-23T14:05:00Z">
              <w:rPr/>
            </w:rPrChange>
          </w:rPr>
          <w:delText xml:space="preserve">userId: </w:delText>
        </w:r>
      </w:del>
      <w:del w:id="2350" w:author="Administrator" w:date="2018-10-22T14:38:00Z">
        <w:r>
          <w:rPr>
            <w:rFonts w:hint="eastAsia" w:ascii="微软雅黑" w:hAnsi="微软雅黑" w:eastAsia="微软雅黑" w:cs="微软雅黑"/>
            <w:rPrChange w:id="2351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2352" w:author="Administrator" w:date="2018-10-22T14:38:00Z">
        <w:r>
          <w:rPr>
            <w:rFonts w:hint="eastAsia" w:ascii="微软雅黑" w:hAnsi="微软雅黑" w:eastAsia="微软雅黑" w:cs="微软雅黑"/>
            <w:rPrChange w:id="2353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355" w:author="Administrator" w:date="2018-10-22T14:38:00Z"/>
          <w:rFonts w:ascii="微软雅黑" w:hAnsi="微软雅黑" w:eastAsia="微软雅黑" w:cs="微软雅黑"/>
          <w:rPrChange w:id="2356" w:author="Administrator" w:date="2018-10-23T14:05:00Z">
            <w:rPr>
              <w:del w:id="2357" w:author="Administrator" w:date="2018-10-22T14:38:00Z"/>
            </w:rPr>
          </w:rPrChange>
        </w:rPr>
        <w:pPrChange w:id="2354" w:author="Administrator" w:date="2018-10-19T09:36:00Z">
          <w:pPr/>
        </w:pPrChange>
      </w:pPr>
      <w:del w:id="2358" w:author="Administrator" w:date="2018-10-22T14:38:00Z">
        <w:r>
          <w:rPr>
            <w:rFonts w:ascii="微软雅黑" w:hAnsi="微软雅黑" w:eastAsia="微软雅黑" w:cs="微软雅黑"/>
            <w:rPrChange w:id="2359" w:author="Administrator" w:date="2018-10-23T14:05:00Z">
              <w:rPr/>
            </w:rPrChange>
          </w:rPr>
          <w:delText>method: 'terminate',</w:delText>
        </w:r>
      </w:del>
    </w:p>
    <w:p>
      <w:pPr>
        <w:ind w:firstLine="420"/>
        <w:rPr>
          <w:del w:id="2361" w:author="Administrator" w:date="2018-10-22T14:38:00Z"/>
          <w:rFonts w:ascii="微软雅黑" w:hAnsi="微软雅黑" w:eastAsia="微软雅黑" w:cs="微软雅黑"/>
          <w:rPrChange w:id="2362" w:author="Administrator" w:date="2018-10-23T14:05:00Z">
            <w:rPr>
              <w:del w:id="2363" w:author="Administrator" w:date="2018-10-22T14:38:00Z"/>
            </w:rPr>
          </w:rPrChange>
        </w:rPr>
        <w:pPrChange w:id="2360" w:author="Administrator" w:date="2018-10-19T09:36:00Z">
          <w:pPr/>
        </w:pPrChange>
      </w:pPr>
      <w:del w:id="2364" w:author="Administrator" w:date="2018-10-22T14:38:00Z">
        <w:r>
          <w:rPr>
            <w:rFonts w:ascii="微软雅黑" w:hAnsi="微软雅黑" w:eastAsia="微软雅黑" w:cs="微软雅黑"/>
            <w:rPrChange w:id="2365" w:author="Administrator" w:date="2018-10-23T14:05:00Z">
              <w:rPr/>
            </w:rPrChange>
          </w:rPr>
          <w:delText>param</w:delText>
        </w:r>
      </w:del>
      <w:ins w:id="2366" w:author="vim" w:date="2018-10-18T16:18:00Z">
        <w:del w:id="2367" w:author="Administrator" w:date="2018-10-22T14:38:00Z">
          <w:r>
            <w:rPr>
              <w:rFonts w:ascii="微软雅黑" w:hAnsi="微软雅黑" w:eastAsia="微软雅黑" w:cs="微软雅黑"/>
              <w:rPrChange w:id="2368" w:author="Administrator" w:date="2018-10-23T14:05:00Z">
                <w:rPr/>
              </w:rPrChange>
            </w:rPr>
            <w:delText>s</w:delText>
          </w:r>
        </w:del>
      </w:ins>
      <w:del w:id="2369" w:author="Administrator" w:date="2018-10-22T14:38:00Z">
        <w:r>
          <w:rPr>
            <w:rFonts w:ascii="微软雅黑" w:hAnsi="微软雅黑" w:eastAsia="微软雅黑" w:cs="微软雅黑"/>
            <w:rPrChange w:id="2370" w:author="Administrator" w:date="2018-10-23T14:05:00Z">
              <w:rPr/>
            </w:rPrChange>
          </w:rPr>
          <w:delText>: {</w:delText>
        </w:r>
      </w:del>
    </w:p>
    <w:p>
      <w:pPr>
        <w:ind w:left="1260" w:firstLine="420"/>
        <w:rPr>
          <w:del w:id="2372" w:author="Administrator" w:date="2018-10-22T14:38:00Z"/>
          <w:rFonts w:ascii="微软雅黑" w:hAnsi="微软雅黑" w:eastAsia="微软雅黑" w:cs="微软雅黑"/>
          <w:rPrChange w:id="2373" w:author="Administrator" w:date="2018-10-23T14:05:00Z">
            <w:rPr>
              <w:del w:id="2374" w:author="Administrator" w:date="2018-10-22T14:38:00Z"/>
            </w:rPr>
          </w:rPrChange>
        </w:rPr>
        <w:pPrChange w:id="2371" w:author="Administrator" w:date="2018-10-19T09:36:00Z">
          <w:pPr/>
        </w:pPrChange>
      </w:pPr>
      <w:del w:id="2375" w:author="Administrator" w:date="2018-10-22T14:38:00Z">
        <w:r>
          <w:rPr>
            <w:rFonts w:ascii="微软雅黑" w:hAnsi="微软雅黑" w:eastAsia="微软雅黑" w:cs="微软雅黑"/>
            <w:rPrChange w:id="2376" w:author="Administrator" w:date="2018-10-23T14:05:00Z">
              <w:rPr/>
            </w:rPrChange>
          </w:rPr>
          <w:delText xml:space="preserve">callId: </w:delText>
        </w:r>
      </w:del>
      <w:del w:id="2377" w:author="Administrator" w:date="2018-10-22T14:38:00Z">
        <w:r>
          <w:rPr>
            <w:rFonts w:hint="eastAsia" w:ascii="微软雅黑" w:hAnsi="微软雅黑" w:eastAsia="微软雅黑" w:cs="微软雅黑"/>
            <w:rPrChange w:id="2378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379" w:author="Administrator" w:date="2018-10-22T14:38:00Z">
        <w:r>
          <w:rPr>
            <w:rFonts w:hint="eastAsia" w:ascii="微软雅黑" w:hAnsi="微软雅黑" w:eastAsia="微软雅黑" w:cs="微软雅黑"/>
            <w:rPrChange w:id="2380" w:author="Administrator" w:date="2018-10-23T14:05:00Z">
              <w:rPr>
                <w:rFonts w:hint="eastAsia"/>
              </w:rPr>
            </w:rPrChange>
          </w:rPr>
          <w:delText>ID</w:delText>
        </w:r>
      </w:del>
    </w:p>
    <w:p>
      <w:pPr>
        <w:ind w:firstLine="420"/>
        <w:rPr>
          <w:del w:id="2382" w:author="Administrator" w:date="2018-10-22T14:38:00Z"/>
          <w:rFonts w:ascii="微软雅黑" w:hAnsi="微软雅黑" w:eastAsia="微软雅黑" w:cs="微软雅黑"/>
          <w:rPrChange w:id="2383" w:author="Administrator" w:date="2018-10-23T14:05:00Z">
            <w:rPr>
              <w:del w:id="2384" w:author="Administrator" w:date="2018-10-22T14:38:00Z"/>
            </w:rPr>
          </w:rPrChange>
        </w:rPr>
        <w:pPrChange w:id="2381" w:author="Administrator" w:date="2018-10-19T09:36:00Z">
          <w:pPr/>
        </w:pPrChange>
      </w:pPr>
      <w:del w:id="2385" w:author="Administrator" w:date="2018-10-22T14:38:00Z">
        <w:r>
          <w:rPr>
            <w:rFonts w:ascii="微软雅黑" w:hAnsi="微软雅黑" w:eastAsia="微软雅黑" w:cs="微软雅黑"/>
            <w:rPrChange w:id="2386" w:author="Administrator" w:date="2018-10-23T14:05:00Z">
              <w:rPr/>
            </w:rPrChange>
          </w:rPr>
          <w:delText>}</w:delText>
        </w:r>
      </w:del>
    </w:p>
    <w:p>
      <w:pPr>
        <w:rPr>
          <w:del w:id="2387" w:author="Administrator" w:date="2018-10-22T14:38:00Z"/>
          <w:rFonts w:ascii="微软雅黑" w:hAnsi="微软雅黑" w:eastAsia="微软雅黑" w:cs="微软雅黑"/>
          <w:rPrChange w:id="2388" w:author="Administrator" w:date="2018-10-23T14:05:00Z">
            <w:rPr>
              <w:del w:id="2389" w:author="Administrator" w:date="2018-10-22T14:38:00Z"/>
            </w:rPr>
          </w:rPrChange>
        </w:rPr>
      </w:pPr>
      <w:del w:id="2390" w:author="Administrator" w:date="2018-10-22T14:38:00Z">
        <w:r>
          <w:rPr>
            <w:rFonts w:ascii="微软雅黑" w:hAnsi="微软雅黑" w:eastAsia="微软雅黑" w:cs="微软雅黑"/>
            <w:rPrChange w:id="2391" w:author="Administrator" w:date="2018-10-23T14:05:00Z">
              <w:rPr/>
            </w:rPrChange>
          </w:rPr>
          <w:delText>}</w:delText>
        </w:r>
      </w:del>
    </w:p>
    <w:p>
      <w:pPr>
        <w:rPr>
          <w:rFonts w:ascii="微软雅黑" w:hAnsi="微软雅黑" w:eastAsia="微软雅黑" w:cs="微软雅黑"/>
          <w:rPrChange w:id="2392" w:author="Administrator" w:date="2018-10-23T14:05:00Z">
            <w:rPr/>
          </w:rPrChange>
        </w:rPr>
      </w:pPr>
    </w:p>
    <w:p>
      <w:pPr>
        <w:pStyle w:val="4"/>
        <w:outlineLvl w:val="2"/>
        <w:rPr>
          <w:ins w:id="2394" w:author="Administrator" w:date="2018-10-23T13:43:00Z"/>
          <w:rFonts w:ascii="微软雅黑" w:hAnsi="微软雅黑" w:eastAsia="微软雅黑" w:cs="微软雅黑"/>
          <w:rPrChange w:id="2395" w:author="Administrator" w:date="2018-10-23T14:05:00Z">
            <w:rPr>
              <w:ins w:id="2396" w:author="Administrator" w:date="2018-10-23T13:43:00Z"/>
            </w:rPr>
          </w:rPrChange>
        </w:rPr>
        <w:pPrChange w:id="2393" w:author="Administrator" w:date="2018-10-23T13:4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4</w:t>
      </w:r>
      <w:r>
        <w:rPr>
          <w:rFonts w:ascii="微软雅黑" w:hAnsi="微软雅黑" w:eastAsia="微软雅黑" w:cs="微软雅黑"/>
          <w:b/>
          <w:rPrChange w:id="2397" w:author="Administrator" w:date="2018-10-23T14:05:00Z">
            <w:rPr>
              <w:b/>
            </w:rPr>
          </w:rPrChange>
        </w:rPr>
        <w:t>.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微软雅黑" w:hAnsi="微软雅黑" w:eastAsia="微软雅黑" w:cs="微软雅黑"/>
          <w:b/>
          <w:rPrChange w:id="2398" w:author="Administrator" w:date="2018-10-23T14:05:00Z">
            <w:rPr>
              <w:b/>
            </w:rPr>
          </w:rPrChange>
        </w:rPr>
        <w:t>.3</w:t>
      </w:r>
      <w:r>
        <w:rPr>
          <w:rFonts w:hint="eastAsia" w:ascii="微软雅黑" w:hAnsi="微软雅黑" w:eastAsia="微软雅黑" w:cs="微软雅黑"/>
          <w:b/>
          <w:rPrChange w:id="2399" w:author="Administrator" w:date="2018-10-23T14:05:00Z">
            <w:rPr>
              <w:rFonts w:hint="eastAsia"/>
              <w:b/>
            </w:rPr>
          </w:rPrChange>
        </w:rPr>
        <w:t>响应命令</w:t>
      </w:r>
    </w:p>
    <w:p>
      <w:pPr>
        <w:rPr>
          <w:rFonts w:ascii="微软雅黑" w:hAnsi="微软雅黑" w:eastAsia="微软雅黑" w:cs="微软雅黑"/>
          <w:rPrChange w:id="2400" w:author="Administrator" w:date="2018-10-23T14:05:00Z">
            <w:rPr/>
          </w:rPrChange>
        </w:rPr>
      </w:pPr>
      <w:ins w:id="2401" w:author="Administrator" w:date="2018-10-23T13:43:00Z">
        <w:r>
          <w:rPr>
            <w:rFonts w:hint="eastAsia" w:ascii="微软雅黑" w:hAnsi="微软雅黑" w:eastAsia="微软雅黑" w:cs="微软雅黑"/>
            <w:rPrChange w:id="2402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6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08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0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0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1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14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415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7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241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41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4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421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  <w:rPrChange w:id="2422" w:author="Administrator" w:date="2018-10-23T14:05:00Z">
            <w:rPr/>
          </w:rPrChange>
        </w:rPr>
      </w:pPr>
    </w:p>
    <w:p>
      <w:pPr>
        <w:rPr>
          <w:del w:id="2423" w:author="Administrator" w:date="2018-10-23T13:44:00Z"/>
          <w:rFonts w:ascii="微软雅黑" w:hAnsi="微软雅黑" w:eastAsia="微软雅黑" w:cs="微软雅黑"/>
          <w:rPrChange w:id="2424" w:author="Administrator" w:date="2018-10-23T14:05:00Z">
            <w:rPr>
              <w:del w:id="2425" w:author="Administrator" w:date="2018-10-23T13:44:00Z"/>
            </w:rPr>
          </w:rPrChange>
        </w:rPr>
      </w:pPr>
      <w:del w:id="2426" w:author="Administrator" w:date="2018-10-23T13:44:00Z">
        <w:r>
          <w:rPr>
            <w:rFonts w:hint="eastAsia" w:ascii="微软雅黑" w:hAnsi="微软雅黑" w:eastAsia="微软雅黑" w:cs="微软雅黑"/>
            <w:rPrChange w:id="2427" w:author="Administrator" w:date="2018-10-23T14:05:00Z">
              <w:rPr>
                <w:rFonts w:hint="eastAsia"/>
              </w:rPr>
            </w:rPrChange>
          </w:rPr>
          <w:delText>格式如下：</w:delText>
        </w:r>
      </w:del>
    </w:p>
    <w:p>
      <w:pPr>
        <w:rPr>
          <w:del w:id="2428" w:author="Administrator" w:date="2018-10-23T13:44:00Z"/>
          <w:rFonts w:ascii="微软雅黑" w:hAnsi="微软雅黑" w:eastAsia="微软雅黑" w:cs="微软雅黑"/>
          <w:rPrChange w:id="2429" w:author="Administrator" w:date="2018-10-23T14:05:00Z">
            <w:rPr>
              <w:del w:id="2430" w:author="Administrator" w:date="2018-10-23T13:44:00Z"/>
            </w:rPr>
          </w:rPrChange>
        </w:rPr>
      </w:pPr>
      <w:ins w:id="2431" w:author="Administrator" w:date="2018-10-22T14:40:00Z">
        <w:r>
          <w:rPr>
            <w:rFonts w:hint="eastAsia" w:ascii="微软雅黑" w:hAnsi="微软雅黑" w:eastAsia="微软雅黑" w:cs="微软雅黑"/>
            <w:rPrChange w:id="2432" w:author="Administrator" w:date="2018-10-23T14:05:00Z">
              <w:rPr>
                <w:rFonts w:hint="eastAsia"/>
              </w:rPr>
            </w:rPrChange>
          </w:rPr>
          <w:t>临时响应</w:t>
        </w:r>
      </w:ins>
      <w:ins w:id="2433" w:author="Administrator" w:date="2018-10-23T13:44:00Z">
        <w:r>
          <w:rPr>
            <w:rFonts w:hint="eastAsia" w:ascii="微软雅黑" w:hAnsi="微软雅黑" w:eastAsia="微软雅黑" w:cs="微软雅黑"/>
            <w:rPrChange w:id="243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435" w:author="Administrator" w:date="2018-10-23T13:44:00Z">
        <w:r>
          <w:rPr>
            <w:rFonts w:ascii="微软雅黑" w:hAnsi="微软雅黑" w:eastAsia="微软雅黑" w:cs="微软雅黑"/>
            <w:rPrChange w:id="2436" w:author="Administrator" w:date="2018-10-23T14:05:00Z">
              <w:rPr/>
            </w:rPrChange>
          </w:rPr>
          <w:instrText xml:space="preserve"> HYPERLINK \l "</w:instrText>
        </w:r>
      </w:ins>
      <w:ins w:id="2437" w:author="Administrator" w:date="2018-10-23T13:44:00Z">
        <w:r>
          <w:rPr>
            <w:rFonts w:hint="eastAsia" w:ascii="微软雅黑" w:hAnsi="微软雅黑" w:eastAsia="微软雅黑" w:cs="微软雅黑"/>
            <w:rPrChange w:id="2438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2439" w:author="Administrator" w:date="2018-10-23T13:44:00Z">
        <w:r>
          <w:rPr>
            <w:rFonts w:hint="eastAsia" w:ascii="微软雅黑" w:hAnsi="微软雅黑" w:eastAsia="微软雅黑" w:cs="微软雅黑"/>
            <w:rPrChange w:id="2440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2441" w:author="Administrator" w:date="2018-10-23T13:44:00Z">
        <w:r>
          <w:rPr>
            <w:rFonts w:ascii="微软雅黑" w:hAnsi="微软雅黑" w:eastAsia="微软雅黑" w:cs="微软雅黑"/>
            <w:rPrChange w:id="2442" w:author="Administrator" w:date="2018-10-23T14:05:00Z">
              <w:rPr/>
            </w:rPrChange>
          </w:rPr>
          <w:instrText xml:space="preserve">" </w:instrText>
        </w:r>
      </w:ins>
      <w:ins w:id="2443" w:author="Administrator" w:date="2018-10-23T13:44:00Z">
        <w:r>
          <w:rPr>
            <w:rFonts w:hint="eastAsia" w:ascii="微软雅黑" w:hAnsi="微软雅黑" w:eastAsia="微软雅黑" w:cs="微软雅黑"/>
            <w:rPrChange w:id="244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445" w:author="Administrator" w:date="2018-10-23T13:44:00Z">
        <w:r>
          <w:rPr>
            <w:rStyle w:val="9"/>
            <w:rFonts w:ascii="微软雅黑" w:hAnsi="微软雅黑" w:eastAsia="微软雅黑" w:cs="微软雅黑"/>
            <w:rPrChange w:id="2446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2447" w:author="Administrator" w:date="2018-10-23T13:44:00Z">
        <w:r>
          <w:rPr>
            <w:rStyle w:val="9"/>
            <w:rFonts w:hint="eastAsia" w:ascii="微软雅黑" w:hAnsi="微软雅黑" w:eastAsia="微软雅黑" w:cs="微软雅黑"/>
            <w:rPrChange w:id="2448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2449" w:author="Administrator" w:date="2018-10-23T13:44:00Z">
        <w:r>
          <w:rPr>
            <w:rFonts w:hint="eastAsia" w:ascii="微软雅黑" w:hAnsi="微软雅黑" w:eastAsia="微软雅黑" w:cs="微软雅黑"/>
            <w:rPrChange w:id="2450" w:author="Administrator" w:date="2018-10-23T14:05:00Z">
              <w:rPr>
                <w:rFonts w:hint="eastAsia"/>
              </w:rPr>
            </w:rPrChange>
          </w:rPr>
          <w:fldChar w:fldCharType="end"/>
        </w:r>
      </w:ins>
      <w:del w:id="2451" w:author="Administrator" w:date="2018-10-23T13:44:00Z">
        <w:r>
          <w:rPr>
            <w:rFonts w:ascii="微软雅黑" w:hAnsi="微软雅黑" w:eastAsia="微软雅黑" w:cs="微软雅黑"/>
            <w:rPrChange w:id="2452" w:author="Administrator" w:date="2018-10-23T14:05:00Z">
              <w:rPr/>
            </w:rPrChange>
          </w:rPr>
          <w:delText>{</w:delText>
        </w:r>
      </w:del>
    </w:p>
    <w:p>
      <w:pPr>
        <w:ind w:firstLine="420"/>
        <w:rPr>
          <w:del w:id="2454" w:author="Administrator" w:date="2018-10-23T13:44:00Z"/>
          <w:rFonts w:ascii="微软雅黑" w:hAnsi="微软雅黑" w:eastAsia="微软雅黑" w:cs="微软雅黑"/>
          <w:rPrChange w:id="2455" w:author="Administrator" w:date="2018-10-23T14:05:00Z">
            <w:rPr>
              <w:del w:id="2456" w:author="Administrator" w:date="2018-10-23T13:44:00Z"/>
            </w:rPr>
          </w:rPrChange>
        </w:rPr>
        <w:pPrChange w:id="2453" w:author="Administrator" w:date="2018-10-19T09:36:00Z">
          <w:pPr/>
        </w:pPrChange>
      </w:pPr>
      <w:del w:id="2457" w:author="Administrator" w:date="2018-10-23T13:44:00Z">
        <w:r>
          <w:rPr>
            <w:rFonts w:ascii="微软雅黑" w:hAnsi="微软雅黑" w:eastAsia="微软雅黑" w:cs="微软雅黑"/>
            <w:rPrChange w:id="2458" w:author="Administrator" w:date="2018-10-23T14:05:00Z">
              <w:rPr/>
            </w:rPrChange>
          </w:rPr>
          <w:delText>version: 2.0,</w:delText>
        </w:r>
      </w:del>
    </w:p>
    <w:p>
      <w:pPr>
        <w:rPr>
          <w:del w:id="2459" w:author="Administrator" w:date="2018-10-23T13:44:00Z"/>
          <w:rFonts w:ascii="微软雅黑" w:hAnsi="微软雅黑" w:eastAsia="微软雅黑" w:cs="微软雅黑"/>
          <w:rPrChange w:id="2460" w:author="Administrator" w:date="2018-10-23T14:05:00Z">
            <w:rPr>
              <w:del w:id="2461" w:author="Administrator" w:date="2018-10-23T13:44:00Z"/>
            </w:rPr>
          </w:rPrChange>
        </w:rPr>
      </w:pPr>
      <w:del w:id="2462" w:author="Administrator" w:date="2018-10-23T13:44:00Z">
        <w:r>
          <w:rPr>
            <w:rFonts w:ascii="微软雅黑" w:hAnsi="微软雅黑" w:eastAsia="微软雅黑" w:cs="微软雅黑"/>
            <w:rPrChange w:id="2463" w:author="Administrator" w:date="2018-10-23T14:05:00Z">
              <w:rPr/>
            </w:rPrChange>
          </w:rPr>
          <w:delText>userId:</w:delText>
        </w:r>
      </w:del>
      <w:del w:id="2464" w:author="Administrator" w:date="2018-10-23T13:44:00Z">
        <w:r>
          <w:rPr>
            <w:rFonts w:ascii="微软雅黑" w:hAnsi="微软雅黑" w:eastAsia="微软雅黑" w:cs="微软雅黑"/>
            <w:rPrChange w:id="2465" w:author="Administrator" w:date="2018-10-23T14:05:00Z">
              <w:rPr/>
            </w:rPrChange>
          </w:rPr>
          <w:delText xml:space="preserve"> </w:delText>
        </w:r>
      </w:del>
      <w:del w:id="2466" w:author="Administrator" w:date="2018-10-23T13:44:00Z">
        <w:r>
          <w:rPr>
            <w:rFonts w:hint="eastAsia" w:ascii="微软雅黑" w:hAnsi="微软雅黑" w:eastAsia="微软雅黑" w:cs="微软雅黑"/>
            <w:rPrChange w:id="2467" w:author="Administrator" w:date="2018-10-23T14:05:00Z">
              <w:rPr>
                <w:rFonts w:hint="eastAsia"/>
              </w:rPr>
            </w:rPrChange>
          </w:rPr>
          <w:delText>用户</w:delText>
        </w:r>
      </w:del>
      <w:del w:id="2468" w:author="Administrator" w:date="2018-10-23T13:44:00Z">
        <w:r>
          <w:rPr>
            <w:rFonts w:hint="eastAsia" w:ascii="微软雅黑" w:hAnsi="微软雅黑" w:eastAsia="微软雅黑" w:cs="微软雅黑"/>
            <w:rPrChange w:id="2469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471" w:author="Administrator" w:date="2018-10-23T13:44:00Z"/>
          <w:rFonts w:ascii="微软雅黑" w:hAnsi="微软雅黑" w:eastAsia="微软雅黑" w:cs="微软雅黑"/>
          <w:rPrChange w:id="2472" w:author="Administrator" w:date="2018-10-23T14:05:00Z">
            <w:rPr>
              <w:del w:id="2473" w:author="Administrator" w:date="2018-10-23T13:44:00Z"/>
            </w:rPr>
          </w:rPrChange>
        </w:rPr>
        <w:pPrChange w:id="2470" w:author="Administrator" w:date="2018-10-19T09:36:00Z">
          <w:pPr/>
        </w:pPrChange>
      </w:pPr>
      <w:del w:id="2474" w:author="Administrator" w:date="2018-10-23T13:44:00Z">
        <w:r>
          <w:rPr>
            <w:rFonts w:ascii="微软雅黑" w:hAnsi="微软雅黑" w:eastAsia="微软雅黑" w:cs="微软雅黑"/>
            <w:rPrChange w:id="2475" w:author="Administrator" w:date="2018-10-23T14:05:00Z">
              <w:rPr/>
            </w:rPrChange>
          </w:rPr>
          <w:delText>result: {</w:delText>
        </w:r>
      </w:del>
    </w:p>
    <w:p>
      <w:pPr>
        <w:ind w:left="420" w:firstLine="420"/>
        <w:rPr>
          <w:del w:id="2477" w:author="Administrator" w:date="2018-10-23T13:44:00Z"/>
          <w:rFonts w:ascii="微软雅黑" w:hAnsi="微软雅黑" w:eastAsia="微软雅黑" w:cs="微软雅黑"/>
          <w:rPrChange w:id="2478" w:author="Administrator" w:date="2018-10-23T14:05:00Z">
            <w:rPr>
              <w:del w:id="2479" w:author="Administrator" w:date="2018-10-23T13:44:00Z"/>
            </w:rPr>
          </w:rPrChange>
        </w:rPr>
        <w:pPrChange w:id="2476" w:author="Administrator" w:date="2018-10-19T09:36:00Z">
          <w:pPr/>
        </w:pPrChange>
      </w:pPr>
      <w:del w:id="2480" w:author="Administrator" w:date="2018-10-23T13:44:00Z">
        <w:r>
          <w:rPr>
            <w:rFonts w:ascii="微软雅黑" w:hAnsi="微软雅黑" w:eastAsia="微软雅黑" w:cs="微软雅黑"/>
            <w:rPrChange w:id="2481" w:author="Administrator" w:date="2018-10-23T14:05:00Z">
              <w:rPr/>
            </w:rPrChange>
          </w:rPr>
          <w:delText>state: 'terminated',</w:delText>
        </w:r>
      </w:del>
    </w:p>
    <w:p>
      <w:pPr>
        <w:rPr>
          <w:del w:id="2482" w:author="Administrator" w:date="2018-10-23T13:44:00Z"/>
          <w:rFonts w:ascii="微软雅黑" w:hAnsi="微软雅黑" w:eastAsia="微软雅黑" w:cs="微软雅黑"/>
          <w:rPrChange w:id="2483" w:author="Administrator" w:date="2018-10-23T14:05:00Z">
            <w:rPr>
              <w:del w:id="2484" w:author="Administrator" w:date="2018-10-23T13:44:00Z"/>
            </w:rPr>
          </w:rPrChange>
        </w:rPr>
      </w:pPr>
      <w:del w:id="2485" w:author="Administrator" w:date="2018-10-23T13:44:00Z">
        <w:r>
          <w:rPr>
            <w:rFonts w:ascii="微软雅黑" w:hAnsi="微软雅黑" w:eastAsia="微软雅黑" w:cs="微软雅黑"/>
            <w:rPrChange w:id="2486" w:author="Administrator" w:date="2018-10-23T14:05:00Z">
              <w:rPr/>
            </w:rPrChange>
          </w:rPr>
          <w:delText xml:space="preserve">callid: </w:delText>
        </w:r>
      </w:del>
      <w:del w:id="2487" w:author="Administrator" w:date="2018-10-23T13:44:00Z">
        <w:r>
          <w:rPr>
            <w:rFonts w:hint="eastAsia" w:ascii="微软雅黑" w:hAnsi="微软雅黑" w:eastAsia="微软雅黑" w:cs="微软雅黑"/>
            <w:rPrChange w:id="2488" w:author="Administrator" w:date="2018-10-23T14:05:00Z">
              <w:rPr>
                <w:rFonts w:hint="eastAsia"/>
              </w:rPr>
            </w:rPrChange>
          </w:rPr>
          <w:delText>会话</w:delText>
        </w:r>
      </w:del>
      <w:del w:id="2489" w:author="Administrator" w:date="2018-10-23T13:44:00Z">
        <w:r>
          <w:rPr>
            <w:rFonts w:hint="eastAsia" w:ascii="微软雅黑" w:hAnsi="微软雅黑" w:eastAsia="微软雅黑" w:cs="微软雅黑"/>
            <w:rPrChange w:id="2490" w:author="Administrator" w:date="2018-10-23T14:05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del w:id="2492" w:author="Administrator" w:date="2018-10-23T13:44:00Z"/>
          <w:rFonts w:ascii="微软雅黑" w:hAnsi="微软雅黑" w:eastAsia="微软雅黑" w:cs="微软雅黑"/>
          <w:rPrChange w:id="2493" w:author="Administrator" w:date="2018-10-23T14:05:00Z">
            <w:rPr>
              <w:del w:id="2494" w:author="Administrator" w:date="2018-10-23T13:44:00Z"/>
            </w:rPr>
          </w:rPrChange>
        </w:rPr>
        <w:pPrChange w:id="2491" w:author="Administrator" w:date="2018-10-19T09:36:00Z">
          <w:pPr/>
        </w:pPrChange>
      </w:pPr>
      <w:del w:id="2495" w:author="Administrator" w:date="2018-10-23T13:44:00Z">
        <w:r>
          <w:rPr>
            <w:rFonts w:ascii="微软雅黑" w:hAnsi="微软雅黑" w:eastAsia="微软雅黑" w:cs="微软雅黑"/>
            <w:rPrChange w:id="2496" w:author="Administrator" w:date="2018-10-23T14:05:00Z">
              <w:rPr/>
            </w:rPrChange>
          </w:rPr>
          <w:delText>}</w:delText>
        </w:r>
      </w:del>
    </w:p>
    <w:p>
      <w:pPr>
        <w:rPr>
          <w:del w:id="2497" w:author="Administrator" w:date="2018-10-23T13:44:00Z"/>
          <w:rFonts w:ascii="微软雅黑" w:hAnsi="微软雅黑" w:eastAsia="微软雅黑" w:cs="微软雅黑"/>
          <w:rPrChange w:id="2498" w:author="Administrator" w:date="2018-10-23T14:05:00Z">
            <w:rPr>
              <w:del w:id="2499" w:author="Administrator" w:date="2018-10-23T13:44:00Z"/>
            </w:rPr>
          </w:rPrChange>
        </w:rPr>
      </w:pPr>
      <w:del w:id="2500" w:author="Administrator" w:date="2018-10-23T13:44:00Z">
        <w:r>
          <w:rPr>
            <w:rFonts w:ascii="微软雅黑" w:hAnsi="微软雅黑" w:eastAsia="微软雅黑" w:cs="微软雅黑"/>
            <w:rPrChange w:id="2501" w:author="Administrator" w:date="2018-10-23T14:05:00Z">
              <w:rPr/>
            </w:rPrChange>
          </w:rPr>
          <w:delText>}</w:delText>
        </w:r>
      </w:del>
    </w:p>
    <w:p>
      <w:pPr>
        <w:rPr>
          <w:ins w:id="2502" w:author="Administrator" w:date="2018-10-22T14:52:00Z"/>
          <w:rFonts w:ascii="微软雅黑" w:hAnsi="微软雅黑" w:eastAsia="微软雅黑" w:cs="微软雅黑"/>
          <w:rPrChange w:id="2503" w:author="Administrator" w:date="2018-10-23T14:05:00Z">
            <w:rPr>
              <w:ins w:id="2504" w:author="Administrator" w:date="2018-10-22T14:52:00Z"/>
            </w:rPr>
          </w:rPrChange>
        </w:rPr>
      </w:pPr>
    </w:p>
    <w:p>
      <w:pPr>
        <w:rPr>
          <w:ins w:id="2505" w:author="Administrator" w:date="2018-10-22T14:52:00Z"/>
          <w:rFonts w:ascii="微软雅黑" w:hAnsi="微软雅黑" w:eastAsia="微软雅黑" w:cs="微软雅黑"/>
          <w:rPrChange w:id="2506" w:author="Administrator" w:date="2018-10-23T14:05:00Z">
            <w:rPr>
              <w:ins w:id="2507" w:author="Administrator" w:date="2018-10-22T14:52:00Z"/>
            </w:rPr>
          </w:rPrChange>
        </w:rPr>
      </w:pPr>
      <w:ins w:id="2508" w:author="Administrator" w:date="2018-10-22T14:52:00Z">
        <w:r>
          <w:rPr>
            <w:rFonts w:hint="eastAsia" w:ascii="微软雅黑" w:hAnsi="微软雅黑" w:eastAsia="微软雅黑" w:cs="微软雅黑"/>
            <w:rPrChange w:id="2509" w:author="Administrator" w:date="2018-10-23T14:05:00Z">
              <w:rPr>
                <w:rFonts w:hint="eastAsia"/>
              </w:rPr>
            </w:rPrChange>
          </w:rPr>
          <w:t>错误响应</w:t>
        </w:r>
      </w:ins>
      <w:ins w:id="2510" w:author="Administrator" w:date="2018-10-23T13:44:00Z">
        <w:r>
          <w:rPr>
            <w:rFonts w:hint="eastAsia" w:ascii="微软雅黑" w:hAnsi="微软雅黑" w:eastAsia="微软雅黑" w:cs="微软雅黑"/>
            <w:rPrChange w:id="251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512" w:author="Administrator" w:date="2018-10-23T13:44:00Z">
        <w:r>
          <w:rPr>
            <w:rFonts w:ascii="微软雅黑" w:hAnsi="微软雅黑" w:eastAsia="微软雅黑" w:cs="微软雅黑"/>
            <w:rPrChange w:id="2513" w:author="Administrator" w:date="2018-10-23T14:05:00Z">
              <w:rPr/>
            </w:rPrChange>
          </w:rPr>
          <w:instrText xml:space="preserve"> HYPERLINK \l "</w:instrText>
        </w:r>
      </w:ins>
      <w:ins w:id="2514" w:author="Administrator" w:date="2018-10-23T13:44:00Z">
        <w:r>
          <w:rPr>
            <w:rFonts w:hint="eastAsia" w:ascii="微软雅黑" w:hAnsi="微软雅黑" w:eastAsia="微软雅黑" w:cs="微软雅黑"/>
            <w:rPrChange w:id="2515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2516" w:author="Administrator" w:date="2018-10-23T13:44:00Z">
        <w:r>
          <w:rPr>
            <w:rFonts w:hint="eastAsia" w:ascii="微软雅黑" w:hAnsi="微软雅黑" w:eastAsia="微软雅黑" w:cs="微软雅黑"/>
            <w:rPrChange w:id="2517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2518" w:author="Administrator" w:date="2018-10-23T13:44:00Z">
        <w:r>
          <w:rPr>
            <w:rFonts w:ascii="微软雅黑" w:hAnsi="微软雅黑" w:eastAsia="微软雅黑" w:cs="微软雅黑"/>
            <w:rPrChange w:id="2519" w:author="Administrator" w:date="2018-10-23T14:05:00Z">
              <w:rPr/>
            </w:rPrChange>
          </w:rPr>
          <w:instrText xml:space="preserve">" </w:instrText>
        </w:r>
      </w:ins>
      <w:ins w:id="2520" w:author="Administrator" w:date="2018-10-23T13:44:00Z">
        <w:r>
          <w:rPr>
            <w:rFonts w:hint="eastAsia" w:ascii="微软雅黑" w:hAnsi="微软雅黑" w:eastAsia="微软雅黑" w:cs="微软雅黑"/>
            <w:rPrChange w:id="252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522" w:author="Administrator" w:date="2018-10-23T13:44:00Z">
        <w:r>
          <w:rPr>
            <w:rStyle w:val="9"/>
            <w:rFonts w:ascii="微软雅黑" w:hAnsi="微软雅黑" w:eastAsia="微软雅黑" w:cs="微软雅黑"/>
            <w:rPrChange w:id="2523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2524" w:author="Administrator" w:date="2018-10-23T13:44:00Z">
        <w:r>
          <w:rPr>
            <w:rStyle w:val="9"/>
            <w:rFonts w:hint="eastAsia" w:ascii="微软雅黑" w:hAnsi="微软雅黑" w:eastAsia="微软雅黑" w:cs="微软雅黑"/>
            <w:rPrChange w:id="2525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2526" w:author="Administrator" w:date="2018-10-23T13:44:00Z">
        <w:r>
          <w:rPr>
            <w:rFonts w:hint="eastAsia" w:ascii="微软雅黑" w:hAnsi="微软雅黑" w:eastAsia="微软雅黑" w:cs="微软雅黑"/>
            <w:rPrChange w:id="252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2528" w:author="Administrator" w:date="2018-10-22T14:40:00Z"/>
          <w:rFonts w:ascii="微软雅黑" w:hAnsi="微软雅黑" w:eastAsia="微软雅黑" w:cs="微软雅黑"/>
          <w:rPrChange w:id="2529" w:author="Administrator" w:date="2018-10-23T14:05:00Z">
            <w:rPr>
              <w:ins w:id="2530" w:author="Administrator" w:date="2018-10-22T14:40:00Z"/>
            </w:rPr>
          </w:rPrChange>
        </w:rPr>
      </w:pPr>
      <w:ins w:id="2531" w:author="Administrator" w:date="2018-10-22T14:40:00Z">
        <w:r>
          <w:rPr>
            <w:rFonts w:hint="eastAsia" w:ascii="微软雅黑" w:hAnsi="微软雅黑" w:eastAsia="微软雅黑" w:cs="微软雅黑"/>
            <w:rPrChange w:id="2532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2533" w:author="Administrator" w:date="2018-10-22T14:42:00Z"/>
          <w:rFonts w:ascii="微软雅黑" w:hAnsi="微软雅黑" w:eastAsia="微软雅黑" w:cs="微软雅黑"/>
          <w:rPrChange w:id="2534" w:author="Administrator" w:date="2018-10-23T14:06:00Z">
            <w:rPr>
              <w:ins w:id="2535" w:author="Administrator" w:date="2018-10-22T14:42:00Z"/>
            </w:rPr>
          </w:rPrChange>
        </w:rPr>
      </w:pPr>
      <w:ins w:id="2536" w:author="Administrator" w:date="2018-10-22T14:42:00Z">
        <w:r>
          <w:rPr>
            <w:rFonts w:ascii="微软雅黑" w:hAnsi="微软雅黑" w:eastAsia="微软雅黑" w:cs="微软雅黑"/>
            <w:rPrChange w:id="2537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2538" w:author="Administrator" w:date="2018-10-22T17:28:00Z"/>
          <w:rFonts w:ascii="微软雅黑" w:hAnsi="微软雅黑" w:eastAsia="微软雅黑" w:cs="微软雅黑"/>
          <w:rPrChange w:id="2539" w:author="Administrator" w:date="2018-10-23T14:06:00Z">
            <w:rPr>
              <w:ins w:id="2540" w:author="Administrator" w:date="2018-10-22T17:28:00Z"/>
            </w:rPr>
          </w:rPrChange>
        </w:rPr>
      </w:pPr>
      <w:ins w:id="2541" w:author="Administrator" w:date="2018-10-22T14:42:00Z">
        <w:r>
          <w:rPr>
            <w:rFonts w:ascii="微软雅黑" w:hAnsi="微软雅黑" w:eastAsia="微软雅黑" w:cs="微软雅黑"/>
            <w:rPrChange w:id="2542" w:author="Administrator" w:date="2018-10-23T14:06:00Z">
              <w:rPr/>
            </w:rPrChange>
          </w:rPr>
          <w:t>"</w:t>
        </w:r>
      </w:ins>
      <w:ins w:id="2543" w:author="Administrator" w:date="2018-10-22T14:42:00Z">
        <w:r>
          <w:rPr>
            <w:rFonts w:ascii="微软雅黑" w:hAnsi="微软雅黑" w:eastAsia="微软雅黑" w:cs="微软雅黑"/>
            <w:rPrChange w:id="2544" w:author="Administrator" w:date="2018-10-23T14:06:00Z">
              <w:rPr/>
            </w:rPrChange>
          </w:rPr>
          <w:t>version</w:t>
        </w:r>
      </w:ins>
      <w:ins w:id="2545" w:author="Administrator" w:date="2018-10-22T14:42:00Z">
        <w:r>
          <w:rPr>
            <w:rFonts w:ascii="微软雅黑" w:hAnsi="微软雅黑" w:eastAsia="微软雅黑" w:cs="微软雅黑"/>
            <w:rPrChange w:id="2546" w:author="Administrator" w:date="2018-10-23T14:06:00Z">
              <w:rPr/>
            </w:rPrChange>
          </w:rPr>
          <w:t>":"1.0",</w:t>
        </w:r>
      </w:ins>
    </w:p>
    <w:p>
      <w:pPr>
        <w:ind w:firstLine="420"/>
        <w:rPr>
          <w:ins w:id="2547" w:author="Administrator" w:date="2018-10-22T14:42:00Z"/>
          <w:rFonts w:ascii="微软雅黑" w:hAnsi="微软雅黑" w:eastAsia="微软雅黑" w:cs="微软雅黑"/>
          <w:rPrChange w:id="2548" w:author="Administrator" w:date="2018-10-23T14:06:00Z">
            <w:rPr>
              <w:ins w:id="2549" w:author="Administrator" w:date="2018-10-22T14:42:00Z"/>
            </w:rPr>
          </w:rPrChange>
        </w:rPr>
      </w:pPr>
      <w:ins w:id="2550" w:author="Administrator" w:date="2018-10-22T17:28:00Z">
        <w:r>
          <w:rPr>
            <w:rFonts w:ascii="微软雅黑" w:hAnsi="微软雅黑" w:eastAsia="微软雅黑" w:cs="微软雅黑"/>
            <w:rPrChange w:id="2551" w:author="Administrator" w:date="2018-10-23T14:06:00Z">
              <w:rPr/>
            </w:rPrChange>
          </w:rPr>
          <w:t>"</w:t>
        </w:r>
      </w:ins>
      <w:ins w:id="2552" w:author="Administrator" w:date="2018-10-22T17:28:00Z">
        <w:r>
          <w:rPr>
            <w:rFonts w:ascii="微软雅黑" w:hAnsi="微软雅黑" w:eastAsia="微软雅黑" w:cs="微软雅黑"/>
            <w:rPrChange w:id="2553" w:author="Administrator" w:date="2018-10-23T14:06:00Z">
              <w:rPr/>
            </w:rPrChange>
          </w:rPr>
          <w:t>wsId</w:t>
        </w:r>
      </w:ins>
      <w:ins w:id="2554" w:author="Administrator" w:date="2018-10-22T17:28:00Z">
        <w:r>
          <w:rPr>
            <w:rFonts w:ascii="微软雅黑" w:hAnsi="微软雅黑" w:eastAsia="微软雅黑" w:cs="微软雅黑"/>
            <w:rPrChange w:id="2555" w:author="Administrator" w:date="2018-10-23T14:06:00Z">
              <w:rPr/>
            </w:rPrChange>
          </w:rPr>
          <w:t>":"</w:t>
        </w:r>
      </w:ins>
      <w:ins w:id="2556" w:author="Administrator" w:date="2018-10-22T17:28:00Z">
        <w:r>
          <w:rPr>
            <w:rFonts w:ascii="微软雅黑" w:hAnsi="微软雅黑" w:eastAsia="微软雅黑" w:cs="微软雅黑"/>
            <w:rPrChange w:id="2557" w:author="Administrator" w:date="2018-10-23T14:06:00Z">
              <w:rPr/>
            </w:rPrChange>
          </w:rPr>
          <w:t>abc</w:t>
        </w:r>
      </w:ins>
      <w:ins w:id="2558" w:author="Administrator" w:date="2018-10-22T17:28:00Z">
        <w:r>
          <w:rPr>
            <w:rFonts w:ascii="微软雅黑" w:hAnsi="微软雅黑" w:eastAsia="微软雅黑" w:cs="微软雅黑"/>
            <w:rPrChange w:id="2559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60" w:author="Administrator" w:date="2018-10-22T14:42:00Z"/>
          <w:rFonts w:ascii="微软雅黑" w:hAnsi="微软雅黑" w:eastAsia="微软雅黑" w:cs="微软雅黑"/>
          <w:rPrChange w:id="2561" w:author="Administrator" w:date="2018-10-23T14:06:00Z">
            <w:rPr>
              <w:ins w:id="2562" w:author="Administrator" w:date="2018-10-22T14:42:00Z"/>
            </w:rPr>
          </w:rPrChange>
        </w:rPr>
      </w:pPr>
      <w:ins w:id="2563" w:author="Administrator" w:date="2018-10-22T14:42:00Z">
        <w:r>
          <w:rPr>
            <w:rFonts w:ascii="微软雅黑" w:hAnsi="微软雅黑" w:eastAsia="微软雅黑" w:cs="微软雅黑"/>
            <w:rPrChange w:id="2564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lang w:eastAsia="zh-CN"/>
        </w:rPr>
        <w:t>transactionID</w:t>
      </w:r>
      <w:ins w:id="2565" w:author="Administrator" w:date="2018-10-22T14:42:00Z">
        <w:r>
          <w:rPr>
            <w:rFonts w:ascii="微软雅黑" w:hAnsi="微软雅黑" w:eastAsia="微软雅黑" w:cs="微软雅黑"/>
            <w:rPrChange w:id="2566" w:author="Administrator" w:date="2018-10-23T14:06:00Z">
              <w:rPr/>
            </w:rPrChange>
          </w:rPr>
          <w:t>":"</w:t>
        </w:r>
      </w:ins>
      <w:ins w:id="2567" w:author="Administrator" w:date="2018-10-22T14:42:00Z">
        <w:r>
          <w:rPr>
            <w:rFonts w:ascii="微软雅黑" w:hAnsi="微软雅黑" w:eastAsia="微软雅黑" w:cs="微软雅黑"/>
            <w:rPrChange w:id="2568" w:author="Administrator" w:date="2018-10-23T14:06:00Z">
              <w:rPr/>
            </w:rPrChange>
          </w:rPr>
          <w:t>eyJsaWNlbnNlSWQiOiJLNzFV</w:t>
        </w:r>
      </w:ins>
      <w:ins w:id="2569" w:author="Administrator" w:date="2018-10-22T14:42:00Z">
        <w:r>
          <w:rPr>
            <w:rFonts w:ascii="微软雅黑" w:hAnsi="微软雅黑" w:eastAsia="微软雅黑" w:cs="微软雅黑"/>
            <w:rPrChange w:id="257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71" w:author="Administrator" w:date="2018-10-22T14:42:00Z"/>
          <w:rFonts w:ascii="微软雅黑" w:hAnsi="微软雅黑" w:eastAsia="微软雅黑" w:cs="微软雅黑"/>
          <w:rPrChange w:id="2572" w:author="Administrator" w:date="2018-10-23T14:06:00Z">
            <w:rPr>
              <w:ins w:id="2573" w:author="Administrator" w:date="2018-10-22T14:42:00Z"/>
            </w:rPr>
          </w:rPrChange>
        </w:rPr>
      </w:pPr>
      <w:ins w:id="2574" w:author="Administrator" w:date="2018-10-22T14:42:00Z">
        <w:r>
          <w:rPr>
            <w:rFonts w:ascii="微软雅黑" w:hAnsi="微软雅黑" w:eastAsia="微软雅黑" w:cs="微软雅黑"/>
            <w:rPrChange w:id="2575" w:author="Administrator" w:date="2018-10-23T14:06:00Z">
              <w:rPr/>
            </w:rPrChange>
          </w:rPr>
          <w:t>"</w:t>
        </w:r>
      </w:ins>
      <w:ins w:id="2576" w:author="Administrator" w:date="2018-10-22T14:42:00Z">
        <w:r>
          <w:rPr>
            <w:rFonts w:ascii="微软雅黑" w:hAnsi="微软雅黑" w:eastAsia="微软雅黑" w:cs="微软雅黑"/>
            <w:rPrChange w:id="2577" w:author="Administrator" w:date="2018-10-23T14:06:00Z">
              <w:rPr/>
            </w:rPrChange>
          </w:rPr>
          <w:t>method</w:t>
        </w:r>
      </w:ins>
      <w:ins w:id="2578" w:author="Administrator" w:date="2018-10-22T14:42:00Z">
        <w:r>
          <w:rPr>
            <w:rFonts w:ascii="微软雅黑" w:hAnsi="微软雅黑" w:eastAsia="微软雅黑" w:cs="微软雅黑"/>
            <w:rPrChange w:id="2579" w:author="Administrator" w:date="2018-10-23T14:06:00Z">
              <w:rPr/>
            </w:rPrChange>
          </w:rPr>
          <w:t>":"</w:t>
        </w:r>
      </w:ins>
      <w:ins w:id="2580" w:author="Administrator" w:date="2018-10-23T13:45:00Z">
        <w:r>
          <w:rPr>
            <w:rFonts w:ascii="微软雅黑" w:hAnsi="微软雅黑" w:eastAsia="微软雅黑" w:cs="微软雅黑"/>
            <w:rPrChange w:id="2581" w:author="Administrator" w:date="2018-10-23T14:06:00Z">
              <w:rPr/>
            </w:rPrChange>
          </w:rPr>
          <w:t>terminate</w:t>
        </w:r>
      </w:ins>
      <w:ins w:id="2582" w:author="Administrator" w:date="2018-10-22T14:42:00Z">
        <w:r>
          <w:rPr>
            <w:rFonts w:ascii="微软雅黑" w:hAnsi="微软雅黑" w:eastAsia="微软雅黑" w:cs="微软雅黑"/>
            <w:rPrChange w:id="2583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2584" w:author="Administrator" w:date="2018-10-22T14:42:00Z"/>
          <w:rFonts w:ascii="微软雅黑" w:hAnsi="微软雅黑" w:eastAsia="微软雅黑" w:cs="微软雅黑"/>
          <w:rPrChange w:id="2585" w:author="Administrator" w:date="2018-10-23T14:06:00Z">
            <w:rPr>
              <w:ins w:id="2586" w:author="Administrator" w:date="2018-10-22T14:42:00Z"/>
            </w:rPr>
          </w:rPrChange>
        </w:rPr>
      </w:pPr>
      <w:ins w:id="2587" w:author="Administrator" w:date="2018-10-22T14:42:00Z">
        <w:r>
          <w:rPr>
            <w:rFonts w:ascii="微软雅黑" w:hAnsi="微软雅黑" w:eastAsia="微软雅黑" w:cs="微软雅黑"/>
            <w:rPrChange w:id="2588" w:author="Administrator" w:date="2018-10-23T14:06:00Z">
              <w:rPr/>
            </w:rPrChange>
          </w:rPr>
          <w:t>"</w:t>
        </w:r>
      </w:ins>
      <w:ins w:id="2589" w:author="Administrator" w:date="2018-10-22T14:42:00Z">
        <w:r>
          <w:rPr>
            <w:rFonts w:ascii="微软雅黑" w:hAnsi="微软雅黑" w:eastAsia="微软雅黑" w:cs="微软雅黑"/>
            <w:rPrChange w:id="2590" w:author="Administrator" w:date="2018-10-23T14:06:00Z">
              <w:rPr/>
            </w:rPrChange>
          </w:rPr>
          <w:t>token</w:t>
        </w:r>
      </w:ins>
      <w:ins w:id="2591" w:author="Administrator" w:date="2018-10-22T14:42:00Z">
        <w:r>
          <w:rPr>
            <w:rFonts w:ascii="微软雅黑" w:hAnsi="微软雅黑" w:eastAsia="微软雅黑" w:cs="微软雅黑"/>
            <w:rPrChange w:id="2592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2593" w:author="Administrator" w:date="2018-10-22T14:42:00Z"/>
          <w:rFonts w:ascii="微软雅黑" w:hAnsi="微软雅黑" w:eastAsia="微软雅黑" w:cs="微软雅黑"/>
          <w:rPrChange w:id="2594" w:author="Administrator" w:date="2018-10-23T14:06:00Z">
            <w:rPr>
              <w:ins w:id="2595" w:author="Administrator" w:date="2018-10-22T14:42:00Z"/>
            </w:rPr>
          </w:rPrChange>
        </w:rPr>
      </w:pPr>
      <w:ins w:id="2596" w:author="Administrator" w:date="2018-10-22T14:42:00Z">
        <w:r>
          <w:rPr>
            <w:rFonts w:ascii="微软雅黑" w:hAnsi="微软雅黑" w:eastAsia="微软雅黑" w:cs="微软雅黑"/>
            <w:rPrChange w:id="2597" w:author="Administrator" w:date="2018-10-23T14:06:00Z">
              <w:rPr/>
            </w:rPrChange>
          </w:rPr>
          <w:t>"</w:t>
        </w:r>
      </w:ins>
      <w:ins w:id="2598" w:author="Administrator" w:date="2018-10-22T14:42:00Z">
        <w:r>
          <w:rPr>
            <w:rFonts w:ascii="微软雅黑" w:hAnsi="微软雅黑" w:eastAsia="微软雅黑" w:cs="微软雅黑"/>
            <w:rPrChange w:id="2599" w:author="Administrator" w:date="2018-10-23T14:06:00Z">
              <w:rPr/>
            </w:rPrChange>
          </w:rPr>
          <w:t>result</w:t>
        </w:r>
      </w:ins>
      <w:ins w:id="2600" w:author="Administrator" w:date="2018-10-22T14:42:00Z">
        <w:r>
          <w:rPr>
            <w:rFonts w:ascii="微软雅黑" w:hAnsi="微软雅黑" w:eastAsia="微软雅黑" w:cs="微软雅黑"/>
            <w:rPrChange w:id="2601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2602" w:author="Administrator" w:date="2018-10-22T14:42:00Z"/>
          <w:rFonts w:ascii="微软雅黑" w:hAnsi="微软雅黑" w:eastAsia="微软雅黑" w:cs="微软雅黑"/>
          <w:rPrChange w:id="2603" w:author="Administrator" w:date="2018-10-23T14:06:00Z">
            <w:rPr>
              <w:ins w:id="2604" w:author="Administrator" w:date="2018-10-22T14:42:00Z"/>
            </w:rPr>
          </w:rPrChange>
        </w:rPr>
      </w:pPr>
      <w:ins w:id="2605" w:author="Administrator" w:date="2018-10-22T14:42:00Z">
        <w:r>
          <w:rPr>
            <w:rFonts w:ascii="微软雅黑" w:hAnsi="微软雅黑" w:eastAsia="微软雅黑" w:cs="微软雅黑"/>
            <w:rPrChange w:id="2606" w:author="Administrator" w:date="2018-10-23T14:06:00Z">
              <w:rPr/>
            </w:rPrChange>
          </w:rPr>
          <w:t>"callId":"</w:t>
        </w:r>
      </w:ins>
      <w:ins w:id="2607" w:author="Administrator" w:date="2018-10-22T14:42:00Z">
        <w:r>
          <w:rPr>
            <w:rFonts w:ascii="微软雅黑" w:hAnsi="微软雅黑" w:eastAsia="微软雅黑" w:cs="微软雅黑"/>
            <w:rPrChange w:id="2608" w:author="Administrator" w:date="2018-10-23T14:06:00Z">
              <w:rPr/>
            </w:rPrChange>
          </w:rPr>
          <w:t>8181751924e00d89346b6ae2251d6545@192.168.2.56",</w:t>
        </w:r>
      </w:ins>
    </w:p>
    <w:p>
      <w:pPr>
        <w:ind w:left="420" w:firstLine="420"/>
        <w:rPr>
          <w:ins w:id="2609" w:author="Administrator" w:date="2018-10-22T14:42:00Z"/>
          <w:rFonts w:ascii="微软雅黑" w:hAnsi="微软雅黑" w:eastAsia="微软雅黑" w:cs="微软雅黑"/>
          <w:rPrChange w:id="2610" w:author="Administrator" w:date="2018-10-23T14:06:00Z">
            <w:rPr>
              <w:ins w:id="2611" w:author="Administrator" w:date="2018-10-22T14:42:00Z"/>
            </w:rPr>
          </w:rPrChange>
        </w:rPr>
      </w:pPr>
      <w:ins w:id="2612" w:author="Administrator" w:date="2018-10-22T14:42:00Z">
        <w:r>
          <w:rPr>
            <w:rFonts w:ascii="微软雅黑" w:hAnsi="微软雅黑" w:eastAsia="微软雅黑" w:cs="微软雅黑"/>
            <w:rPrChange w:id="2613" w:author="Administrator" w:date="2018-10-23T14:06:00Z">
              <w:rPr/>
            </w:rPrChange>
          </w:rPr>
          <w:t>"</w:t>
        </w:r>
      </w:ins>
      <w:ins w:id="2614" w:author="Administrator" w:date="2018-10-22T14:42:00Z">
        <w:r>
          <w:rPr>
            <w:rFonts w:ascii="微软雅黑" w:hAnsi="微软雅黑" w:eastAsia="微软雅黑" w:cs="微软雅黑"/>
            <w:rPrChange w:id="2615" w:author="Administrator" w:date="2018-10-23T14:06:00Z">
              <w:rPr/>
            </w:rPrChange>
          </w:rPr>
          <w:t>state</w:t>
        </w:r>
      </w:ins>
      <w:ins w:id="2616" w:author="Administrator" w:date="2018-10-22T14:42:00Z">
        <w:r>
          <w:rPr>
            <w:rFonts w:ascii="微软雅黑" w:hAnsi="微软雅黑" w:eastAsia="微软雅黑" w:cs="微软雅黑"/>
            <w:rPrChange w:id="2617" w:author="Administrator" w:date="2018-10-23T14:06:00Z">
              <w:rPr/>
            </w:rPrChange>
          </w:rPr>
          <w:t>":"OK</w:t>
        </w:r>
      </w:ins>
      <w:ins w:id="2618" w:author="Administrator" w:date="2018-10-22T14:42:00Z">
        <w:r>
          <w:rPr>
            <w:rFonts w:ascii="微软雅黑" w:hAnsi="微软雅黑" w:eastAsia="微软雅黑" w:cs="微软雅黑"/>
            <w:rPrChange w:id="2619" w:author="Administrator" w:date="2018-10-23T14:06:00Z">
              <w:rPr/>
            </w:rPrChange>
          </w:rPr>
          <w:t>"</w:t>
        </w:r>
      </w:ins>
    </w:p>
    <w:p>
      <w:pPr>
        <w:ind w:firstLine="420" w:firstLineChars="200"/>
        <w:rPr>
          <w:ins w:id="2620" w:author="Administrator" w:date="2018-10-22T14:42:00Z"/>
          <w:rFonts w:ascii="微软雅黑" w:hAnsi="微软雅黑" w:eastAsia="微软雅黑" w:cs="微软雅黑"/>
          <w:rPrChange w:id="2621" w:author="Administrator" w:date="2018-10-23T14:06:00Z">
            <w:rPr>
              <w:ins w:id="2622" w:author="Administrator" w:date="2018-10-22T14:42:00Z"/>
            </w:rPr>
          </w:rPrChange>
        </w:rPr>
      </w:pPr>
      <w:ins w:id="2623" w:author="Administrator" w:date="2018-10-22T14:42:00Z">
        <w:r>
          <w:rPr>
            <w:rFonts w:ascii="微软雅黑" w:hAnsi="微软雅黑" w:eastAsia="微软雅黑" w:cs="微软雅黑"/>
            <w:rPrChange w:id="2624" w:author="Administrator" w:date="2018-10-23T14:06:00Z">
              <w:rPr/>
            </w:rPrChange>
          </w:rPr>
          <w:t>}</w:t>
        </w:r>
      </w:ins>
    </w:p>
    <w:p>
      <w:pPr>
        <w:rPr>
          <w:ins w:id="2625" w:author="Administrator" w:date="2018-10-22T14:42:00Z"/>
          <w:rFonts w:ascii="微软雅黑" w:hAnsi="微软雅黑" w:eastAsia="微软雅黑" w:cs="微软雅黑"/>
          <w:rPrChange w:id="2626" w:author="Administrator" w:date="2018-10-23T14:06:00Z">
            <w:rPr>
              <w:ins w:id="2627" w:author="Administrator" w:date="2018-10-22T14:42:00Z"/>
            </w:rPr>
          </w:rPrChange>
        </w:rPr>
      </w:pPr>
      <w:ins w:id="2628" w:author="Administrator" w:date="2018-10-22T14:42:00Z">
        <w:r>
          <w:rPr>
            <w:rFonts w:ascii="微软雅黑" w:hAnsi="微软雅黑" w:eastAsia="微软雅黑" w:cs="微软雅黑"/>
            <w:rPrChange w:id="2629" w:author="Administrator" w:date="2018-10-23T14:06:00Z">
              <w:rPr/>
            </w:rPrChange>
          </w:rPr>
          <w:t>}</w:t>
        </w:r>
      </w:ins>
    </w:p>
    <w:p>
      <w:pPr>
        <w:rPr>
          <w:del w:id="2630" w:author="Administrator" w:date="2018-10-23T13:44:00Z"/>
          <w:rFonts w:ascii="微软雅黑" w:hAnsi="微软雅黑" w:eastAsia="微软雅黑" w:cs="微软雅黑"/>
          <w:rPrChange w:id="2631" w:author="Administrator" w:date="2018-10-23T14:05:00Z">
            <w:rPr>
              <w:del w:id="2632" w:author="Administrator" w:date="2018-10-23T13:44:00Z"/>
            </w:rPr>
          </w:rPrChange>
        </w:rPr>
      </w:pPr>
    </w:p>
    <w:p>
      <w:pPr>
        <w:rPr>
          <w:rFonts w:ascii="微软雅黑" w:hAnsi="微软雅黑" w:eastAsia="微软雅黑" w:cs="微软雅黑"/>
          <w:rPrChange w:id="2633" w:author="Administrator" w:date="2018-10-23T14:05:00Z">
            <w:rPr/>
          </w:rPrChange>
        </w:rPr>
      </w:pPr>
    </w:p>
    <w:p>
      <w:pPr>
        <w:outlineLvl w:val="1"/>
        <w:rPr>
          <w:rStyle w:val="14"/>
          <w:rFonts w:ascii="微软雅黑" w:hAnsi="微软雅黑" w:eastAsia="微软雅黑" w:cs="微软雅黑"/>
        </w:rPr>
      </w:pPr>
      <w:del w:id="2634" w:author="Administrator" w:date="2018-10-23T13:44:00Z">
        <w:r>
          <w:rPr>
            <w:rStyle w:val="14"/>
            <w:rFonts w:ascii="微软雅黑" w:hAnsi="微软雅黑" w:eastAsia="微软雅黑" w:cs="微软雅黑"/>
            <w:rPrChange w:id="2635" w:author="Administrator" w:date="2018-10-23T14:05:00Z">
              <w:rPr/>
            </w:rPrChange>
          </w:rPr>
          <w:delText>3</w:delText>
        </w:r>
      </w:del>
      <w:ins w:id="2636" w:author="Administrator" w:date="2018-10-23T13:44:00Z">
        <w:r>
          <w:rPr>
            <w:rStyle w:val="14"/>
            <w:rFonts w:ascii="微软雅黑" w:hAnsi="微软雅黑" w:eastAsia="微软雅黑" w:cs="微软雅黑"/>
            <w:rPrChange w:id="2637" w:author="Administrator" w:date="2018-10-23T14:05:00Z">
              <w:rPr/>
            </w:rPrChange>
          </w:rPr>
          <w:t>4</w:t>
        </w:r>
      </w:ins>
      <w:r>
        <w:rPr>
          <w:rStyle w:val="14"/>
          <w:rFonts w:ascii="微软雅黑" w:hAnsi="微软雅黑" w:eastAsia="微软雅黑" w:cs="微软雅黑"/>
          <w:rPrChange w:id="2638" w:author="Administrator" w:date="2018-10-23T14:05:00Z">
            <w:rPr/>
          </w:rPrChange>
        </w:rPr>
        <w:t>.</w:t>
      </w:r>
      <w:del w:id="2639" w:author="Administrator" w:date="2018-10-23T13:45:00Z">
        <w:r>
          <w:rPr>
            <w:rStyle w:val="14"/>
            <w:rFonts w:ascii="微软雅黑" w:hAnsi="微软雅黑" w:eastAsia="微软雅黑" w:cs="微软雅黑"/>
            <w:rPrChange w:id="2640" w:author="Administrator" w:date="2018-10-23T14:05:00Z">
              <w:rPr/>
            </w:rPrChange>
          </w:rPr>
          <w:delText>3</w:delText>
        </w:r>
      </w:del>
      <w:ins w:id="2641" w:author="Administrator" w:date="2018-10-23T13:45:00Z">
        <w:r>
          <w:rPr>
            <w:rStyle w:val="14"/>
            <w:rFonts w:ascii="微软雅黑" w:hAnsi="微软雅黑" w:eastAsia="微软雅黑" w:cs="微软雅黑"/>
            <w:rPrChange w:id="2642" w:author="Administrator" w:date="2018-10-23T14:05:00Z">
              <w:rPr>
                <w:rStyle w:val="14"/>
              </w:rPr>
            </w:rPrChange>
          </w:rPr>
          <w:t>4</w:t>
        </w:r>
      </w:ins>
      <w:r>
        <w:rPr>
          <w:rStyle w:val="14"/>
          <w:rFonts w:hint="eastAsia" w:ascii="微软雅黑" w:hAnsi="微软雅黑" w:eastAsia="微软雅黑" w:cs="微软雅黑"/>
          <w:rPrChange w:id="2643" w:author="Administrator" w:date="2018-10-23T14:05:00Z">
            <w:rPr>
              <w:rFonts w:hint="eastAsia"/>
            </w:rPr>
          </w:rPrChange>
        </w:rPr>
        <w:t xml:space="preserve"> </w:t>
      </w:r>
      <w:r>
        <w:rPr>
          <w:rStyle w:val="14"/>
          <w:rFonts w:hint="eastAsia" w:ascii="微软雅黑" w:hAnsi="微软雅黑" w:eastAsia="微软雅黑" w:cs="微软雅黑"/>
          <w:rPrChange w:id="2644" w:author="Administrator" w:date="2018-10-23T14:05:00Z">
            <w:rPr>
              <w:rFonts w:hint="eastAsia"/>
            </w:rPr>
          </w:rPrChange>
        </w:rPr>
        <w:t>录像</w:t>
      </w:r>
      <w:r>
        <w:rPr>
          <w:rStyle w:val="14"/>
          <w:rFonts w:hint="eastAsia" w:ascii="微软雅黑" w:hAnsi="微软雅黑" w:eastAsia="微软雅黑" w:cs="微软雅黑"/>
        </w:rPr>
        <w:t>回看</w:t>
      </w:r>
      <w:ins w:id="2645" w:author="Administrator" w:date="2018-10-23T11:27:00Z">
        <w:r>
          <w:rPr>
            <w:rStyle w:val="14"/>
            <w:rFonts w:hint="eastAsia" w:ascii="微软雅黑" w:hAnsi="微软雅黑" w:eastAsia="微软雅黑" w:cs="微软雅黑"/>
            <w:rPrChange w:id="2646" w:author="Administrator" w:date="2018-10-23T14:05:00Z">
              <w:rPr>
                <w:rFonts w:hint="eastAsia"/>
              </w:rPr>
            </w:rPrChange>
          </w:rPr>
          <w:t>查询</w:t>
        </w:r>
      </w:ins>
    </w:p>
    <w:p>
      <w:pPr>
        <w:rPr>
          <w:ins w:id="2647" w:author="Administrator" w:date="2018-10-23T13:45:00Z"/>
          <w:rStyle w:val="14"/>
          <w:rFonts w:ascii="微软雅黑" w:hAnsi="微软雅黑" w:eastAsia="微软雅黑" w:cs="微软雅黑"/>
          <w:b w:val="0"/>
          <w:bCs/>
          <w:sz w:val="21"/>
          <w:szCs w:val="21"/>
          <w:rPrChange w:id="2648" w:author="Administrator" w:date="2018-10-23T14:05:00Z">
            <w:rPr>
              <w:ins w:id="2649" w:author="Administrator" w:date="2018-10-23T13:45:00Z"/>
              <w:rStyle w:val="14"/>
            </w:rPr>
          </w:rPrChange>
        </w:rPr>
      </w:pPr>
      <w:r>
        <w:rPr>
          <w:rStyle w:val="14"/>
          <w:rFonts w:hint="eastAsia" w:ascii="微软雅黑" w:hAnsi="微软雅黑" w:eastAsia="微软雅黑" w:cs="微软雅黑"/>
          <w:b w:val="0"/>
          <w:bCs/>
          <w:sz w:val="21"/>
          <w:szCs w:val="21"/>
        </w:rPr>
        <w:t>描述：根据时间段</w:t>
      </w:r>
      <w:r>
        <w:rPr>
          <w:rFonts w:hint="eastAsia" w:ascii="微软雅黑" w:hAnsi="微软雅黑" w:eastAsia="微软雅黑" w:cs="微软雅黑"/>
          <w:bCs/>
          <w:szCs w:val="21"/>
        </w:rPr>
        <w:t>查询某台摄像机在该段时间的录像，该录像可能包含多端连续或者不连续录像，分多次返回前端</w:t>
      </w:r>
    </w:p>
    <w:p>
      <w:pPr>
        <w:pStyle w:val="4"/>
        <w:spacing w:line="413" w:lineRule="auto"/>
        <w:outlineLvl w:val="2"/>
        <w:rPr>
          <w:rFonts w:ascii="微软雅黑" w:hAnsi="微软雅黑" w:eastAsia="微软雅黑" w:cs="微软雅黑"/>
          <w:rPrChange w:id="2651" w:author="Administrator" w:date="2018-10-23T14:05:00Z">
            <w:rPr/>
          </w:rPrChange>
        </w:rPr>
        <w:pPrChange w:id="2650" w:author="Administrator" w:date="2018-10-23T13:45:00Z">
          <w:pPr>
            <w:outlineLvl w:val="1"/>
          </w:pPr>
        </w:pPrChange>
      </w:pPr>
      <w:ins w:id="2652" w:author="Administrator" w:date="2018-10-23T13:45:00Z">
        <w:r>
          <w:rPr>
            <w:rFonts w:ascii="微软雅黑" w:hAnsi="微软雅黑" w:eastAsia="微软雅黑" w:cs="微软雅黑"/>
            <w:b/>
            <w:rPrChange w:id="2653" w:author="Administrator" w:date="2018-10-23T14:05:00Z">
              <w:rPr>
                <w:b/>
              </w:rPr>
            </w:rPrChange>
          </w:rPr>
          <w:t xml:space="preserve">4.4.1 </w:t>
        </w:r>
      </w:ins>
      <w:ins w:id="2654" w:author="Administrator" w:date="2018-10-23T13:45:00Z">
        <w:r>
          <w:rPr>
            <w:rFonts w:hint="eastAsia" w:ascii="微软雅黑" w:hAnsi="微软雅黑" w:eastAsia="微软雅黑" w:cs="微软雅黑"/>
            <w:b/>
            <w:rPrChange w:id="2655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ins w:id="2656" w:author="Administrator" w:date="2018-10-23T13:47:00Z">
        <w:r>
          <w:rPr>
            <w:rFonts w:ascii="微软雅黑" w:hAnsi="微软雅黑" w:eastAsia="微软雅黑" w:cs="微软雅黑"/>
            <w:b/>
            <w:rPrChange w:id="2657" w:author="Administrator" w:date="2018-10-23T14:05:00Z">
              <w:rPr>
                <w:b/>
              </w:rPr>
            </w:rPrChange>
          </w:rPr>
          <w:t>message</w:t>
        </w:r>
      </w:ins>
      <w:ins w:id="2658" w:author="Administrator" w:date="2018-10-23T13:45:00Z">
        <w:r>
          <w:rPr>
            <w:rFonts w:hint="eastAsia" w:ascii="微软雅黑" w:hAnsi="微软雅黑" w:eastAsia="微软雅黑" w:cs="微软雅黑"/>
            <w:b/>
            <w:rPrChange w:id="2659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  <w:del w:id="2660" w:author="Administrator" w:date="2018-10-23T11:27:00Z">
        <w:r>
          <w:rPr>
            <w:rFonts w:hint="eastAsia" w:ascii="微软雅黑" w:hAnsi="微软雅黑" w:eastAsia="微软雅黑" w:cs="微软雅黑"/>
            <w:b/>
            <w:rPrChange w:id="2661" w:author="Administrator" w:date="2018-10-23T14:05:00Z">
              <w:rPr>
                <w:rFonts w:hint="eastAsia"/>
                <w:b/>
              </w:rPr>
            </w:rPrChange>
          </w:rPr>
          <w:delText>回看</w:delText>
        </w:r>
      </w:del>
    </w:p>
    <w:p>
      <w:pPr>
        <w:outlineLvl w:val="2"/>
        <w:rPr>
          <w:ins w:id="2662" w:author="Administrator" w:date="2018-10-22T18:06:00Z"/>
          <w:rFonts w:ascii="微软雅黑" w:hAnsi="微软雅黑" w:eastAsia="微软雅黑" w:cs="微软雅黑"/>
          <w:rPrChange w:id="2663" w:author="Administrator" w:date="2018-10-23T14:05:00Z">
            <w:rPr>
              <w:ins w:id="2664" w:author="Administrator" w:date="2018-10-22T18:06:00Z"/>
            </w:rPr>
          </w:rPrChange>
        </w:rPr>
      </w:pPr>
      <w:del w:id="2665" w:author="Administrator" w:date="2018-10-23T13:44:00Z">
        <w:r>
          <w:rPr>
            <w:rStyle w:val="15"/>
            <w:rFonts w:ascii="微软雅黑" w:hAnsi="微软雅黑" w:eastAsia="微软雅黑" w:cs="微软雅黑"/>
            <w:rPrChange w:id="2666" w:author="Administrator" w:date="2018-10-23T14:05:00Z">
              <w:rPr/>
            </w:rPrChange>
          </w:rPr>
          <w:delText>3</w:delText>
        </w:r>
      </w:del>
      <w:ins w:id="2667" w:author="Administrator" w:date="2018-10-23T13:44:00Z">
        <w:r>
          <w:rPr>
            <w:rStyle w:val="15"/>
            <w:rFonts w:ascii="微软雅黑" w:hAnsi="微软雅黑" w:eastAsia="微软雅黑" w:cs="微软雅黑"/>
            <w:rPrChange w:id="2668" w:author="Administrator" w:date="2018-10-23T14:05:00Z">
              <w:rPr/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669" w:author="Administrator" w:date="2018-10-23T14:05:00Z">
            <w:rPr/>
          </w:rPrChange>
        </w:rPr>
        <w:t>.</w:t>
      </w:r>
      <w:del w:id="2670" w:author="Administrator" w:date="2018-10-23T13:46:00Z">
        <w:r>
          <w:rPr>
            <w:rStyle w:val="15"/>
            <w:rFonts w:ascii="微软雅黑" w:hAnsi="微软雅黑" w:eastAsia="微软雅黑" w:cs="微软雅黑"/>
            <w:rPrChange w:id="2671" w:author="Administrator" w:date="2018-10-23T14:05:00Z">
              <w:rPr/>
            </w:rPrChange>
          </w:rPr>
          <w:delText>3</w:delText>
        </w:r>
      </w:del>
      <w:ins w:id="2672" w:author="Administrator" w:date="2018-10-23T13:46:00Z">
        <w:r>
          <w:rPr>
            <w:rStyle w:val="15"/>
            <w:rFonts w:ascii="微软雅黑" w:hAnsi="微软雅黑" w:eastAsia="微软雅黑" w:cs="微软雅黑"/>
            <w:rPrChange w:id="2673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674" w:author="Administrator" w:date="2018-10-23T14:05:00Z">
            <w:rPr/>
          </w:rPrChange>
        </w:rPr>
        <w:t>.</w:t>
      </w:r>
      <w:del w:id="2675" w:author="Administrator" w:date="2018-10-23T13:46:00Z">
        <w:r>
          <w:rPr>
            <w:rStyle w:val="15"/>
            <w:rFonts w:ascii="微软雅黑" w:hAnsi="微软雅黑" w:eastAsia="微软雅黑" w:cs="微软雅黑"/>
            <w:rPrChange w:id="2676" w:author="Administrator" w:date="2018-10-23T14:05:00Z">
              <w:rPr/>
            </w:rPrChange>
          </w:rPr>
          <w:delText>1</w:delText>
        </w:r>
      </w:del>
      <w:ins w:id="2677" w:author="Administrator" w:date="2018-10-23T13:46:00Z">
        <w:r>
          <w:rPr>
            <w:rStyle w:val="15"/>
            <w:rFonts w:ascii="微软雅黑" w:hAnsi="微软雅黑" w:eastAsia="微软雅黑" w:cs="微软雅黑"/>
            <w:rPrChange w:id="2678" w:author="Administrator" w:date="2018-10-23T14:05:00Z">
              <w:rPr>
                <w:rStyle w:val="15"/>
              </w:rPr>
            </w:rPrChange>
          </w:rPr>
          <w:t>2</w:t>
        </w:r>
      </w:ins>
      <w:r>
        <w:rPr>
          <w:rStyle w:val="15"/>
          <w:rFonts w:ascii="微软雅黑" w:hAnsi="微软雅黑" w:eastAsia="微软雅黑" w:cs="微软雅黑"/>
          <w:rPrChange w:id="2679" w:author="Administrator" w:date="2018-10-23T14:05:00Z">
            <w:rPr/>
          </w:rPrChange>
        </w:rPr>
        <w:t xml:space="preserve"> </w:t>
      </w:r>
      <w:ins w:id="2680" w:author="Administrator" w:date="2018-10-22T18:06:00Z">
        <w:r>
          <w:rPr>
            <w:rStyle w:val="15"/>
            <w:rFonts w:hint="eastAsia" w:ascii="微软雅黑" w:hAnsi="微软雅黑" w:eastAsia="微软雅黑" w:cs="微软雅黑"/>
            <w:rPrChange w:id="2681" w:author="Administrator" w:date="2018-10-23T14:05:00Z">
              <w:rPr>
                <w:rFonts w:hint="eastAsia"/>
              </w:rPr>
            </w:rPrChange>
          </w:rPr>
          <w:t>请求命令</w:t>
        </w:r>
      </w:ins>
      <w:del w:id="2682" w:author="Administrator" w:date="2018-10-22T18:06:00Z">
        <w:r>
          <w:rPr>
            <w:rFonts w:hint="eastAsia" w:ascii="微软雅黑" w:hAnsi="微软雅黑" w:eastAsia="微软雅黑" w:cs="微软雅黑"/>
            <w:rPrChange w:id="2683" w:author="Administrator" w:date="2018-10-23T14:05:00Z">
              <w:rPr>
                <w:rFonts w:hint="eastAsia"/>
              </w:rPr>
            </w:rPrChange>
          </w:rPr>
          <w:delText>param</w:delText>
        </w:r>
      </w:del>
      <w:del w:id="2684" w:author="Administrator" w:date="2018-10-22T18:06:00Z">
        <w:r>
          <w:rPr>
            <w:rFonts w:hint="eastAsia" w:ascii="微软雅黑" w:hAnsi="微软雅黑" w:eastAsia="微软雅黑" w:cs="微软雅黑"/>
            <w:rPrChange w:id="2685" w:author="Administrator" w:date="2018-10-23T14:05:00Z">
              <w:rPr>
                <w:rFonts w:hint="eastAsia"/>
              </w:rPr>
            </w:rPrChange>
          </w:rPr>
          <w:delText>请求参数</w:delText>
        </w:r>
      </w:del>
    </w:p>
    <w:p>
      <w:pPr>
        <w:rPr>
          <w:ins w:id="2686" w:author="Administrator" w:date="2018-10-22T18:06:00Z"/>
          <w:rFonts w:hint="eastAsia" w:ascii="微软雅黑" w:hAnsi="微软雅黑" w:eastAsia="微软雅黑" w:cs="微软雅黑"/>
          <w:rPrChange w:id="2687" w:author="Administrator" w:date="2018-10-23T14:05:00Z">
            <w:rPr>
              <w:ins w:id="2688" w:author="Administrator" w:date="2018-10-22T18:06:00Z"/>
            </w:rPr>
          </w:rPrChange>
        </w:rPr>
      </w:pPr>
      <w:ins w:id="2689" w:author="Administrator" w:date="2018-10-23T13:46:00Z">
        <w:r>
          <w:rPr>
            <w:rFonts w:hint="eastAsia" w:ascii="微软雅黑" w:hAnsi="微软雅黑" w:eastAsia="微软雅黑" w:cs="微软雅黑"/>
            <w:rPrChange w:id="2690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2691" w:author="Administrator" w:date="2018-10-22T18:06:00Z">
        <w:r>
          <w:rPr>
            <w:rFonts w:ascii="微软雅黑" w:hAnsi="微软雅黑" w:eastAsia="微软雅黑" w:cs="微软雅黑"/>
            <w:rPrChange w:id="2692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0"/>
          <w:highlight w:val="white"/>
          <w:lang w:eastAsia="zh-CN"/>
        </w:rPr>
        <w:t>queryRecord</w:t>
      </w:r>
    </w:p>
    <w:p>
      <w:pPr>
        <w:outlineLvl w:val="9"/>
        <w:rPr>
          <w:rFonts w:ascii="微软雅黑" w:hAnsi="微软雅黑" w:eastAsia="微软雅黑" w:cs="微软雅黑"/>
          <w:rPrChange w:id="2694" w:author="Administrator" w:date="2018-10-23T14:05:00Z">
            <w:rPr/>
          </w:rPrChange>
        </w:rPr>
        <w:pPrChange w:id="2693" w:author="Administrator" w:date="2018-10-22T18:06:00Z">
          <w:pPr>
            <w:outlineLvl w:val="2"/>
          </w:pPr>
        </w:pPrChange>
      </w:pPr>
      <w:ins w:id="2695" w:author="Administrator" w:date="2018-10-22T18:06:00Z">
        <w:r>
          <w:rPr>
            <w:rFonts w:hint="eastAsia" w:ascii="微软雅黑" w:hAnsi="微软雅黑" w:eastAsia="微软雅黑" w:cs="微软雅黑"/>
            <w:rPrChange w:id="2696" w:author="Administrator" w:date="2018-10-23T14:05:00Z">
              <w:rPr>
                <w:rFonts w:hint="eastAsia"/>
              </w:rPr>
            </w:rPrChange>
          </w:rPr>
          <w:t>param</w:t>
        </w:r>
      </w:ins>
      <w:ins w:id="2697" w:author="Administrator" w:date="2018-10-22T18:06:00Z">
        <w:r>
          <w:rPr>
            <w:rFonts w:hint="eastAsia" w:ascii="微软雅黑" w:hAnsi="微软雅黑" w:eastAsia="微软雅黑" w:cs="微软雅黑"/>
            <w:rPrChange w:id="2698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PrChange w:id="2699" w:author="vim" w:date="2018-10-18T16:02:00Z">
          <w:tblPr>
            <w:tblStyle w:val="11"/>
            <w:tblW w:w="8522" w:type="dxa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</w:tblPrChange>
      </w:tblPr>
      <w:tblGrid>
        <w:gridCol w:w="2130"/>
        <w:gridCol w:w="1380"/>
        <w:gridCol w:w="2881"/>
        <w:gridCol w:w="2131"/>
        <w:tblGridChange w:id="2700">
          <w:tblGrid>
            <w:gridCol w:w="2130"/>
            <w:gridCol w:w="2130"/>
            <w:gridCol w:w="2131"/>
            <w:gridCol w:w="2131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01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02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04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1380" w:type="dxa"/>
            <w:tcPrChange w:id="2705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0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881" w:type="dxa"/>
            <w:tcPrChange w:id="2708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0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10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  <w:tc>
          <w:tcPr>
            <w:tcW w:w="2131" w:type="dxa"/>
            <w:tcPrChange w:id="2711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1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13" w:author="Administrator" w:date="2018-10-23T14:05:00Z">
                  <w:rPr>
                    <w:rFonts w:hint="eastAsia"/>
                  </w:rPr>
                </w:rPrChange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14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15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16" w:author="Administrator" w:date="2018-10-23T14:05:00Z">
                  <w:rPr/>
                </w:rPrChange>
              </w:rPr>
            </w:pPr>
            <w:del w:id="2717" w:author="Administrator" w:date="2018-10-19T09:39:00Z">
              <w:r>
                <w:rPr>
                  <w:rFonts w:ascii="微软雅黑" w:hAnsi="微软雅黑" w:eastAsia="微软雅黑" w:cs="微软雅黑"/>
                  <w:rPrChange w:id="2718" w:author="Administrator" w:date="2018-10-23T14:05:00Z">
                    <w:rPr/>
                  </w:rPrChange>
                </w:rPr>
                <w:delText>device</w:delText>
              </w:r>
            </w:del>
            <w:ins w:id="2719" w:author="vim" w:date="2018-10-18T16:00:00Z">
              <w:del w:id="2720" w:author="Administrator" w:date="2018-10-19T09:39:00Z">
                <w:r>
                  <w:rPr>
                    <w:rFonts w:ascii="微软雅黑" w:hAnsi="微软雅黑" w:eastAsia="微软雅黑" w:cs="微软雅黑"/>
                    <w:rPrChange w:id="2721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2722" w:author="Administrator" w:date="2018-10-19T09:39:00Z">
              <w:r>
                <w:rPr>
                  <w:rFonts w:ascii="微软雅黑" w:hAnsi="微软雅黑" w:eastAsia="微软雅黑" w:cs="微软雅黑"/>
                  <w:rPrChange w:id="2723" w:author="Administrator" w:date="2018-10-23T14:05:00Z">
                    <w:rPr/>
                  </w:rPrChange>
                </w:rPr>
                <w:t>deviceID</w:t>
              </w:r>
            </w:ins>
            <w:del w:id="2724" w:author="vim" w:date="2018-10-18T16:00:00Z">
              <w:r>
                <w:rPr>
                  <w:rFonts w:ascii="微软雅黑" w:hAnsi="微软雅黑" w:eastAsia="微软雅黑" w:cs="微软雅黑"/>
                  <w:rPrChange w:id="2725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1380" w:type="dxa"/>
            <w:tcPrChange w:id="272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2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2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881" w:type="dxa"/>
            <w:tcPrChange w:id="2729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31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2131" w:type="dxa"/>
            <w:tcPrChange w:id="273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3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35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3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3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38" w:author="Administrator" w:date="2018-10-23T14:05:00Z">
                  <w:rPr/>
                </w:rPrChange>
              </w:rPr>
              <w:t>startTime</w:t>
            </w:r>
          </w:p>
        </w:tc>
        <w:tc>
          <w:tcPr>
            <w:tcW w:w="1380" w:type="dxa"/>
            <w:tcPrChange w:id="2739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0" w:author="Administrator" w:date="2018-10-23T14:05:00Z">
                  <w:rPr/>
                </w:rPrChange>
              </w:rPr>
            </w:pPr>
            <w:ins w:id="2741" w:author="vim" w:date="2018-10-18T16:01:00Z">
              <w:r>
                <w:rPr>
                  <w:rFonts w:ascii="微软雅黑" w:hAnsi="微软雅黑" w:eastAsia="微软雅黑" w:cs="微软雅黑"/>
                  <w:rPrChange w:id="2742" w:author="Administrator" w:date="2018-10-23T14:05:00Z">
                    <w:rPr/>
                  </w:rPrChange>
                </w:rPr>
                <w:t>DateTime</w:t>
              </w:r>
            </w:ins>
            <w:del w:id="2743" w:author="vim" w:date="2018-10-18T16:01:00Z">
              <w:r>
                <w:rPr>
                  <w:rFonts w:ascii="微软雅黑" w:hAnsi="微软雅黑" w:eastAsia="微软雅黑" w:cs="微软雅黑"/>
                  <w:rPrChange w:id="2744" w:author="Administrator" w:date="2018-10-23T14:05:00Z">
                    <w:rPr/>
                  </w:rPrChange>
                </w:rPr>
                <w:delText>long</w:delText>
              </w:r>
            </w:del>
          </w:p>
        </w:tc>
        <w:tc>
          <w:tcPr>
            <w:tcW w:w="2881" w:type="dxa"/>
            <w:tcPrChange w:id="2745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4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47" w:author="Administrator" w:date="2018-10-23T14:05:00Z">
                  <w:rPr>
                    <w:rFonts w:hint="eastAsia"/>
                  </w:rPr>
                </w:rPrChange>
              </w:rPr>
              <w:t>开始时间</w:t>
            </w:r>
            <w:ins w:id="2748" w:author="vim" w:date="2018-10-18T16:01:00Z">
              <w:r>
                <w:rPr>
                  <w:rFonts w:hint="eastAsia" w:ascii="微软雅黑" w:hAnsi="微软雅黑" w:eastAsia="微软雅黑" w:cs="微软雅黑"/>
                  <w:rPrChange w:id="2749" w:author="Administrator" w:date="2018-10-23T14:05:00Z">
                    <w:rPr>
                      <w:rFonts w:hint="eastAsia"/>
                    </w:rPr>
                  </w:rPrChange>
                </w:rPr>
                <w:t>，如</w:t>
              </w:r>
            </w:ins>
            <w:ins w:id="2750" w:author="vim" w:date="2018-10-18T16:01:00Z">
              <w:r>
                <w:rPr>
                  <w:rFonts w:ascii="微软雅黑" w:hAnsi="微软雅黑" w:eastAsia="微软雅黑" w:cs="微软雅黑"/>
                  <w:rPrChange w:id="2751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  <w:tcPrChange w:id="275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5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5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2755" w:author="vim" w:date="2018-10-18T16:02:00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c>
          <w:tcPr>
            <w:tcW w:w="2130" w:type="dxa"/>
            <w:tcPrChange w:id="2756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758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1380" w:type="dxa"/>
            <w:tcPrChange w:id="2759" w:author="vim" w:date="2018-10-18T16:02:00Z">
              <w:tcPr>
                <w:tcW w:w="2130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60" w:author="Administrator" w:date="2018-10-23T14:05:00Z">
                  <w:rPr/>
                </w:rPrChange>
              </w:rPr>
            </w:pPr>
            <w:ins w:id="2761" w:author="vim" w:date="2018-10-18T16:01:00Z">
              <w:r>
                <w:rPr>
                  <w:rFonts w:ascii="微软雅黑" w:hAnsi="微软雅黑" w:eastAsia="微软雅黑" w:cs="微软雅黑"/>
                  <w:rPrChange w:id="2762" w:author="Administrator" w:date="2018-10-23T14:05:00Z">
                    <w:rPr/>
                  </w:rPrChange>
                </w:rPr>
                <w:t>DateTime</w:t>
              </w:r>
            </w:ins>
            <w:del w:id="2763" w:author="vim" w:date="2018-10-18T16:01:00Z">
              <w:r>
                <w:rPr>
                  <w:rFonts w:ascii="微软雅黑" w:hAnsi="微软雅黑" w:eastAsia="微软雅黑" w:cs="微软雅黑"/>
                  <w:rPrChange w:id="2764" w:author="Administrator" w:date="2018-10-23T14:05:00Z">
                    <w:rPr/>
                  </w:rPrChange>
                </w:rPr>
                <w:delText>long</w:delText>
              </w:r>
            </w:del>
          </w:p>
        </w:tc>
        <w:tc>
          <w:tcPr>
            <w:tcW w:w="2881" w:type="dxa"/>
            <w:tcPrChange w:id="2765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6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67" w:author="Administrator" w:date="2018-10-23T14:05:00Z">
                  <w:rPr>
                    <w:rFonts w:hint="eastAsia"/>
                  </w:rPr>
                </w:rPrChange>
              </w:rPr>
              <w:t>结束时间</w:t>
            </w:r>
            <w:ins w:id="2768" w:author="vim" w:date="2018-10-18T16:01:00Z">
              <w:r>
                <w:rPr>
                  <w:rFonts w:hint="eastAsia" w:ascii="微软雅黑" w:hAnsi="微软雅黑" w:eastAsia="微软雅黑" w:cs="微软雅黑"/>
                  <w:rPrChange w:id="2769" w:author="Administrator" w:date="2018-10-23T14:05:00Z">
                    <w:rPr>
                      <w:rFonts w:hint="eastAsia"/>
                    </w:rPr>
                  </w:rPrChange>
                </w:rPr>
                <w:t>，如</w:t>
              </w:r>
            </w:ins>
            <w:ins w:id="2770" w:author="vim" w:date="2018-10-18T16:02:00Z">
              <w:r>
                <w:rPr>
                  <w:rFonts w:ascii="微软雅黑" w:hAnsi="微软雅黑" w:eastAsia="微软雅黑" w:cs="微软雅黑"/>
                  <w:rPrChange w:id="2771" w:author="Administrator" w:date="2018-10-23T14:05:00Z">
                    <w:rPr/>
                  </w:rPrChange>
                </w:rPr>
                <w:t>2018-10-11 01:35:15</w:t>
              </w:r>
            </w:ins>
          </w:p>
        </w:tc>
        <w:tc>
          <w:tcPr>
            <w:tcW w:w="2131" w:type="dxa"/>
            <w:tcPrChange w:id="2772" w:author="vim" w:date="2018-10-18T16:02:00Z">
              <w:tcPr>
                <w:tcW w:w="2131" w:type="dxa"/>
              </w:tcPr>
            </w:tcPrChange>
          </w:tcPr>
          <w:p>
            <w:pPr>
              <w:rPr>
                <w:rFonts w:ascii="微软雅黑" w:hAnsi="微软雅黑" w:eastAsia="微软雅黑" w:cs="微软雅黑"/>
                <w:rPrChange w:id="277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774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  <w:rPrChange w:id="2775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2776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r>
        <w:rPr>
          <w:rFonts w:hint="eastAsia" w:ascii="微软雅黑" w:hAnsi="微软雅黑" w:eastAsia="微软雅黑" w:cs="微软雅黑"/>
          <w:szCs w:val="21"/>
        </w:rPr>
        <w:t>":"1234",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"wsId":"1234",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"method":"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queryRecord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"token":"K71U8DBPNE",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"version":"1.0",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param: {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"deviceID":"38020000001320000010",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 "startTime":"2018-10-30 01:05:15", </w:t>
      </w:r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"endTime":"2018-10-31 01:05:15"</w:t>
      </w:r>
    </w:p>
    <w:p>
      <w:pPr>
        <w:ind w:firstLine="42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rPr>
          <w:rFonts w:ascii="微软雅黑" w:hAnsi="微软雅黑" w:eastAsia="微软雅黑" w:cs="微软雅黑"/>
          <w:rPrChange w:id="2777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outlineLvl w:val="2"/>
        <w:rPr>
          <w:ins w:id="2778" w:author="Administrator" w:date="2018-10-23T13:46:00Z"/>
          <w:rStyle w:val="15"/>
          <w:rFonts w:ascii="微软雅黑" w:hAnsi="微软雅黑" w:eastAsia="微软雅黑" w:cs="微软雅黑"/>
          <w:rPrChange w:id="2779" w:author="Administrator" w:date="2018-10-23T14:05:00Z">
            <w:rPr>
              <w:ins w:id="2780" w:author="Administrator" w:date="2018-10-23T13:46:00Z"/>
              <w:rStyle w:val="15"/>
            </w:rPr>
          </w:rPrChange>
        </w:rPr>
      </w:pPr>
      <w:del w:id="2781" w:author="Administrator" w:date="2018-10-23T13:46:00Z">
        <w:r>
          <w:rPr>
            <w:rStyle w:val="15"/>
            <w:rFonts w:ascii="微软雅黑" w:hAnsi="微软雅黑" w:eastAsia="微软雅黑" w:cs="微软雅黑"/>
            <w:b/>
            <w:sz w:val="32"/>
            <w:rPrChange w:id="2782" w:author="Administrator" w:date="2018-10-23T14:05:00Z">
              <w:rPr>
                <w:b/>
                <w:sz w:val="32"/>
              </w:rPr>
            </w:rPrChange>
          </w:rPr>
          <w:delText>3</w:delText>
        </w:r>
      </w:del>
      <w:ins w:id="2783" w:author="Administrator" w:date="2018-10-23T13:46:00Z">
        <w:r>
          <w:rPr>
            <w:rStyle w:val="15"/>
            <w:rFonts w:ascii="微软雅黑" w:hAnsi="微软雅黑" w:eastAsia="微软雅黑" w:cs="微软雅黑"/>
            <w:rPrChange w:id="2784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785" w:author="Administrator" w:date="2018-10-23T14:05:00Z">
            <w:rPr/>
          </w:rPrChange>
        </w:rPr>
        <w:t>.</w:t>
      </w:r>
      <w:del w:id="2786" w:author="Administrator" w:date="2018-10-23T13:46:00Z">
        <w:r>
          <w:rPr>
            <w:rStyle w:val="15"/>
            <w:rFonts w:ascii="微软雅黑" w:hAnsi="微软雅黑" w:eastAsia="微软雅黑" w:cs="微软雅黑"/>
            <w:rPrChange w:id="2787" w:author="Administrator" w:date="2018-10-23T14:05:00Z">
              <w:rPr/>
            </w:rPrChange>
          </w:rPr>
          <w:delText>3</w:delText>
        </w:r>
      </w:del>
      <w:ins w:id="2788" w:author="Administrator" w:date="2018-10-23T13:46:00Z">
        <w:r>
          <w:rPr>
            <w:rStyle w:val="15"/>
            <w:rFonts w:ascii="微软雅黑" w:hAnsi="微软雅黑" w:eastAsia="微软雅黑" w:cs="微软雅黑"/>
            <w:rPrChange w:id="2789" w:author="Administrator" w:date="2018-10-23T14:05:00Z">
              <w:rPr>
                <w:rStyle w:val="15"/>
              </w:rPr>
            </w:rPrChange>
          </w:rPr>
          <w:t>4</w:t>
        </w:r>
      </w:ins>
      <w:r>
        <w:rPr>
          <w:rStyle w:val="15"/>
          <w:rFonts w:ascii="微软雅黑" w:hAnsi="微软雅黑" w:eastAsia="微软雅黑" w:cs="微软雅黑"/>
          <w:rPrChange w:id="2790" w:author="Administrator" w:date="2018-10-23T14:05:00Z">
            <w:rPr/>
          </w:rPrChange>
        </w:rPr>
        <w:t xml:space="preserve">.2 </w:t>
      </w:r>
      <w:ins w:id="2791" w:author="Administrator" w:date="2018-10-22T18:06:00Z">
        <w:r>
          <w:rPr>
            <w:rStyle w:val="15"/>
            <w:rFonts w:hint="eastAsia" w:ascii="微软雅黑" w:hAnsi="微软雅黑" w:eastAsia="微软雅黑" w:cs="微软雅黑"/>
            <w:rPrChange w:id="2792" w:author="Administrator" w:date="2018-10-23T14:05:00Z">
              <w:rPr>
                <w:rFonts w:hint="eastAsia"/>
              </w:rPr>
            </w:rPrChange>
          </w:rPr>
          <w:t>响应命令</w:t>
        </w:r>
      </w:ins>
    </w:p>
    <w:p>
      <w:pPr>
        <w:outlineLvl w:val="9"/>
        <w:rPr>
          <w:rFonts w:ascii="微软雅黑" w:hAnsi="微软雅黑" w:eastAsia="微软雅黑" w:cs="微软雅黑"/>
          <w:rPrChange w:id="2794" w:author="Administrator" w:date="2018-10-23T14:05:00Z">
            <w:rPr/>
          </w:rPrChange>
        </w:rPr>
        <w:pPrChange w:id="2793" w:author="Administrator" w:date="2018-10-23T13:50:00Z">
          <w:pPr>
            <w:outlineLvl w:val="2"/>
          </w:pPr>
        </w:pPrChange>
      </w:pPr>
      <w:ins w:id="2795" w:author="Administrator" w:date="2018-10-23T13:46:00Z">
        <w:r>
          <w:rPr>
            <w:rStyle w:val="15"/>
            <w:rFonts w:hint="eastAsia" w:ascii="微软雅黑" w:hAnsi="微软雅黑" w:eastAsia="微软雅黑" w:cs="微软雅黑"/>
            <w:sz w:val="21"/>
            <w:szCs w:val="21"/>
            <w:rPrChange w:id="2796" w:author="Administrator" w:date="2018-10-23T13:46:00Z">
              <w:rPr>
                <w:rStyle w:val="15"/>
                <w:rFonts w:hint="eastAsia"/>
              </w:rPr>
            </w:rPrChange>
          </w:rPr>
          <w:t>响应参数</w:t>
        </w:r>
      </w:ins>
      <w:del w:id="2797" w:author="Administrator" w:date="2018-10-22T18:06:00Z">
        <w:r>
          <w:rPr>
            <w:rFonts w:hint="eastAsia" w:ascii="微软雅黑" w:hAnsi="微软雅黑" w:eastAsia="微软雅黑" w:cs="微软雅黑"/>
            <w:rPrChange w:id="2798" w:author="Administrator" w:date="2018-10-23T14:05:00Z">
              <w:rPr>
                <w:rFonts w:hint="eastAsia"/>
              </w:rPr>
            </w:rPrChange>
          </w:rPr>
          <w:delText>响应参数</w:delText>
        </w:r>
      </w:del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79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0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2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04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06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08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0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10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2811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13" w:author="Administrator" w:date="2018-10-23T14:05:00Z">
                  <w:rPr/>
                </w:rPrChange>
              </w:rPr>
              <w:t>startTime</w:t>
            </w:r>
          </w:p>
        </w:tc>
        <w:tc>
          <w:tcPr>
            <w:tcW w:w="2131" w:type="dxa"/>
          </w:tcPr>
          <w:p>
            <w:pPr>
              <w:outlineLvl w:val="1"/>
              <w:rPr>
                <w:ins w:id="2814" w:author="Administrator" w:date="2018-10-23T11:42:00Z"/>
                <w:rFonts w:ascii="微软雅黑" w:hAnsi="微软雅黑" w:eastAsia="微软雅黑" w:cs="微软雅黑"/>
                <w:rPrChange w:id="2815" w:author="Administrator" w:date="2018-10-23T14:05:00Z">
                  <w:rPr>
                    <w:ins w:id="2816" w:author="Administrator" w:date="2018-10-23T11:42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2817" w:author="Administrator" w:date="2018-10-23T14:05:00Z">
                  <w:rPr/>
                </w:rPrChange>
              </w:rPr>
              <w:t>Datetime</w:t>
            </w:r>
            <w:ins w:id="2818" w:author="Administrator" w:date="2018-10-23T11:42:00Z">
              <w:r>
                <w:rPr>
                  <w:rFonts w:hint="eastAsia" w:ascii="微软雅黑" w:hAnsi="微软雅黑" w:eastAsia="微软雅黑" w:cs="微软雅黑"/>
                  <w:rPrChange w:id="2819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outlineLvl w:val="1"/>
              <w:rPr>
                <w:rFonts w:ascii="微软雅黑" w:hAnsi="微软雅黑" w:eastAsia="微软雅黑" w:cs="微软雅黑"/>
                <w:rPrChange w:id="2820" w:author="Administrator" w:date="2018-10-23T14:05:00Z">
                  <w:rPr/>
                </w:rPrChange>
              </w:rPr>
            </w:pPr>
            <w:ins w:id="2821" w:author="Administrator" w:date="2018-10-23T11:43:00Z">
              <w:r>
                <w:rPr>
                  <w:rFonts w:ascii="微软雅黑" w:hAnsi="微软雅黑" w:eastAsia="微软雅黑" w:cs="微软雅黑"/>
                  <w:rPrChange w:id="2822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24" w:author="Administrator" w:date="2018-10-23T14:05:00Z">
                  <w:rPr>
                    <w:rFonts w:hint="eastAsia"/>
                  </w:rPr>
                </w:rPrChange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2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26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2131" w:type="dxa"/>
          </w:tcPr>
          <w:p>
            <w:pPr>
              <w:outlineLvl w:val="1"/>
              <w:rPr>
                <w:ins w:id="2827" w:author="Administrator" w:date="2018-10-23T11:42:00Z"/>
                <w:rFonts w:ascii="微软雅黑" w:hAnsi="微软雅黑" w:eastAsia="微软雅黑" w:cs="微软雅黑"/>
                <w:rPrChange w:id="2828" w:author="Administrator" w:date="2018-10-23T14:05:00Z">
                  <w:rPr>
                    <w:ins w:id="2829" w:author="Administrator" w:date="2018-10-23T11:42:00Z"/>
                  </w:rPr>
                </w:rPrChange>
              </w:rPr>
            </w:pPr>
            <w:r>
              <w:rPr>
                <w:rFonts w:ascii="微软雅黑" w:hAnsi="微软雅黑" w:eastAsia="微软雅黑" w:cs="微软雅黑"/>
                <w:rPrChange w:id="2830" w:author="Administrator" w:date="2018-10-23T14:05:00Z">
                  <w:rPr/>
                </w:rPrChange>
              </w:rPr>
              <w:t>Datetime</w:t>
            </w:r>
            <w:ins w:id="2831" w:author="Administrator" w:date="2018-10-23T11:42:00Z">
              <w:r>
                <w:rPr>
                  <w:rFonts w:hint="eastAsia" w:ascii="微软雅黑" w:hAnsi="微软雅黑" w:eastAsia="微软雅黑" w:cs="微软雅黑"/>
                  <w:rPrChange w:id="2832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outlineLvl w:val="1"/>
              <w:rPr>
                <w:rFonts w:ascii="微软雅黑" w:hAnsi="微软雅黑" w:eastAsia="微软雅黑" w:cs="微软雅黑"/>
                <w:rPrChange w:id="2833" w:author="Administrator" w:date="2018-10-23T14:05:00Z">
                  <w:rPr/>
                </w:rPrChange>
              </w:rPr>
            </w:pPr>
            <w:ins w:id="2834" w:author="Administrator" w:date="2018-10-23T11:43:00Z">
              <w:r>
                <w:rPr>
                  <w:rFonts w:ascii="微软雅黑" w:hAnsi="微软雅黑" w:eastAsia="微软雅黑" w:cs="微软雅黑"/>
                  <w:rPrChange w:id="2835" w:author="Administrator" w:date="2018-10-23T14:05:00Z">
                    <w:rPr/>
                  </w:rPrChange>
                </w:rPr>
                <w:t>2018-10-11 01:05:15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3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37" w:author="Administrator" w:date="2018-10-23T14:05:00Z">
                  <w:rPr>
                    <w:rFonts w:hint="eastAsia"/>
                  </w:rPr>
                </w:rPrChange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38" w:author="Administrator" w:date="2018-10-23T14:05:00Z">
                  <w:rPr/>
                </w:rPrChange>
              </w:rPr>
            </w:pPr>
            <w:del w:id="2839" w:author="Administrator" w:date="2018-10-19T09:39:00Z">
              <w:r>
                <w:rPr>
                  <w:rFonts w:ascii="微软雅黑" w:hAnsi="微软雅黑" w:eastAsia="微软雅黑" w:cs="微软雅黑"/>
                  <w:rPrChange w:id="2840" w:author="Administrator" w:date="2018-10-23T14:05:00Z">
                    <w:rPr/>
                  </w:rPrChange>
                </w:rPr>
                <w:delText>deviceID</w:delText>
              </w:r>
            </w:del>
            <w:ins w:id="2841" w:author="Administrator" w:date="2018-10-19T09:39:00Z">
              <w:r>
                <w:rPr>
                  <w:rFonts w:ascii="微软雅黑" w:hAnsi="微软雅黑" w:eastAsia="微软雅黑" w:cs="微软雅黑"/>
                  <w:rPrChange w:id="2842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4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46" w:author="Administrator" w:date="2018-10-23T14:05:00Z">
                  <w:rPr>
                    <w:rFonts w:hint="eastAsia"/>
                  </w:rPr>
                </w:rPrChange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48" w:author="Administrator" w:date="2018-10-23T14:05:00Z">
                  <w:rPr/>
                </w:rPrChange>
              </w:rPr>
              <w:t>sn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4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50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5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52" w:author="Administrator" w:date="2018-10-23T14:05:00Z">
                  <w:rPr>
                    <w:rFonts w:hint="eastAsia"/>
                  </w:rPr>
                </w:rPrChange>
              </w:rPr>
              <w:t>sn</w:t>
            </w:r>
            <w:r>
              <w:rPr>
                <w:rFonts w:hint="eastAsia" w:ascii="微软雅黑" w:hAnsi="微软雅黑" w:eastAsia="微软雅黑" w:cs="微软雅黑"/>
                <w:rPrChange w:id="2853" w:author="Administrator" w:date="2018-10-23T14:05:00Z">
                  <w:rPr>
                    <w:rFonts w:hint="eastAsia"/>
                  </w:rPr>
                </w:rPrChange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5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55" w:author="Administrator" w:date="2018-10-23T14:05:00Z">
                  <w:rPr/>
                </w:rPrChange>
              </w:rPr>
              <w:t>sum</w:t>
            </w:r>
            <w:ins w:id="2856" w:author="vim" w:date="2018-11-02T09:54:00Z">
              <w:r>
                <w:rPr>
                  <w:rFonts w:ascii="微软雅黑" w:hAnsi="微软雅黑" w:eastAsia="微软雅黑" w:cs="微软雅黑"/>
                </w:rPr>
                <w:t>N</w:t>
              </w:r>
            </w:ins>
            <w:del w:id="2857" w:author="vim" w:date="2018-11-02T09:54:00Z">
              <w:r>
                <w:rPr>
                  <w:rFonts w:ascii="微软雅黑" w:hAnsi="微软雅黑" w:eastAsia="微软雅黑" w:cs="微软雅黑"/>
                  <w:rPrChange w:id="2858" w:author="Administrator" w:date="2018-10-23T14:05:00Z">
                    <w:rPr/>
                  </w:rPrChange>
                </w:rPr>
                <w:delText>n</w:delText>
              </w:r>
            </w:del>
            <w:r>
              <w:rPr>
                <w:rFonts w:ascii="微软雅黑" w:hAnsi="微软雅黑" w:eastAsia="微软雅黑" w:cs="微软雅黑"/>
                <w:rPrChange w:id="2859" w:author="Administrator" w:date="2018-10-23T14:05:00Z">
                  <w:rPr/>
                </w:rPrChange>
              </w:rPr>
              <w:t>um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1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63" w:author="Administrator" w:date="2018-10-23T14:05:00Z">
                  <w:rPr>
                    <w:rFonts w:hint="eastAsia"/>
                  </w:rPr>
                </w:rPrChange>
              </w:rPr>
              <w:t>总录像段数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</w:tcPr>
          <w:p>
            <w:pPr>
              <w:outlineLvl w:val="1"/>
              <w:rPr>
                <w:rFonts w:ascii="微软雅黑" w:hAnsi="微软雅黑" w:eastAsia="微软雅黑" w:cs="微软雅黑"/>
                <w:rPrChange w:id="286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5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6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67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28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69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870" w:author="Administrator" w:date="2018-10-23T11:43:00Z"/>
        </w:trPr>
        <w:tc>
          <w:tcPr>
            <w:tcW w:w="4260" w:type="dxa"/>
            <w:gridSpan w:val="2"/>
          </w:tcPr>
          <w:p>
            <w:pPr>
              <w:outlineLvl w:val="1"/>
              <w:rPr>
                <w:ins w:id="2871" w:author="Administrator" w:date="2018-10-23T11:43:00Z"/>
                <w:rFonts w:ascii="微软雅黑" w:hAnsi="微软雅黑" w:eastAsia="微软雅黑" w:cs="微软雅黑"/>
                <w:rPrChange w:id="2872" w:author="Administrator" w:date="2018-10-23T14:05:00Z">
                  <w:rPr>
                    <w:ins w:id="2873" w:author="Administrator" w:date="2018-10-23T11:43:00Z"/>
                  </w:rPr>
                </w:rPrChange>
              </w:rPr>
            </w:pPr>
            <w:ins w:id="2874" w:author="Administrator" w:date="2018-10-23T11:43:00Z">
              <w:r>
                <w:rPr>
                  <w:rFonts w:ascii="微软雅黑" w:hAnsi="微软雅黑" w:eastAsia="微软雅黑" w:cs="微软雅黑"/>
                  <w:rPrChange w:id="2875" w:author="Administrator" w:date="2018-10-23T14:05:00Z">
                    <w:rPr/>
                  </w:rPrChange>
                </w:rPr>
                <w:t>index</w:t>
              </w:r>
            </w:ins>
          </w:p>
        </w:tc>
        <w:tc>
          <w:tcPr>
            <w:tcW w:w="2131" w:type="dxa"/>
          </w:tcPr>
          <w:p>
            <w:pPr>
              <w:rPr>
                <w:ins w:id="2876" w:author="Administrator" w:date="2018-10-23T11:43:00Z"/>
                <w:rFonts w:ascii="微软雅黑" w:hAnsi="微软雅黑" w:eastAsia="微软雅黑" w:cs="微软雅黑"/>
                <w:rPrChange w:id="2877" w:author="Administrator" w:date="2018-10-23T14:05:00Z">
                  <w:rPr>
                    <w:ins w:id="2878" w:author="Administrator" w:date="2018-10-23T11:43:00Z"/>
                  </w:rPr>
                </w:rPrChange>
              </w:rPr>
            </w:pPr>
            <w:ins w:id="2879" w:author="Administrator" w:date="2018-10-23T11:43:00Z">
              <w:r>
                <w:rPr>
                  <w:rFonts w:ascii="微软雅黑" w:hAnsi="微软雅黑" w:eastAsia="微软雅黑" w:cs="微软雅黑"/>
                  <w:rPrChange w:id="2880" w:author="Administrator" w:date="2018-10-23T14:05:00Z">
                    <w:rPr/>
                  </w:rPrChange>
                </w:rPr>
                <w:t>int</w:t>
              </w:r>
            </w:ins>
          </w:p>
        </w:tc>
        <w:tc>
          <w:tcPr>
            <w:tcW w:w="2131" w:type="dxa"/>
          </w:tcPr>
          <w:p>
            <w:pPr>
              <w:rPr>
                <w:ins w:id="2881" w:author="Administrator" w:date="2018-10-23T11:43:00Z"/>
                <w:rFonts w:ascii="微软雅黑" w:hAnsi="微软雅黑" w:eastAsia="微软雅黑" w:cs="微软雅黑"/>
                <w:rPrChange w:id="2882" w:author="Administrator" w:date="2018-10-23T14:05:00Z">
                  <w:rPr>
                    <w:ins w:id="2883" w:author="Administrator" w:date="2018-10-23T11:43:00Z"/>
                  </w:rPr>
                </w:rPrChange>
              </w:rPr>
            </w:pPr>
            <w:ins w:id="2884" w:author="Administrator" w:date="2018-10-23T11:43:00Z">
              <w:r>
                <w:rPr>
                  <w:rFonts w:hint="eastAsia" w:ascii="微软雅黑" w:hAnsi="微软雅黑" w:eastAsia="微软雅黑" w:cs="微软雅黑"/>
                  <w:rPrChange w:id="2885" w:author="Administrator" w:date="2018-10-23T14:05:00Z">
                    <w:rPr>
                      <w:rFonts w:hint="eastAsia"/>
                    </w:rPr>
                  </w:rPrChange>
                </w:rPr>
                <w:t>当前</w:t>
              </w:r>
            </w:ins>
            <w:ins w:id="2886" w:author="Administrator" w:date="2018-10-23T11:44:00Z">
              <w:r>
                <w:rPr>
                  <w:rFonts w:hint="eastAsia" w:ascii="微软雅黑" w:hAnsi="微软雅黑" w:eastAsia="微软雅黑" w:cs="微软雅黑"/>
                  <w:rPrChange w:id="2887" w:author="Administrator" w:date="2018-10-23T14:05:00Z">
                    <w:rPr>
                      <w:rFonts w:hint="eastAsia"/>
                    </w:rPr>
                  </w:rPrChange>
                </w:rPr>
                <w:t>结果</w:t>
              </w:r>
            </w:ins>
            <w:ins w:id="2888" w:author="Administrator" w:date="2018-10-23T11:43:00Z">
              <w:r>
                <w:rPr>
                  <w:rFonts w:hint="eastAsia" w:ascii="微软雅黑" w:hAnsi="微软雅黑" w:eastAsia="微软雅黑" w:cs="微软雅黑"/>
                  <w:rPrChange w:id="2889" w:author="Administrator" w:date="2018-10-23T14:05:00Z">
                    <w:rPr>
                      <w:rFonts w:hint="eastAsia"/>
                    </w:rPr>
                  </w:rPrChange>
                </w:rPr>
                <w:t>最后</w:t>
              </w:r>
            </w:ins>
            <w:ins w:id="2890" w:author="Administrator" w:date="2018-10-23T11:44:00Z">
              <w:r>
                <w:rPr>
                  <w:rFonts w:hint="eastAsia" w:ascii="微软雅黑" w:hAnsi="微软雅黑" w:eastAsia="微软雅黑" w:cs="微软雅黑"/>
                  <w:rPrChange w:id="2891" w:author="Administrator" w:date="2018-10-23T14:05:00Z">
                    <w:rPr>
                      <w:rFonts w:hint="eastAsia"/>
                    </w:rPr>
                  </w:rPrChange>
                </w:rPr>
                <w:t>段数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vMerge w:val="restart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93" w:author="Administrator" w:date="2018-10-23T14:05:00Z">
                  <w:rPr/>
                </w:rPrChange>
              </w:rPr>
              <w:t>recordList</w:t>
            </w: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4" w:author="Administrator" w:date="2018-10-23T14:05:00Z">
                  <w:rPr/>
                </w:rPrChange>
              </w:rPr>
            </w:pP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896" w:author="Administrator" w:date="2018-10-23T14:05:00Z">
                  <w:rPr/>
                </w:rPrChange>
              </w:rPr>
              <w:t>List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898" w:author="Administrator" w:date="2018-10-23T14:05:00Z">
                  <w:rPr>
                    <w:rFonts w:hint="eastAsia"/>
                  </w:rPr>
                </w:rPrChange>
              </w:rPr>
              <w:t>录像列表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89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0" w:author="Administrator" w:date="2018-10-23T14:05:00Z">
                  <w:rPr/>
                </w:rPrChange>
              </w:rPr>
            </w:pPr>
            <w:del w:id="2901" w:author="Administrator" w:date="2018-10-19T09:39:00Z">
              <w:r>
                <w:rPr>
                  <w:rFonts w:ascii="微软雅黑" w:hAnsi="微软雅黑" w:eastAsia="微软雅黑" w:cs="微软雅黑"/>
                  <w:rPrChange w:id="2902" w:author="Administrator" w:date="2018-10-23T14:05:00Z">
                    <w:rPr/>
                  </w:rPrChange>
                </w:rPr>
                <w:delText>deviceId</w:delText>
              </w:r>
            </w:del>
            <w:ins w:id="2903" w:author="Administrator" w:date="2018-10-19T09:39:00Z">
              <w:r>
                <w:rPr>
                  <w:rFonts w:ascii="微软雅黑" w:hAnsi="微软雅黑" w:eastAsia="微软雅黑" w:cs="微软雅黑"/>
                  <w:rPrChange w:id="2904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0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08" w:author="Administrator" w:date="2018-10-23T14:05:00Z">
                  <w:rPr>
                    <w:rFonts w:hint="eastAsia"/>
                  </w:rPr>
                </w:rPrChange>
              </w:rPr>
              <w:t>设备编码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09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1" w:author="Administrator" w:date="2018-10-23T14:05:00Z">
                  <w:rPr/>
                </w:rPrChange>
              </w:rPr>
              <w:t>uri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15" w:author="Administrator" w:date="2018-10-23T14:05:00Z">
                  <w:rPr/>
                </w:rPrChange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6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17" w:author="Administrator" w:date="2018-10-23T14:05:00Z">
                  <w:rPr/>
                </w:rPrChange>
              </w:rPr>
            </w:pPr>
            <w:del w:id="2918" w:author="Administrator" w:date="2018-10-19T09:39:00Z">
              <w:r>
                <w:rPr>
                  <w:rFonts w:ascii="微软雅黑" w:hAnsi="微软雅黑" w:eastAsia="微软雅黑" w:cs="微软雅黑"/>
                  <w:rPrChange w:id="2919" w:author="Administrator" w:date="2018-10-23T14:05:00Z">
                    <w:rPr/>
                  </w:rPrChange>
                </w:rPr>
                <w:delText>begin</w:delText>
              </w:r>
            </w:del>
            <w:ins w:id="2920" w:author="Administrator" w:date="2018-10-19T09:39:00Z">
              <w:r>
                <w:rPr>
                  <w:rFonts w:ascii="微软雅黑" w:hAnsi="微软雅黑" w:eastAsia="微软雅黑" w:cs="微软雅黑"/>
                  <w:rPrChange w:id="2921" w:author="Administrator" w:date="2018-10-23T14:05:00Z">
                    <w:rPr/>
                  </w:rPrChange>
                </w:rPr>
                <w:t>start</w:t>
              </w:r>
            </w:ins>
            <w:r>
              <w:rPr>
                <w:rFonts w:ascii="微软雅黑" w:hAnsi="微软雅黑" w:eastAsia="微软雅黑" w:cs="微软雅黑"/>
                <w:rPrChange w:id="2922" w:author="Administrator" w:date="2018-10-23T14:05:00Z">
                  <w:rPr/>
                </w:rPrChange>
              </w:rPr>
              <w:t>Time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23" w:author="Administrator" w:date="2018-10-23T14:05:00Z">
                  <w:rPr/>
                </w:rPrChange>
              </w:rPr>
            </w:pPr>
            <w:ins w:id="2924" w:author="vim" w:date="2018-11-02T09:55:00Z">
              <w:r>
                <w:rPr>
                  <w:rFonts w:ascii="微软雅黑" w:hAnsi="微软雅黑" w:eastAsia="微软雅黑" w:cs="微软雅黑"/>
                </w:rPr>
                <w:t>String</w:t>
              </w:r>
            </w:ins>
            <w:del w:id="2925" w:author="vim" w:date="2018-11-02T09:55:00Z">
              <w:r>
                <w:rPr>
                  <w:rFonts w:ascii="微软雅黑" w:hAnsi="微软雅黑" w:eastAsia="微软雅黑" w:cs="微软雅黑"/>
                  <w:rPrChange w:id="2926" w:author="Administrator" w:date="2018-10-23T14:05:00Z">
                    <w:rPr/>
                  </w:rPrChange>
                </w:rPr>
                <w:delText>l</w:delText>
              </w:r>
            </w:del>
            <w:del w:id="2927" w:author="vim" w:date="2018-11-02T09:55:00Z">
              <w:r>
                <w:rPr>
                  <w:rFonts w:ascii="微软雅黑" w:hAnsi="微软雅黑" w:eastAsia="微软雅黑" w:cs="微软雅黑"/>
                  <w:rPrChange w:id="2928" w:author="Administrator" w:date="2018-10-23T14:05:00Z">
                    <w:rPr/>
                  </w:rPrChange>
                </w:rPr>
                <w:delText>o</w:delText>
              </w:r>
            </w:del>
            <w:del w:id="2929" w:author="vim" w:date="2018-11-02T09:55:00Z">
              <w:r>
                <w:rPr>
                  <w:rFonts w:ascii="微软雅黑" w:hAnsi="微软雅黑" w:eastAsia="微软雅黑" w:cs="微软雅黑"/>
                  <w:rPrChange w:id="2930" w:author="Administrator" w:date="2018-10-23T14:05:00Z">
                    <w:rPr/>
                  </w:rPrChange>
                </w:rPr>
                <w:delText>n</w:delText>
              </w:r>
            </w:del>
            <w:del w:id="2931" w:author="vim" w:date="2018-11-02T09:55:00Z">
              <w:r>
                <w:rPr>
                  <w:rFonts w:ascii="微软雅黑" w:hAnsi="微软雅黑" w:eastAsia="微软雅黑" w:cs="微软雅黑"/>
                  <w:rPrChange w:id="2932" w:author="Administrator" w:date="2018-10-23T14:05:00Z">
                    <w:rPr/>
                  </w:rPrChange>
                </w:rPr>
                <w:delText>g</w:delText>
              </w:r>
            </w:del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34" w:author="Administrator" w:date="2018-10-23T14:05:00Z">
                  <w:rPr>
                    <w:rFonts w:hint="eastAsia"/>
                  </w:rPr>
                </w:rPrChange>
              </w:rPr>
              <w:t>录像</w:t>
            </w:r>
            <w:r>
              <w:rPr>
                <w:rFonts w:hint="eastAsia" w:ascii="微软雅黑" w:hAnsi="微软雅黑" w:eastAsia="微软雅黑" w:cs="微软雅黑"/>
                <w:rPrChange w:id="2935" w:author="Administrator" w:date="2018-10-23T14:05:00Z">
                  <w:rPr>
                    <w:rFonts w:hint="eastAsia"/>
                  </w:rPr>
                </w:rPrChange>
              </w:rPr>
              <w:t>开始开始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6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38" w:author="Administrator" w:date="2018-10-23T14:05:00Z">
                  <w:rPr/>
                </w:rPrChange>
              </w:rPr>
              <w:t>endTime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39" w:author="Administrator" w:date="2018-10-23T14:05:00Z">
                  <w:rPr/>
                </w:rPrChange>
              </w:rPr>
            </w:pPr>
            <w:ins w:id="2940" w:author="vim" w:date="2018-11-02T09:55:00Z">
              <w:r>
                <w:rPr>
                  <w:rFonts w:ascii="微软雅黑" w:hAnsi="微软雅黑" w:eastAsia="微软雅黑" w:cs="微软雅黑"/>
                </w:rPr>
                <w:t>String</w:t>
              </w:r>
            </w:ins>
            <w:del w:id="2941" w:author="vim" w:date="2018-11-02T09:55:00Z">
              <w:r>
                <w:rPr>
                  <w:rFonts w:ascii="微软雅黑" w:hAnsi="微软雅黑" w:eastAsia="微软雅黑" w:cs="微软雅黑"/>
                  <w:rPrChange w:id="2942" w:author="Administrator" w:date="2018-10-23T14:05:00Z">
                    <w:rPr/>
                  </w:rPrChange>
                </w:rPr>
                <w:delText>l</w:delText>
              </w:r>
            </w:del>
            <w:del w:id="2943" w:author="vim" w:date="2018-11-02T09:55:00Z">
              <w:r>
                <w:rPr>
                  <w:rFonts w:ascii="微软雅黑" w:hAnsi="微软雅黑" w:eastAsia="微软雅黑" w:cs="微软雅黑"/>
                  <w:rPrChange w:id="2944" w:author="Administrator" w:date="2018-10-23T14:05:00Z">
                    <w:rPr/>
                  </w:rPrChange>
                </w:rPr>
                <w:delText>o</w:delText>
              </w:r>
            </w:del>
            <w:del w:id="2945" w:author="vim" w:date="2018-11-02T09:55:00Z">
              <w:r>
                <w:rPr>
                  <w:rFonts w:ascii="微软雅黑" w:hAnsi="微软雅黑" w:eastAsia="微软雅黑" w:cs="微软雅黑"/>
                  <w:rPrChange w:id="2946" w:author="Administrator" w:date="2018-10-23T14:05:00Z">
                    <w:rPr/>
                  </w:rPrChange>
                </w:rPr>
                <w:delText>n</w:delText>
              </w:r>
            </w:del>
            <w:del w:id="2947" w:author="vim" w:date="2018-11-02T09:55:00Z">
              <w:r>
                <w:rPr>
                  <w:rFonts w:ascii="微软雅黑" w:hAnsi="微软雅黑" w:eastAsia="微软雅黑" w:cs="微软雅黑"/>
                  <w:rPrChange w:id="2948" w:author="Administrator" w:date="2018-10-23T14:05:00Z">
                    <w:rPr/>
                  </w:rPrChange>
                </w:rPr>
                <w:delText>g</w:delText>
              </w:r>
            </w:del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4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50" w:author="Administrator" w:date="2018-10-23T14:05:00Z">
                  <w:rPr>
                    <w:rFonts w:hint="eastAsia"/>
                  </w:rPr>
                </w:rPrChange>
              </w:rPr>
              <w:t>录像结束开始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1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2" w:author="Administrator" w:date="2018-10-23T14:05:00Z">
                  <w:rPr/>
                </w:rPrChange>
              </w:rPr>
            </w:pPr>
            <w:ins w:id="2953" w:author="vim" w:date="2018-11-02T09:56:00Z">
              <w:r>
                <w:rPr>
                  <w:rFonts w:ascii="微软雅黑" w:hAnsi="微软雅黑" w:eastAsia="微软雅黑" w:cs="微软雅黑"/>
                </w:rPr>
                <w:t>i</w:t>
              </w:r>
            </w:ins>
            <w:del w:id="2954" w:author="vim" w:date="2018-11-02T09:56:00Z">
              <w:r>
                <w:rPr>
                  <w:rFonts w:ascii="微软雅黑" w:hAnsi="微软雅黑" w:eastAsia="微软雅黑" w:cs="微软雅黑"/>
                  <w:rPrChange w:id="2955" w:author="Administrator" w:date="2018-10-23T14:05:00Z">
                    <w:rPr/>
                  </w:rPrChange>
                </w:rPr>
                <w:delText>I</w:delText>
              </w:r>
            </w:del>
            <w:r>
              <w:rPr>
                <w:rFonts w:ascii="微软雅黑" w:hAnsi="微软雅黑" w:eastAsia="微软雅黑" w:cs="微软雅黑"/>
                <w:rPrChange w:id="2956" w:author="Administrator" w:date="2018-10-23T14:05:00Z">
                  <w:rPr/>
                </w:rPrChange>
              </w:rPr>
              <w:t>ndex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2958" w:author="Administrator" w:date="2018-10-23T14:05:00Z">
                  <w:rPr/>
                </w:rPrChange>
              </w:rPr>
              <w:t>int</w:t>
            </w:r>
          </w:p>
        </w:tc>
        <w:tc>
          <w:tcPr>
            <w:tcW w:w="2131" w:type="dxa"/>
          </w:tcPr>
          <w:p>
            <w:pPr>
              <w:outlineLvl w:val="1"/>
              <w:rPr>
                <w:rFonts w:ascii="微软雅黑" w:hAnsi="微软雅黑" w:eastAsia="微软雅黑" w:cs="微软雅黑"/>
                <w:rPrChange w:id="295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2960" w:author="Administrator" w:date="2018-10-23T14:05:00Z">
                  <w:rPr>
                    <w:rFonts w:hint="eastAsia"/>
                  </w:rPr>
                </w:rPrChange>
              </w:rPr>
              <w:t>录像下标</w:t>
            </w:r>
          </w:p>
        </w:tc>
      </w:tr>
    </w:tbl>
    <w:p>
      <w:pPr>
        <w:rPr>
          <w:ins w:id="2961" w:author="Administrator" w:date="2018-10-23T13:47:00Z"/>
          <w:rFonts w:ascii="微软雅黑" w:hAnsi="微软雅黑" w:eastAsia="微软雅黑" w:cs="微软雅黑"/>
          <w:rPrChange w:id="2962" w:author="Administrator" w:date="2018-10-23T14:05:00Z">
            <w:rPr>
              <w:ins w:id="2963" w:author="Administrator" w:date="2018-10-23T13:47:00Z"/>
            </w:rPr>
          </w:rPrChange>
        </w:rPr>
      </w:pPr>
      <w:ins w:id="2964" w:author="Administrator" w:date="2018-10-23T13:47:00Z">
        <w:r>
          <w:rPr>
            <w:rFonts w:hint="eastAsia" w:ascii="微软雅黑" w:hAnsi="微软雅黑" w:eastAsia="微软雅黑" w:cs="微软雅黑"/>
            <w:rPrChange w:id="2965" w:author="Administrator" w:date="2018-10-23T14:05:00Z">
              <w:rPr>
                <w:rFonts w:hint="eastAsia"/>
              </w:rPr>
            </w:rPrChange>
          </w:rPr>
          <w:t>临时响应</w:t>
        </w:r>
      </w:ins>
      <w:ins w:id="2966" w:author="Administrator" w:date="2018-10-23T13:47:00Z">
        <w:r>
          <w:rPr>
            <w:rFonts w:hint="eastAsia" w:ascii="微软雅黑" w:hAnsi="微软雅黑" w:eastAsia="微软雅黑" w:cs="微软雅黑"/>
            <w:rPrChange w:id="2967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968" w:author="Administrator" w:date="2018-10-23T13:47:00Z">
        <w:r>
          <w:rPr>
            <w:rFonts w:ascii="微软雅黑" w:hAnsi="微软雅黑" w:eastAsia="微软雅黑" w:cs="微软雅黑"/>
            <w:rPrChange w:id="2969" w:author="Administrator" w:date="2018-10-23T14:05:00Z">
              <w:rPr/>
            </w:rPrChange>
          </w:rPr>
          <w:instrText xml:space="preserve"> HYPERLINK \l "</w:instrText>
        </w:r>
      </w:ins>
      <w:ins w:id="2970" w:author="Administrator" w:date="2018-10-23T13:47:00Z">
        <w:r>
          <w:rPr>
            <w:rFonts w:hint="eastAsia" w:ascii="微软雅黑" w:hAnsi="微软雅黑" w:eastAsia="微软雅黑" w:cs="微软雅黑"/>
            <w:rPrChange w:id="2971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2972" w:author="Administrator" w:date="2018-10-23T13:47:00Z">
        <w:r>
          <w:rPr>
            <w:rFonts w:hint="eastAsia" w:ascii="微软雅黑" w:hAnsi="微软雅黑" w:eastAsia="微软雅黑" w:cs="微软雅黑"/>
            <w:rPrChange w:id="2973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2974" w:author="Administrator" w:date="2018-10-23T13:47:00Z">
        <w:r>
          <w:rPr>
            <w:rFonts w:ascii="微软雅黑" w:hAnsi="微软雅黑" w:eastAsia="微软雅黑" w:cs="微软雅黑"/>
            <w:rPrChange w:id="2975" w:author="Administrator" w:date="2018-10-23T14:05:00Z">
              <w:rPr/>
            </w:rPrChange>
          </w:rPr>
          <w:instrText xml:space="preserve">" </w:instrText>
        </w:r>
      </w:ins>
      <w:ins w:id="2976" w:author="Administrator" w:date="2018-10-23T13:47:00Z">
        <w:r>
          <w:rPr>
            <w:rFonts w:hint="eastAsia" w:ascii="微软雅黑" w:hAnsi="微软雅黑" w:eastAsia="微软雅黑" w:cs="微软雅黑"/>
            <w:rPrChange w:id="2977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2978" w:author="Administrator" w:date="2018-10-23T13:47:00Z">
        <w:r>
          <w:rPr>
            <w:rStyle w:val="9"/>
            <w:rFonts w:ascii="微软雅黑" w:hAnsi="微软雅黑" w:eastAsia="微软雅黑" w:cs="微软雅黑"/>
            <w:rPrChange w:id="2979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2980" w:author="Administrator" w:date="2018-10-23T13:47:00Z">
        <w:r>
          <w:rPr>
            <w:rStyle w:val="9"/>
            <w:rFonts w:hint="eastAsia" w:ascii="微软雅黑" w:hAnsi="微软雅黑" w:eastAsia="微软雅黑" w:cs="微软雅黑"/>
            <w:rPrChange w:id="2981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2982" w:author="Administrator" w:date="2018-10-23T13:47:00Z">
        <w:r>
          <w:rPr>
            <w:rFonts w:hint="eastAsia" w:ascii="微软雅黑" w:hAnsi="微软雅黑" w:eastAsia="微软雅黑" w:cs="微软雅黑"/>
            <w:rPrChange w:id="2983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2984" w:author="Administrator" w:date="2018-10-23T13:47:00Z"/>
          <w:rFonts w:ascii="微软雅黑" w:hAnsi="微软雅黑" w:eastAsia="微软雅黑" w:cs="微软雅黑"/>
          <w:rPrChange w:id="2985" w:author="Administrator" w:date="2018-10-23T14:05:00Z">
            <w:rPr>
              <w:ins w:id="2986" w:author="Administrator" w:date="2018-10-23T13:47:00Z"/>
            </w:rPr>
          </w:rPrChange>
        </w:rPr>
      </w:pPr>
      <w:ins w:id="2987" w:author="Administrator" w:date="2018-10-23T13:47:00Z">
        <w:r>
          <w:rPr>
            <w:rFonts w:hint="eastAsia" w:ascii="微软雅黑" w:hAnsi="微软雅黑" w:eastAsia="微软雅黑" w:cs="微软雅黑"/>
            <w:rPrChange w:id="2988" w:author="Administrator" w:date="2018-10-23T14:05:00Z">
              <w:rPr>
                <w:rFonts w:hint="eastAsia"/>
              </w:rPr>
            </w:rPrChange>
          </w:rPr>
          <w:t>错误响应</w:t>
        </w:r>
      </w:ins>
      <w:ins w:id="2989" w:author="Administrator" w:date="2018-10-23T13:47:00Z">
        <w:r>
          <w:rPr>
            <w:rFonts w:hint="eastAsia" w:ascii="微软雅黑" w:hAnsi="微软雅黑" w:eastAsia="微软雅黑" w:cs="微软雅黑"/>
            <w:rPrChange w:id="299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2991" w:author="Administrator" w:date="2018-10-23T13:47:00Z">
        <w:r>
          <w:rPr>
            <w:rFonts w:ascii="微软雅黑" w:hAnsi="微软雅黑" w:eastAsia="微软雅黑" w:cs="微软雅黑"/>
            <w:rPrChange w:id="2992" w:author="Administrator" w:date="2018-10-23T14:05:00Z">
              <w:rPr/>
            </w:rPrChange>
          </w:rPr>
          <w:instrText xml:space="preserve"> HYPERLINK \l "</w:instrText>
        </w:r>
      </w:ins>
      <w:ins w:id="2993" w:author="Administrator" w:date="2018-10-23T13:47:00Z">
        <w:r>
          <w:rPr>
            <w:rFonts w:hint="eastAsia" w:ascii="微软雅黑" w:hAnsi="微软雅黑" w:eastAsia="微软雅黑" w:cs="微软雅黑"/>
            <w:rPrChange w:id="2994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2995" w:author="Administrator" w:date="2018-10-23T13:47:00Z">
        <w:r>
          <w:rPr>
            <w:rFonts w:hint="eastAsia" w:ascii="微软雅黑" w:hAnsi="微软雅黑" w:eastAsia="微软雅黑" w:cs="微软雅黑"/>
            <w:rPrChange w:id="2996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2997" w:author="Administrator" w:date="2018-10-23T13:47:00Z">
        <w:r>
          <w:rPr>
            <w:rFonts w:ascii="微软雅黑" w:hAnsi="微软雅黑" w:eastAsia="微软雅黑" w:cs="微软雅黑"/>
            <w:rPrChange w:id="2998" w:author="Administrator" w:date="2018-10-23T14:05:00Z">
              <w:rPr/>
            </w:rPrChange>
          </w:rPr>
          <w:instrText xml:space="preserve">" </w:instrText>
        </w:r>
      </w:ins>
      <w:ins w:id="2999" w:author="Administrator" w:date="2018-10-23T13:47:00Z">
        <w:r>
          <w:rPr>
            <w:rFonts w:hint="eastAsia" w:ascii="微软雅黑" w:hAnsi="微软雅黑" w:eastAsia="微软雅黑" w:cs="微软雅黑"/>
            <w:rPrChange w:id="300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3001" w:author="Administrator" w:date="2018-10-23T13:47:00Z">
        <w:r>
          <w:rPr>
            <w:rStyle w:val="9"/>
            <w:rFonts w:ascii="微软雅黑" w:hAnsi="微软雅黑" w:eastAsia="微软雅黑" w:cs="微软雅黑"/>
            <w:rPrChange w:id="3002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3003" w:author="Administrator" w:date="2018-10-23T13:47:00Z">
        <w:r>
          <w:rPr>
            <w:rStyle w:val="9"/>
            <w:rFonts w:hint="eastAsia" w:ascii="微软雅黑" w:hAnsi="微软雅黑" w:eastAsia="微软雅黑" w:cs="微软雅黑"/>
            <w:rPrChange w:id="3004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3005" w:author="Administrator" w:date="2018-10-23T13:47:00Z">
        <w:r>
          <w:rPr>
            <w:rFonts w:hint="eastAsia" w:ascii="微软雅黑" w:hAnsi="微软雅黑" w:eastAsia="微软雅黑" w:cs="微软雅黑"/>
            <w:rPrChange w:id="300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3007" w:author="Administrator" w:date="2018-10-23T11:38:00Z"/>
          <w:rFonts w:ascii="微软雅黑" w:hAnsi="微软雅黑" w:eastAsia="微软雅黑" w:cs="微软雅黑"/>
          <w:rPrChange w:id="3008" w:author="Administrator" w:date="2018-10-23T14:05:00Z">
            <w:rPr>
              <w:ins w:id="3009" w:author="Administrator" w:date="2018-10-23T11:38:00Z"/>
            </w:rPr>
          </w:rPrChange>
        </w:rPr>
      </w:pPr>
      <w:del w:id="3010" w:author="Administrator" w:date="2018-10-23T13:47:00Z">
        <w:r>
          <w:rPr>
            <w:rFonts w:hint="eastAsia" w:ascii="微软雅黑" w:hAnsi="微软雅黑" w:eastAsia="微软雅黑" w:cs="微软雅黑"/>
            <w:rPrChange w:id="3011" w:author="Administrator" w:date="2018-10-23T14:05:00Z">
              <w:rPr>
                <w:rFonts w:hint="eastAsia"/>
              </w:rPr>
            </w:rPrChange>
          </w:rPr>
          <w:delText>格式如下：</w:delText>
        </w:r>
      </w:del>
      <w:ins w:id="3012" w:author="Administrator" w:date="2018-10-23T11:38:00Z">
        <w:r>
          <w:rPr>
            <w:rFonts w:hint="eastAsia" w:ascii="微软雅黑" w:hAnsi="微软雅黑" w:eastAsia="微软雅黑" w:cs="微软雅黑"/>
            <w:rPrChange w:id="301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del w:id="3014" w:author="Administrator" w:date="2018-10-23T11:38:00Z"/>
          <w:rFonts w:ascii="微软雅黑" w:hAnsi="微软雅黑" w:eastAsia="微软雅黑" w:cs="微软雅黑"/>
          <w:rPrChange w:id="3015" w:author="Administrator" w:date="2018-10-23T14:05:00Z">
            <w:rPr>
              <w:del w:id="3016" w:author="Administrator" w:date="2018-10-23T11:38:00Z"/>
            </w:rPr>
          </w:rPrChange>
        </w:rPr>
      </w:pPr>
    </w:p>
    <w:p>
      <w:pPr>
        <w:rPr>
          <w:rFonts w:ascii="微软雅黑" w:hAnsi="微软雅黑" w:eastAsia="微软雅黑" w:cs="微软雅黑"/>
          <w:szCs w:val="21"/>
          <w:rPrChange w:id="3017" w:author="Administrator" w:date="2018-10-23T14:06:00Z">
            <w:rPr/>
          </w:rPrChange>
        </w:rPr>
      </w:pPr>
      <w:r>
        <w:rPr>
          <w:rFonts w:ascii="微软雅黑" w:hAnsi="微软雅黑" w:eastAsia="微软雅黑" w:cs="微软雅黑"/>
          <w:szCs w:val="21"/>
          <w:rPrChange w:id="3018" w:author="Administrator" w:date="2018-10-23T14:06:00Z">
            <w:rPr/>
          </w:rPrChange>
        </w:rPr>
        <w:t>{</w:t>
      </w:r>
    </w:p>
    <w:p>
      <w:pPr>
        <w:ind w:firstLine="420"/>
        <w:rPr>
          <w:ins w:id="3019" w:author="Administrator" w:date="2018-10-23T13:50:00Z"/>
          <w:rFonts w:ascii="微软雅黑" w:hAnsi="微软雅黑" w:eastAsia="微软雅黑" w:cs="微软雅黑"/>
          <w:szCs w:val="21"/>
          <w:rPrChange w:id="3020" w:author="Administrator" w:date="2018-10-23T14:06:00Z">
            <w:rPr>
              <w:ins w:id="3021" w:author="Administrator" w:date="2018-10-23T13:50:00Z"/>
            </w:rPr>
          </w:rPrChange>
        </w:rPr>
      </w:pPr>
      <w:ins w:id="3022" w:author="Administrator" w:date="2018-10-23T13:50:00Z">
        <w:r>
          <w:rPr>
            <w:rFonts w:ascii="微软雅黑" w:hAnsi="微软雅黑" w:eastAsia="微软雅黑" w:cs="微软雅黑"/>
            <w:szCs w:val="21"/>
            <w:rPrChange w:id="3023" w:author="Administrator" w:date="2018-10-23T14:06:00Z">
              <w:rPr/>
            </w:rPrChange>
          </w:rPr>
          <w:t>version</w:t>
        </w:r>
      </w:ins>
      <w:ins w:id="3024" w:author="Administrator" w:date="2018-10-23T13:50:00Z">
        <w:r>
          <w:rPr>
            <w:rFonts w:ascii="微软雅黑" w:hAnsi="微软雅黑" w:eastAsia="微软雅黑" w:cs="微软雅黑"/>
            <w:szCs w:val="21"/>
            <w:rPrChange w:id="3025" w:author="Administrator" w:date="2018-10-23T14:06:00Z">
              <w:rPr/>
            </w:rPrChange>
          </w:rPr>
          <w:t>: 1.0,</w:t>
        </w:r>
      </w:ins>
    </w:p>
    <w:p>
      <w:pPr>
        <w:ind w:firstLine="420"/>
        <w:rPr>
          <w:ins w:id="3026" w:author="Administrator" w:date="2018-10-23T13:50:00Z"/>
          <w:rFonts w:ascii="微软雅黑" w:hAnsi="微软雅黑" w:eastAsia="微软雅黑" w:cs="微软雅黑"/>
          <w:szCs w:val="21"/>
          <w:rPrChange w:id="3027" w:author="Administrator" w:date="2018-10-23T14:06:00Z">
            <w:rPr>
              <w:ins w:id="3028" w:author="Administrator" w:date="2018-10-23T13:50:00Z"/>
            </w:rPr>
          </w:rPrChange>
        </w:rPr>
      </w:pPr>
      <w:ins w:id="3029" w:author="Administrator" w:date="2018-10-23T13:50:00Z">
        <w:r>
          <w:rPr>
            <w:rFonts w:ascii="微软雅黑" w:hAnsi="微软雅黑" w:eastAsia="微软雅黑" w:cs="微软雅黑"/>
            <w:szCs w:val="21"/>
            <w:rPrChange w:id="3030" w:author="Administrator" w:date="2018-10-23T14:06:00Z">
              <w:rPr/>
            </w:rPrChange>
          </w:rPr>
          <w:t>method</w:t>
        </w:r>
      </w:ins>
      <w:ins w:id="3031" w:author="Administrator" w:date="2018-10-23T13:50:00Z">
        <w:r>
          <w:rPr>
            <w:rFonts w:ascii="微软雅黑" w:hAnsi="微软雅黑" w:eastAsia="微软雅黑" w:cs="微软雅黑"/>
            <w:szCs w:val="21"/>
            <w:rPrChange w:id="3032" w:author="Administrator" w:date="2018-10-23T14:06:00Z">
              <w:rPr/>
            </w:rPrChange>
          </w:rPr>
          <w:t xml:space="preserve">: </w:t>
        </w:r>
      </w:ins>
      <w:ins w:id="3033" w:author="Administrator" w:date="2018-10-23T13:52:00Z">
        <w:r>
          <w:rPr>
            <w:rFonts w:ascii="微软雅黑" w:hAnsi="微软雅黑" w:eastAsia="微软雅黑" w:cs="微软雅黑"/>
            <w:szCs w:val="21"/>
            <w:rPrChange w:id="3034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queryRecord</w:t>
      </w:r>
      <w:ins w:id="3035" w:author="Administrator" w:date="2018-10-23T13:52:00Z">
        <w:r>
          <w:rPr>
            <w:rFonts w:ascii="微软雅黑" w:hAnsi="微软雅黑" w:eastAsia="微软雅黑" w:cs="微软雅黑"/>
            <w:szCs w:val="21"/>
            <w:rPrChange w:id="3036" w:author="Administrator" w:date="2018-10-23T14:06:00Z">
              <w:rPr>
                <w:rFonts w:eastAsia="宋体"/>
              </w:rPr>
            </w:rPrChange>
          </w:rPr>
          <w:t>"</w:t>
        </w:r>
      </w:ins>
      <w:ins w:id="3037" w:author="Administrator" w:date="2018-10-23T13:50:00Z">
        <w:r>
          <w:rPr>
            <w:rFonts w:ascii="微软雅黑" w:hAnsi="微软雅黑" w:eastAsia="微软雅黑" w:cs="微软雅黑"/>
            <w:szCs w:val="21"/>
            <w:rPrChange w:id="3038" w:author="Administrator" w:date="2018-10-23T14:06:00Z">
              <w:rPr/>
            </w:rPrChange>
          </w:rPr>
          <w:t>,</w:t>
        </w:r>
      </w:ins>
    </w:p>
    <w:p>
      <w:pPr>
        <w:ind w:firstLine="420"/>
        <w:rPr>
          <w:ins w:id="3039" w:author="Administrator" w:date="2018-10-23T13:50:00Z"/>
          <w:rFonts w:ascii="微软雅黑" w:hAnsi="微软雅黑" w:eastAsia="微软雅黑" w:cs="微软雅黑"/>
          <w:szCs w:val="21"/>
          <w:rPrChange w:id="3040" w:author="Administrator" w:date="2018-10-23T14:06:00Z">
            <w:rPr>
              <w:ins w:id="3041" w:author="Administrator" w:date="2018-10-23T13:50:00Z"/>
            </w:rPr>
          </w:rPrChange>
        </w:rPr>
      </w:pPr>
      <w:ins w:id="3042" w:author="Administrator" w:date="2018-10-23T13:50:00Z">
        <w:r>
          <w:rPr>
            <w:rFonts w:ascii="微软雅黑" w:hAnsi="微软雅黑" w:eastAsia="微软雅黑" w:cs="微软雅黑"/>
            <w:szCs w:val="21"/>
            <w:rPrChange w:id="3043" w:author="Administrator" w:date="2018-10-23T14:06:00Z">
              <w:rPr/>
            </w:rPrChange>
          </w:rPr>
          <w:t>"</w:t>
        </w:r>
      </w:ins>
      <w:ins w:id="3044" w:author="Administrator" w:date="2018-10-23T13:50:00Z">
        <w:r>
          <w:rPr>
            <w:rFonts w:ascii="微软雅黑" w:hAnsi="微软雅黑" w:eastAsia="微软雅黑" w:cs="微软雅黑"/>
            <w:szCs w:val="21"/>
            <w:rPrChange w:id="3045" w:author="Administrator" w:date="2018-10-23T14:06:00Z">
              <w:rPr/>
            </w:rPrChange>
          </w:rPr>
          <w:t>wsId</w:t>
        </w:r>
      </w:ins>
      <w:ins w:id="3046" w:author="Administrator" w:date="2018-10-23T13:50:00Z">
        <w:r>
          <w:rPr>
            <w:rFonts w:ascii="微软雅黑" w:hAnsi="微软雅黑" w:eastAsia="微软雅黑" w:cs="微软雅黑"/>
            <w:szCs w:val="21"/>
            <w:rPrChange w:id="3047" w:author="Administrator" w:date="2018-10-23T14:06:00Z">
              <w:rPr/>
            </w:rPrChange>
          </w:rPr>
          <w:t>":"</w:t>
        </w:r>
      </w:ins>
      <w:ins w:id="3048" w:author="Administrator" w:date="2018-10-23T13:50:00Z">
        <w:r>
          <w:rPr>
            <w:rFonts w:ascii="微软雅黑" w:hAnsi="微软雅黑" w:eastAsia="微软雅黑" w:cs="微软雅黑"/>
            <w:szCs w:val="21"/>
            <w:rPrChange w:id="3049" w:author="Administrator" w:date="2018-10-23T14:06:00Z">
              <w:rPr/>
            </w:rPrChange>
          </w:rPr>
          <w:t>abc</w:t>
        </w:r>
      </w:ins>
      <w:ins w:id="3050" w:author="Administrator" w:date="2018-10-23T13:50:00Z">
        <w:r>
          <w:rPr>
            <w:rFonts w:ascii="微软雅黑" w:hAnsi="微软雅黑" w:eastAsia="微软雅黑" w:cs="微软雅黑"/>
            <w:szCs w:val="21"/>
            <w:rPrChange w:id="3051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3052" w:author="Administrator" w:date="2018-10-23T13:50:00Z"/>
          <w:rFonts w:ascii="微软雅黑" w:hAnsi="微软雅黑" w:eastAsia="微软雅黑" w:cs="微软雅黑"/>
          <w:szCs w:val="21"/>
          <w:rPrChange w:id="3053" w:author="Administrator" w:date="2018-10-23T14:06:00Z">
            <w:rPr>
              <w:ins w:id="3054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3055" w:author="Administrator" w:date="2018-10-23T13:50:00Z">
        <w:r>
          <w:rPr>
            <w:rFonts w:ascii="微软雅黑" w:hAnsi="微软雅黑" w:eastAsia="微软雅黑" w:cs="微软雅黑"/>
            <w:szCs w:val="21"/>
            <w:rPrChange w:id="3056" w:author="Administrator" w:date="2018-10-23T14:06:00Z">
              <w:rPr/>
            </w:rPrChange>
          </w:rPr>
          <w:t xml:space="preserve">: </w:t>
        </w:r>
      </w:ins>
      <w:ins w:id="3057" w:author="Administrator" w:date="2018-10-23T13:52:00Z">
        <w:r>
          <w:rPr>
            <w:rFonts w:ascii="微软雅黑" w:hAnsi="微软雅黑" w:eastAsia="微软雅黑" w:cs="微软雅黑"/>
            <w:szCs w:val="21"/>
            <w:rPrChange w:id="3058" w:author="Administrator" w:date="2018-10-23T14:06:00Z">
              <w:rPr/>
            </w:rPrChange>
          </w:rPr>
          <w:t>"</w:t>
        </w:r>
      </w:ins>
      <w:ins w:id="3059" w:author="Administrator" w:date="2018-10-23T13:50:00Z">
        <w:r>
          <w:rPr>
            <w:rFonts w:ascii="微软雅黑" w:hAnsi="微软雅黑" w:eastAsia="微软雅黑" w:cs="微软雅黑"/>
            <w:szCs w:val="21"/>
            <w:rPrChange w:id="3060" w:author="Administrator" w:date="2018-10-23T14:06:00Z">
              <w:rPr/>
            </w:rPrChange>
          </w:rPr>
          <w:t>1987034569342</w:t>
        </w:r>
      </w:ins>
      <w:ins w:id="3061" w:author="Administrator" w:date="2018-10-23T13:52:00Z">
        <w:r>
          <w:rPr>
            <w:rFonts w:ascii="微软雅黑" w:hAnsi="微软雅黑" w:eastAsia="微软雅黑" w:cs="微软雅黑"/>
            <w:szCs w:val="21"/>
            <w:rPrChange w:id="3062" w:author="Administrator" w:date="2018-10-23T14:06:00Z">
              <w:rPr/>
            </w:rPrChange>
          </w:rPr>
          <w:t>"</w:t>
        </w:r>
      </w:ins>
      <w:ins w:id="3063" w:author="Administrator" w:date="2018-10-23T13:50:00Z">
        <w:r>
          <w:rPr>
            <w:rFonts w:ascii="微软雅黑" w:hAnsi="微软雅黑" w:eastAsia="微软雅黑" w:cs="微软雅黑"/>
            <w:szCs w:val="21"/>
            <w:rPrChange w:id="3064" w:author="Administrator" w:date="2018-10-23T14:06:00Z">
              <w:rPr/>
            </w:rPrChange>
          </w:rPr>
          <w:t>,</w:t>
        </w:r>
      </w:ins>
    </w:p>
    <w:p>
      <w:pPr>
        <w:ind w:firstLine="420"/>
        <w:rPr>
          <w:ins w:id="3065" w:author="Administrator" w:date="2018-10-23T13:50:00Z"/>
          <w:rFonts w:ascii="微软雅黑" w:hAnsi="微软雅黑" w:eastAsia="微软雅黑" w:cs="微软雅黑"/>
          <w:szCs w:val="21"/>
          <w:rPrChange w:id="3066" w:author="Administrator" w:date="2018-10-23T14:06:00Z">
            <w:rPr>
              <w:ins w:id="3067" w:author="Administrator" w:date="2018-10-23T13:50:00Z"/>
            </w:rPr>
          </w:rPrChange>
        </w:rPr>
      </w:pPr>
      <w:ins w:id="3068" w:author="Administrator" w:date="2018-10-23T13:50:00Z">
        <w:r>
          <w:rPr>
            <w:rFonts w:ascii="微软雅黑" w:hAnsi="微软雅黑" w:eastAsia="微软雅黑" w:cs="微软雅黑"/>
            <w:szCs w:val="21"/>
            <w:rPrChange w:id="3069" w:author="Administrator" w:date="2018-10-23T14:06:00Z">
              <w:rPr/>
            </w:rPrChange>
          </w:rPr>
          <w:t>token</w:t>
        </w:r>
      </w:ins>
      <w:ins w:id="3070" w:author="Administrator" w:date="2018-10-23T13:50:00Z">
        <w:r>
          <w:rPr>
            <w:rFonts w:ascii="微软雅黑" w:hAnsi="微软雅黑" w:eastAsia="微软雅黑" w:cs="微软雅黑"/>
            <w:szCs w:val="21"/>
            <w:rPrChange w:id="3071" w:author="Administrator" w:date="2018-10-23T14:06:00Z">
              <w:rPr/>
            </w:rPrChange>
          </w:rPr>
          <w:t>:</w:t>
        </w:r>
      </w:ins>
      <w:ins w:id="3072" w:author="Administrator" w:date="2018-10-23T13:52:00Z">
        <w:r>
          <w:rPr>
            <w:rFonts w:ascii="微软雅黑" w:hAnsi="微软雅黑" w:eastAsia="微软雅黑" w:cs="微软雅黑"/>
            <w:szCs w:val="21"/>
            <w:rPrChange w:id="3073" w:author="Administrator" w:date="2018-10-23T14:06:00Z">
              <w:rPr/>
            </w:rPrChange>
          </w:rPr>
          <w:t>"</w:t>
        </w:r>
      </w:ins>
      <w:ins w:id="3074" w:author="Administrator" w:date="2018-10-23T13:50:00Z">
        <w:r>
          <w:rPr>
            <w:rFonts w:ascii="微软雅黑" w:hAnsi="微软雅黑" w:eastAsia="微软雅黑" w:cs="微软雅黑"/>
            <w:szCs w:val="21"/>
            <w:rPrChange w:id="3075" w:author="Administrator" w:date="2018-10-23T14:06:00Z">
              <w:rPr/>
            </w:rPrChange>
          </w:rPr>
          <w:t>eyJhbGciOiJIUzUxMiJ9.eyJsb2dpblR</w:t>
        </w:r>
      </w:ins>
      <w:ins w:id="3076" w:author="Administrator" w:date="2018-10-23T13:52:00Z">
        <w:r>
          <w:rPr>
            <w:rFonts w:ascii="微软雅黑" w:hAnsi="微软雅黑" w:eastAsia="微软雅黑" w:cs="微软雅黑"/>
            <w:szCs w:val="21"/>
            <w:rPrChange w:id="3077" w:author="Administrator" w:date="2018-10-23T14:06:00Z">
              <w:rPr/>
            </w:rPrChange>
          </w:rPr>
          <w:t>"</w:t>
        </w:r>
      </w:ins>
      <w:ins w:id="3078" w:author="Administrator" w:date="2018-10-23T13:50:00Z">
        <w:r>
          <w:rPr>
            <w:rFonts w:ascii="微软雅黑" w:hAnsi="微软雅黑" w:eastAsia="微软雅黑" w:cs="微软雅黑"/>
            <w:szCs w:val="21"/>
            <w:rPrChange w:id="3079" w:author="Administrator" w:date="2018-10-23T14:06:00Z">
              <w:rPr/>
            </w:rPrChange>
          </w:rPr>
          <w:t>,</w:t>
        </w:r>
      </w:ins>
    </w:p>
    <w:p>
      <w:pPr>
        <w:ind w:firstLine="420"/>
        <w:rPr>
          <w:del w:id="3081" w:author="Administrator" w:date="2018-10-23T13:50:00Z"/>
          <w:rFonts w:ascii="微软雅黑" w:hAnsi="微软雅黑" w:eastAsia="微软雅黑" w:cs="微软雅黑"/>
          <w:szCs w:val="21"/>
          <w:rPrChange w:id="3082" w:author="Administrator" w:date="2018-10-23T14:06:00Z">
            <w:rPr>
              <w:del w:id="3083" w:author="Administrator" w:date="2018-10-23T13:50:00Z"/>
            </w:rPr>
          </w:rPrChange>
        </w:rPr>
        <w:pPrChange w:id="3080" w:author="Administrator" w:date="2018-10-19T09:37:00Z">
          <w:pPr/>
        </w:pPrChange>
      </w:pPr>
      <w:del w:id="3084" w:author="Administrator" w:date="2018-10-23T13:50:00Z">
        <w:r>
          <w:rPr>
            <w:rFonts w:ascii="微软雅黑" w:hAnsi="微软雅黑" w:eastAsia="微软雅黑" w:cs="微软雅黑"/>
            <w:szCs w:val="21"/>
            <w:rPrChange w:id="3085" w:author="Administrator" w:date="2018-10-23T14:06:00Z">
              <w:rPr/>
            </w:rPrChange>
          </w:rPr>
          <w:delText>version: 2.0,</w:delText>
        </w:r>
      </w:del>
    </w:p>
    <w:p>
      <w:pPr>
        <w:rPr>
          <w:del w:id="3086" w:author="Administrator" w:date="2018-10-23T13:50:00Z"/>
          <w:rFonts w:ascii="微软雅黑" w:hAnsi="微软雅黑" w:eastAsia="微软雅黑" w:cs="微软雅黑"/>
          <w:szCs w:val="21"/>
          <w:rPrChange w:id="3087" w:author="Administrator" w:date="2018-10-23T14:06:00Z">
            <w:rPr>
              <w:del w:id="3088" w:author="Administrator" w:date="2018-10-23T13:50:00Z"/>
            </w:rPr>
          </w:rPrChange>
        </w:rPr>
      </w:pPr>
      <w:del w:id="3089" w:author="Administrator" w:date="2018-10-23T13:50:00Z">
        <w:r>
          <w:rPr>
            <w:rFonts w:ascii="微软雅黑" w:hAnsi="微软雅黑" w:eastAsia="微软雅黑" w:cs="微软雅黑"/>
            <w:szCs w:val="21"/>
            <w:rPrChange w:id="3090" w:author="Administrator" w:date="2018-10-23T14:06:00Z">
              <w:rPr/>
            </w:rPrChange>
          </w:rPr>
          <w:delText xml:space="preserve">userId: </w:delText>
        </w:r>
      </w:del>
      <w:del w:id="3091" w:author="Administrator" w:date="2018-10-23T13:50:00Z">
        <w:r>
          <w:rPr>
            <w:rFonts w:hint="eastAsia" w:ascii="微软雅黑" w:hAnsi="微软雅黑" w:eastAsia="微软雅黑" w:cs="微软雅黑"/>
            <w:szCs w:val="21"/>
            <w:rPrChange w:id="3092" w:author="Administrator" w:date="2018-10-23T14:06:00Z">
              <w:rPr>
                <w:rFonts w:hint="eastAsia"/>
              </w:rPr>
            </w:rPrChange>
          </w:rPr>
          <w:delText>用户</w:delText>
        </w:r>
      </w:del>
      <w:del w:id="3093" w:author="Administrator" w:date="2018-10-23T13:50:00Z">
        <w:r>
          <w:rPr>
            <w:rFonts w:hint="eastAsia" w:ascii="微软雅黑" w:hAnsi="微软雅黑" w:eastAsia="微软雅黑" w:cs="微软雅黑"/>
            <w:szCs w:val="21"/>
            <w:rPrChange w:id="3094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firstLine="420"/>
        <w:rPr>
          <w:rFonts w:ascii="微软雅黑" w:hAnsi="微软雅黑" w:eastAsia="微软雅黑" w:cs="微软雅黑"/>
          <w:szCs w:val="21"/>
          <w:rPrChange w:id="3096" w:author="Administrator" w:date="2018-10-23T14:06:00Z">
            <w:rPr/>
          </w:rPrChange>
        </w:rPr>
        <w:pPrChange w:id="3095" w:author="Administrator" w:date="2018-10-19T09:37:00Z">
          <w:pPr/>
        </w:pPrChange>
      </w:pPr>
      <w:r>
        <w:rPr>
          <w:rFonts w:ascii="微软雅黑" w:hAnsi="微软雅黑" w:eastAsia="微软雅黑" w:cs="微软雅黑"/>
          <w:szCs w:val="21"/>
          <w:rPrChange w:id="3097" w:author="Administrator" w:date="2018-10-23T14:06:00Z">
            <w:rPr/>
          </w:rPrChange>
        </w:rPr>
        <w:t>result</w:t>
      </w:r>
      <w:r>
        <w:rPr>
          <w:rFonts w:ascii="微软雅黑" w:hAnsi="微软雅黑" w:eastAsia="微软雅黑" w:cs="微软雅黑"/>
          <w:szCs w:val="21"/>
          <w:rPrChange w:id="3098" w:author="Administrator" w:date="2018-10-23T14:06:00Z">
            <w:rPr/>
          </w:rPrChange>
        </w:rPr>
        <w:t>: {</w:t>
      </w:r>
    </w:p>
    <w:p>
      <w:pPr>
        <w:ind w:left="420" w:firstLine="420"/>
        <w:rPr>
          <w:rFonts w:ascii="微软雅黑" w:hAnsi="微软雅黑" w:eastAsia="微软雅黑" w:cs="微软雅黑"/>
          <w:szCs w:val="21"/>
          <w:rPrChange w:id="3100" w:author="Administrator" w:date="2018-10-23T14:06:00Z">
            <w:rPr/>
          </w:rPrChange>
        </w:rPr>
        <w:pPrChange w:id="3099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101" w:author="Administrator" w:date="2018-10-23T14:06:00Z">
            <w:rPr/>
          </w:rPrChange>
        </w:rPr>
        <w:t>state</w:t>
      </w:r>
      <w:r>
        <w:rPr>
          <w:rFonts w:ascii="微软雅黑" w:hAnsi="微软雅黑" w:eastAsia="微软雅黑" w:cs="微软雅黑"/>
          <w:szCs w:val="21"/>
          <w:rPrChange w:id="3102" w:author="Administrator" w:date="2018-10-23T14:06:00Z">
            <w:rPr/>
          </w:rPrChange>
        </w:rPr>
        <w:t xml:space="preserve">: </w:t>
      </w:r>
      <w:del w:id="3103" w:author="Administrator" w:date="2018-10-23T13:52:00Z">
        <w:r>
          <w:rPr>
            <w:rFonts w:ascii="微软雅黑" w:hAnsi="微软雅黑" w:eastAsia="微软雅黑" w:cs="微软雅黑"/>
            <w:szCs w:val="21"/>
            <w:rPrChange w:id="3104" w:author="Administrator" w:date="2018-10-23T14:06:00Z">
              <w:rPr/>
            </w:rPrChange>
          </w:rPr>
          <w:delText>'</w:delText>
        </w:r>
      </w:del>
      <w:ins w:id="3105" w:author="Administrator" w:date="2018-10-23T13:52:00Z">
        <w:r>
          <w:rPr>
            <w:rFonts w:ascii="微软雅黑" w:hAnsi="微软雅黑" w:eastAsia="微软雅黑" w:cs="微软雅黑"/>
            <w:szCs w:val="21"/>
            <w:rPrChange w:id="3106" w:author="Administrator" w:date="2018-10-23T14:06:00Z">
              <w:rPr/>
            </w:rPrChange>
          </w:rPr>
          <w:t>"</w:t>
        </w:r>
      </w:ins>
      <w:del w:id="3107" w:author="Administrator" w:date="2018-10-23T11:38:00Z">
        <w:r>
          <w:rPr>
            <w:rFonts w:ascii="微软雅黑" w:hAnsi="微软雅黑" w:eastAsia="微软雅黑" w:cs="微软雅黑"/>
            <w:szCs w:val="21"/>
            <w:rPrChange w:id="3108" w:author="Administrator" w:date="2018-10-23T14:06:00Z">
              <w:rPr/>
            </w:rPrChange>
          </w:rPr>
          <w:delText>process</w:delText>
        </w:r>
      </w:del>
      <w:ins w:id="3109" w:author="Administrator" w:date="2018-10-23T11:38:00Z">
        <w:r>
          <w:rPr>
            <w:rFonts w:ascii="微软雅黑" w:hAnsi="微软雅黑" w:eastAsia="微软雅黑" w:cs="微软雅黑"/>
            <w:szCs w:val="21"/>
            <w:rPrChange w:id="3110" w:author="Administrator" w:date="2018-10-23T14:06:00Z">
              <w:rPr/>
            </w:rPrChange>
          </w:rPr>
          <w:t>OK</w:t>
        </w:r>
      </w:ins>
      <w:del w:id="3111" w:author="Administrator" w:date="2018-10-23T13:52:00Z">
        <w:r>
          <w:rPr>
            <w:rFonts w:ascii="微软雅黑" w:hAnsi="微软雅黑" w:eastAsia="微软雅黑" w:cs="微软雅黑"/>
            <w:szCs w:val="21"/>
            <w:rPrChange w:id="3112" w:author="Administrator" w:date="2018-10-23T14:06:00Z">
              <w:rPr/>
            </w:rPrChange>
          </w:rPr>
          <w:delText>'</w:delText>
        </w:r>
      </w:del>
      <w:ins w:id="3113" w:author="Administrator" w:date="2018-10-23T13:52:00Z">
        <w:r>
          <w:rPr>
            <w:rFonts w:ascii="微软雅黑" w:hAnsi="微软雅黑" w:eastAsia="微软雅黑" w:cs="微软雅黑"/>
            <w:szCs w:val="21"/>
            <w:rPrChange w:id="3114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115" w:author="Administrator" w:date="2018-10-23T14:06:00Z">
            <w:rPr/>
          </w:rPrChange>
        </w:rPr>
        <w:t>,</w:t>
      </w:r>
    </w:p>
    <w:p>
      <w:pPr>
        <w:ind w:left="420" w:firstLine="420"/>
        <w:rPr>
          <w:del w:id="3117" w:author="Administrator" w:date="2018-10-19T09:35:00Z"/>
          <w:rFonts w:ascii="微软雅黑" w:hAnsi="微软雅黑" w:eastAsia="微软雅黑" w:cs="微软雅黑"/>
          <w:szCs w:val="21"/>
          <w:rPrChange w:id="3118" w:author="Administrator" w:date="2018-10-23T14:06:00Z">
            <w:rPr>
              <w:del w:id="3119" w:author="Administrator" w:date="2018-10-19T09:35:00Z"/>
            </w:rPr>
          </w:rPrChange>
        </w:rPr>
        <w:pPrChange w:id="3116" w:author="Administrator" w:date="2018-10-19T09:38:00Z">
          <w:pPr/>
        </w:pPrChange>
      </w:pPr>
      <w:del w:id="3120" w:author="Administrator" w:date="2018-10-19T09:35:00Z">
        <w:r>
          <w:rPr>
            <w:rFonts w:ascii="微软雅黑" w:hAnsi="微软雅黑" w:eastAsia="微软雅黑" w:cs="微软雅黑"/>
            <w:szCs w:val="21"/>
            <w:rPrChange w:id="3121" w:author="Administrator" w:date="2018-10-23T14:06:00Z">
              <w:rPr/>
            </w:rPrChange>
          </w:rPr>
          <w:delText xml:space="preserve">callid: </w:delText>
        </w:r>
      </w:del>
      <w:del w:id="3122" w:author="Administrator" w:date="2018-10-19T09:35:00Z">
        <w:r>
          <w:rPr>
            <w:rFonts w:hint="eastAsia" w:ascii="微软雅黑" w:hAnsi="微软雅黑" w:eastAsia="微软雅黑" w:cs="微软雅黑"/>
            <w:szCs w:val="21"/>
            <w:rPrChange w:id="3123" w:author="Administrator" w:date="2018-10-23T14:06:00Z">
              <w:rPr>
                <w:rFonts w:hint="eastAsia"/>
              </w:rPr>
            </w:rPrChange>
          </w:rPr>
          <w:delText>会话</w:delText>
        </w:r>
      </w:del>
      <w:del w:id="3124" w:author="Administrator" w:date="2018-10-19T09:35:00Z">
        <w:r>
          <w:rPr>
            <w:rFonts w:hint="eastAsia" w:ascii="微软雅黑" w:hAnsi="微软雅黑" w:eastAsia="微软雅黑" w:cs="微软雅黑"/>
            <w:szCs w:val="21"/>
            <w:rPrChange w:id="3125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left="420" w:firstLine="420"/>
        <w:rPr>
          <w:ins w:id="3127" w:author="Administrator" w:date="2018-10-19T09:35:00Z"/>
          <w:rFonts w:ascii="微软雅黑" w:hAnsi="微软雅黑" w:eastAsia="微软雅黑" w:cs="微软雅黑"/>
          <w:szCs w:val="21"/>
          <w:rPrChange w:id="3128" w:author="Administrator" w:date="2018-10-23T14:06:00Z">
            <w:rPr>
              <w:ins w:id="3129" w:author="Administrator" w:date="2018-10-19T09:35:00Z"/>
            </w:rPr>
          </w:rPrChange>
        </w:rPr>
        <w:pPrChange w:id="3126" w:author="Administrator" w:date="2018-10-19T09:38:00Z">
          <w:pPr/>
        </w:pPrChange>
      </w:pPr>
      <w:ins w:id="3130" w:author="Administrator" w:date="2018-10-19T09:35:00Z">
        <w:r>
          <w:rPr>
            <w:rFonts w:ascii="微软雅黑" w:hAnsi="微软雅黑" w:eastAsia="微软雅黑" w:cs="微软雅黑"/>
            <w:szCs w:val="21"/>
            <w:rPrChange w:id="3131" w:author="Administrator" w:date="2018-10-23T14:06:00Z">
              <w:rPr/>
            </w:rPrChange>
          </w:rPr>
          <w:t>callId</w:t>
        </w:r>
      </w:ins>
      <w:ins w:id="3132" w:author="Administrator" w:date="2018-10-19T09:35:00Z">
        <w:r>
          <w:rPr>
            <w:rFonts w:ascii="微软雅黑" w:hAnsi="微软雅黑" w:eastAsia="微软雅黑" w:cs="微软雅黑"/>
            <w:szCs w:val="21"/>
            <w:rPrChange w:id="3133" w:author="Administrator" w:date="2018-10-23T14:06:00Z">
              <w:rPr/>
            </w:rPrChange>
          </w:rPr>
          <w:t xml:space="preserve">: </w:t>
        </w:r>
      </w:ins>
      <w:ins w:id="3134" w:author="Administrator" w:date="2018-10-23T13:52:00Z">
        <w:r>
          <w:rPr>
            <w:rFonts w:ascii="微软雅黑" w:hAnsi="微软雅黑" w:eastAsia="微软雅黑" w:cs="微软雅黑"/>
            <w:szCs w:val="21"/>
            <w:rPrChange w:id="3135" w:author="Administrator" w:date="2018-10-23T14:06:00Z">
              <w:rPr/>
            </w:rPrChange>
          </w:rPr>
          <w:t>"</w:t>
        </w:r>
      </w:ins>
      <w:ins w:id="3136" w:author="Administrator" w:date="2018-10-19T09:35:00Z">
        <w:r>
          <w:rPr>
            <w:rFonts w:ascii="微软雅黑" w:hAnsi="微软雅黑" w:eastAsia="微软雅黑" w:cs="微软雅黑"/>
            <w:szCs w:val="21"/>
            <w:rPrChange w:id="3137" w:author="Administrator" w:date="2018-10-23T14:06:00Z">
              <w:rPr/>
            </w:rPrChange>
          </w:rPr>
          <w:t>ms1214-322164710-681262131542511620107-0@172.18.16.3</w:t>
        </w:r>
      </w:ins>
      <w:ins w:id="3138" w:author="Administrator" w:date="2018-10-23T13:52:00Z">
        <w:r>
          <w:rPr>
            <w:rFonts w:ascii="微软雅黑" w:hAnsi="微软雅黑" w:eastAsia="微软雅黑" w:cs="微软雅黑"/>
            <w:szCs w:val="21"/>
            <w:rPrChange w:id="3139" w:author="Administrator" w:date="2018-10-23T14:06:00Z">
              <w:rPr/>
            </w:rPrChange>
          </w:rPr>
          <w:t>"</w:t>
        </w:r>
      </w:ins>
    </w:p>
    <w:p>
      <w:pPr>
        <w:ind w:left="420" w:firstLine="420"/>
        <w:rPr>
          <w:del w:id="3141" w:author="Administrator" w:date="2018-10-23T11:43:00Z"/>
          <w:rFonts w:ascii="微软雅黑" w:hAnsi="微软雅黑" w:eastAsia="微软雅黑" w:cs="微软雅黑"/>
          <w:szCs w:val="21"/>
          <w:rPrChange w:id="3142" w:author="Administrator" w:date="2018-10-23T14:06:00Z">
            <w:rPr>
              <w:del w:id="3143" w:author="Administrator" w:date="2018-10-23T11:43:00Z"/>
            </w:rPr>
          </w:rPrChange>
        </w:rPr>
        <w:pPrChange w:id="3140" w:author="Administrator" w:date="2018-10-19T09:38:00Z">
          <w:pPr/>
        </w:pPrChange>
      </w:pPr>
      <w:del w:id="3144" w:author="Administrator" w:date="2018-10-23T11:43:00Z">
        <w:r>
          <w:rPr>
            <w:rFonts w:ascii="微软雅黑" w:hAnsi="微软雅黑" w:eastAsia="微软雅黑" w:cs="微软雅黑"/>
            <w:szCs w:val="21"/>
            <w:rPrChange w:id="3145" w:author="Administrator" w:date="2018-10-23T14:06:00Z">
              <w:rPr/>
            </w:rPrChange>
          </w:rPr>
          <w:delText>beginTime:192350000,</w:delText>
        </w:r>
      </w:del>
    </w:p>
    <w:p>
      <w:pPr>
        <w:ind w:left="420" w:firstLine="420"/>
        <w:rPr>
          <w:ins w:id="3146" w:author="Administrator" w:date="2018-10-23T11:41:00Z"/>
          <w:rFonts w:ascii="微软雅黑" w:hAnsi="微软雅黑" w:eastAsia="微软雅黑" w:cs="微软雅黑"/>
          <w:szCs w:val="21"/>
          <w:rPrChange w:id="3147" w:author="Administrator" w:date="2018-10-23T14:06:00Z">
            <w:rPr>
              <w:ins w:id="3148" w:author="Administrator" w:date="2018-10-23T11:41:00Z"/>
            </w:rPr>
          </w:rPrChange>
        </w:rPr>
      </w:pPr>
      <w:ins w:id="3149" w:author="Administrator" w:date="2018-10-23T11:41:00Z">
        <w:r>
          <w:rPr>
            <w:rFonts w:ascii="微软雅黑" w:hAnsi="微软雅黑" w:eastAsia="微软雅黑" w:cs="微软雅黑"/>
            <w:szCs w:val="21"/>
            <w:rPrChange w:id="3150" w:author="Administrator" w:date="2018-10-23T14:06:00Z">
              <w:rPr/>
            </w:rPrChange>
          </w:rPr>
          <w:t>startTime</w:t>
        </w:r>
      </w:ins>
      <w:ins w:id="3151" w:author="Administrator" w:date="2018-10-23T11:41:00Z">
        <w:r>
          <w:rPr>
            <w:rFonts w:ascii="微软雅黑" w:hAnsi="微软雅黑" w:eastAsia="微软雅黑" w:cs="微软雅黑"/>
            <w:szCs w:val="21"/>
            <w:rPrChange w:id="3152" w:author="Administrator" w:date="2018-10-23T14:06:00Z">
              <w:rPr/>
            </w:rPrChange>
          </w:rPr>
          <w:t>:</w:t>
        </w:r>
      </w:ins>
      <w:ins w:id="3153" w:author="Administrator" w:date="2018-10-23T13:52:00Z">
        <w:r>
          <w:rPr>
            <w:rFonts w:ascii="微软雅黑" w:hAnsi="微软雅黑" w:eastAsia="微软雅黑" w:cs="微软雅黑"/>
            <w:szCs w:val="21"/>
            <w:rPrChange w:id="3154" w:author="Administrator" w:date="2018-10-23T14:06:00Z">
              <w:rPr/>
            </w:rPrChange>
          </w:rPr>
          <w:t>"</w:t>
        </w:r>
      </w:ins>
      <w:ins w:id="3155" w:author="Administrator" w:date="2018-10-23T11:41:00Z">
        <w:r>
          <w:rPr>
            <w:rFonts w:ascii="微软雅黑" w:hAnsi="微软雅黑" w:eastAsia="微软雅黑" w:cs="微软雅黑"/>
            <w:szCs w:val="21"/>
            <w:rPrChange w:id="3156" w:author="Administrator" w:date="2018-10-23T14:06:00Z">
              <w:rPr/>
            </w:rPrChange>
          </w:rPr>
          <w:t>2018-10-11 01:05:15</w:t>
        </w:r>
      </w:ins>
      <w:ins w:id="3157" w:author="Administrator" w:date="2018-10-23T13:52:00Z">
        <w:r>
          <w:rPr>
            <w:rFonts w:ascii="微软雅黑" w:hAnsi="微软雅黑" w:eastAsia="微软雅黑" w:cs="微软雅黑"/>
            <w:szCs w:val="21"/>
            <w:rPrChange w:id="3158" w:author="Administrator" w:date="2018-10-23T14:06:00Z">
              <w:rPr/>
            </w:rPrChange>
          </w:rPr>
          <w:t>"</w:t>
        </w:r>
      </w:ins>
      <w:ins w:id="3159" w:author="Administrator" w:date="2018-10-23T11:41:00Z">
        <w:r>
          <w:rPr>
            <w:rFonts w:ascii="微软雅黑" w:hAnsi="微软雅黑" w:eastAsia="微软雅黑" w:cs="微软雅黑"/>
            <w:szCs w:val="21"/>
            <w:rPrChange w:id="3160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3161" w:author="Administrator" w:date="2018-10-23T11:42:00Z"/>
          <w:rFonts w:ascii="微软雅黑" w:hAnsi="微软雅黑" w:eastAsia="微软雅黑" w:cs="微软雅黑"/>
          <w:szCs w:val="21"/>
          <w:rPrChange w:id="3162" w:author="Administrator" w:date="2018-10-23T14:06:00Z">
            <w:rPr>
              <w:ins w:id="3163" w:author="Administrator" w:date="2018-10-23T11:42:00Z"/>
            </w:rPr>
          </w:rPrChange>
        </w:rPr>
      </w:pPr>
      <w:ins w:id="3164" w:author="Administrator" w:date="2018-10-23T11:41:00Z">
        <w:r>
          <w:rPr>
            <w:rFonts w:ascii="微软雅黑" w:hAnsi="微软雅黑" w:eastAsia="微软雅黑" w:cs="微软雅黑"/>
            <w:szCs w:val="21"/>
            <w:rPrChange w:id="3165" w:author="Administrator" w:date="2018-10-23T14:06:00Z">
              <w:rPr/>
            </w:rPrChange>
          </w:rPr>
          <w:t>endTime</w:t>
        </w:r>
      </w:ins>
      <w:ins w:id="3166" w:author="Administrator" w:date="2018-10-23T11:41:00Z">
        <w:r>
          <w:rPr>
            <w:rFonts w:ascii="微软雅黑" w:hAnsi="微软雅黑" w:eastAsia="微软雅黑" w:cs="微软雅黑"/>
            <w:szCs w:val="21"/>
            <w:rPrChange w:id="3167" w:author="Administrator" w:date="2018-10-23T14:06:00Z">
              <w:rPr/>
            </w:rPrChange>
          </w:rPr>
          <w:t>:</w:t>
        </w:r>
      </w:ins>
      <w:ins w:id="3168" w:author="Administrator" w:date="2018-10-23T13:52:00Z">
        <w:r>
          <w:rPr>
            <w:rFonts w:ascii="微软雅黑" w:hAnsi="微软雅黑" w:eastAsia="微软雅黑" w:cs="微软雅黑"/>
            <w:szCs w:val="21"/>
            <w:rPrChange w:id="3169" w:author="Administrator" w:date="2018-10-23T14:06:00Z">
              <w:rPr/>
            </w:rPrChange>
          </w:rPr>
          <w:t>"</w:t>
        </w:r>
      </w:ins>
      <w:ins w:id="3170" w:author="Administrator" w:date="2018-10-23T11:41:00Z">
        <w:r>
          <w:rPr>
            <w:rFonts w:ascii="微软雅黑" w:hAnsi="微软雅黑" w:eastAsia="微软雅黑" w:cs="微软雅黑"/>
            <w:szCs w:val="21"/>
            <w:rPrChange w:id="3171" w:author="Administrator" w:date="2018-10-23T14:06:00Z">
              <w:rPr/>
            </w:rPrChange>
          </w:rPr>
          <w:t>2018-10-11 01:05:15</w:t>
        </w:r>
      </w:ins>
      <w:ins w:id="3172" w:author="Administrator" w:date="2018-10-23T13:52:00Z">
        <w:r>
          <w:rPr>
            <w:rFonts w:ascii="微软雅黑" w:hAnsi="微软雅黑" w:eastAsia="微软雅黑" w:cs="微软雅黑"/>
            <w:szCs w:val="21"/>
            <w:rPrChange w:id="3173" w:author="Administrator" w:date="2018-10-23T14:06:00Z">
              <w:rPr/>
            </w:rPrChange>
          </w:rPr>
          <w:t>"</w:t>
        </w:r>
      </w:ins>
      <w:ins w:id="3174" w:author="Administrator" w:date="2018-10-23T11:41:00Z">
        <w:r>
          <w:rPr>
            <w:rFonts w:ascii="微软雅黑" w:hAnsi="微软雅黑" w:eastAsia="微软雅黑" w:cs="微软雅黑"/>
            <w:szCs w:val="21"/>
            <w:rPrChange w:id="3175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3176" w:author="Administrator" w:date="2018-10-23T11:41:00Z"/>
          <w:rFonts w:ascii="微软雅黑" w:hAnsi="微软雅黑" w:eastAsia="微软雅黑" w:cs="微软雅黑"/>
          <w:szCs w:val="21"/>
          <w:rPrChange w:id="3177" w:author="Administrator" w:date="2018-10-23T14:06:00Z">
            <w:rPr>
              <w:ins w:id="3178" w:author="Administrator" w:date="2018-10-23T11:41:00Z"/>
            </w:rPr>
          </w:rPrChange>
        </w:rPr>
      </w:pPr>
      <w:ins w:id="3179" w:author="Administrator" w:date="2018-10-23T11:42:00Z">
        <w:r>
          <w:rPr>
            <w:rFonts w:ascii="微软雅黑" w:hAnsi="微软雅黑" w:eastAsia="微软雅黑" w:cs="微软雅黑"/>
            <w:szCs w:val="21"/>
            <w:rPrChange w:id="3180" w:author="Administrator" w:date="2018-10-23T14:06:00Z">
              <w:rPr/>
            </w:rPrChange>
          </w:rPr>
          <w:t>"</w:t>
        </w:r>
      </w:ins>
      <w:ins w:id="3181" w:author="Administrator" w:date="2018-10-23T11:42:00Z">
        <w:r>
          <w:rPr>
            <w:rFonts w:ascii="微软雅黑" w:hAnsi="微软雅黑" w:eastAsia="微软雅黑" w:cs="微软雅黑"/>
            <w:szCs w:val="21"/>
            <w:rPrChange w:id="3182" w:author="Administrator" w:date="2018-10-23T14:06:00Z">
              <w:rPr/>
            </w:rPrChange>
          </w:rPr>
          <w:t>index</w:t>
        </w:r>
      </w:ins>
      <w:ins w:id="3183" w:author="Administrator" w:date="2018-10-23T11:42:00Z">
        <w:r>
          <w:rPr>
            <w:rFonts w:ascii="微软雅黑" w:hAnsi="微软雅黑" w:eastAsia="微软雅黑" w:cs="微软雅黑"/>
            <w:szCs w:val="21"/>
            <w:rPrChange w:id="3184" w:author="Administrator" w:date="2018-10-23T14:06:00Z">
              <w:rPr/>
            </w:rPrChange>
          </w:rPr>
          <w:t>":6,</w:t>
        </w:r>
      </w:ins>
    </w:p>
    <w:p>
      <w:pPr>
        <w:ind w:left="420" w:firstLine="420"/>
        <w:rPr>
          <w:del w:id="3186" w:author="Administrator" w:date="2018-10-23T11:41:00Z"/>
          <w:rFonts w:ascii="微软雅黑" w:hAnsi="微软雅黑" w:eastAsia="微软雅黑" w:cs="微软雅黑"/>
          <w:szCs w:val="21"/>
          <w:rPrChange w:id="3187" w:author="Administrator" w:date="2018-10-23T14:06:00Z">
            <w:rPr>
              <w:del w:id="3188" w:author="Administrator" w:date="2018-10-23T11:41:00Z"/>
            </w:rPr>
          </w:rPrChange>
        </w:rPr>
        <w:pPrChange w:id="3185" w:author="Administrator" w:date="2018-10-19T09:38:00Z">
          <w:pPr/>
        </w:pPrChange>
      </w:pPr>
      <w:del w:id="3189" w:author="Administrator" w:date="2018-10-23T11:41:00Z">
        <w:r>
          <w:rPr>
            <w:rFonts w:ascii="微软雅黑" w:hAnsi="微软雅黑" w:eastAsia="微软雅黑" w:cs="微软雅黑"/>
            <w:szCs w:val="21"/>
            <w:rPrChange w:id="3190" w:author="Administrator" w:date="2018-10-23T14:06:00Z">
              <w:rPr/>
            </w:rPrChange>
          </w:rPr>
          <w:delText>endTime:195350000,</w:delText>
        </w:r>
      </w:del>
    </w:p>
    <w:p>
      <w:pPr>
        <w:ind w:left="420" w:firstLine="420"/>
        <w:rPr>
          <w:del w:id="3192" w:author="Administrator" w:date="2018-10-23T11:41:00Z"/>
          <w:rFonts w:ascii="微软雅黑" w:hAnsi="微软雅黑" w:eastAsia="微软雅黑" w:cs="微软雅黑"/>
          <w:szCs w:val="21"/>
          <w:rPrChange w:id="3193" w:author="Administrator" w:date="2018-10-23T14:06:00Z">
            <w:rPr>
              <w:del w:id="3194" w:author="Administrator" w:date="2018-10-23T11:41:00Z"/>
            </w:rPr>
          </w:rPrChange>
        </w:rPr>
        <w:pPrChange w:id="3191" w:author="Administrator" w:date="2018-10-19T09:38:00Z">
          <w:pPr/>
        </w:pPrChange>
      </w:pPr>
      <w:del w:id="3195" w:author="Administrator" w:date="2018-10-23T11:41:00Z">
        <w:r>
          <w:rPr>
            <w:rFonts w:ascii="微软雅黑" w:hAnsi="微软雅黑" w:eastAsia="微软雅黑" w:cs="微软雅黑"/>
            <w:szCs w:val="21"/>
            <w:rPrChange w:id="3196" w:author="Administrator" w:date="2018-10-23T14:06:00Z">
              <w:rPr/>
            </w:rPrChange>
          </w:rPr>
          <w:delText>deviceId:'38020000001110000010',</w:delText>
        </w:r>
      </w:del>
    </w:p>
    <w:p>
      <w:pPr>
        <w:ind w:left="420" w:firstLine="420"/>
        <w:rPr>
          <w:rFonts w:ascii="微软雅黑" w:hAnsi="微软雅黑" w:eastAsia="微软雅黑" w:cs="微软雅黑"/>
          <w:szCs w:val="21"/>
          <w:rPrChange w:id="3198" w:author="Administrator" w:date="2018-10-23T14:06:00Z">
            <w:rPr/>
          </w:rPrChange>
        </w:rPr>
        <w:pPrChange w:id="3197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199" w:author="Administrator" w:date="2018-10-23T14:06:00Z">
            <w:rPr/>
          </w:rPrChange>
        </w:rPr>
        <w:t>sn:</w:t>
      </w:r>
      <w:r>
        <w:rPr>
          <w:rFonts w:ascii="微软雅黑" w:hAnsi="微软雅黑" w:eastAsia="微软雅黑" w:cs="微软雅黑"/>
          <w:szCs w:val="21"/>
          <w:rPrChange w:id="3200" w:author="Administrator" w:date="2018-10-23T14:06:00Z">
            <w:rPr/>
          </w:rPrChange>
        </w:rPr>
        <w:t>4578,</w:t>
      </w:r>
    </w:p>
    <w:p>
      <w:pPr>
        <w:ind w:left="420" w:firstLine="420"/>
        <w:rPr>
          <w:rFonts w:ascii="微软雅黑" w:hAnsi="微软雅黑" w:eastAsia="微软雅黑" w:cs="微软雅黑"/>
          <w:szCs w:val="21"/>
          <w:rPrChange w:id="3202" w:author="Administrator" w:date="2018-10-23T14:06:00Z">
            <w:rPr/>
          </w:rPrChange>
        </w:rPr>
        <w:pPrChange w:id="3201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03" w:author="Administrator" w:date="2018-10-23T14:06:00Z">
            <w:rPr/>
          </w:rPrChange>
        </w:rPr>
        <w:t>sum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N</w:t>
      </w:r>
      <w:r>
        <w:rPr>
          <w:rFonts w:ascii="微软雅黑" w:hAnsi="微软雅黑" w:eastAsia="微软雅黑" w:cs="微软雅黑"/>
          <w:szCs w:val="21"/>
          <w:rPrChange w:id="3204" w:author="Administrator" w:date="2018-10-23T14:06:00Z">
            <w:rPr/>
          </w:rPrChange>
        </w:rPr>
        <w:t>um:</w:t>
      </w:r>
      <w:r>
        <w:rPr>
          <w:rFonts w:ascii="微软雅黑" w:hAnsi="微软雅黑" w:eastAsia="微软雅黑" w:cs="微软雅黑"/>
          <w:szCs w:val="21"/>
          <w:rPrChange w:id="3205" w:author="Administrator" w:date="2018-10-23T14:06:00Z">
            <w:rPr/>
          </w:rPrChange>
        </w:rPr>
        <w:t>10,</w:t>
      </w:r>
    </w:p>
    <w:p>
      <w:pPr>
        <w:ind w:left="420" w:firstLine="420"/>
        <w:rPr>
          <w:ins w:id="3207" w:author="Administrator" w:date="2018-10-19T09:38:00Z"/>
          <w:rFonts w:ascii="微软雅黑" w:hAnsi="微软雅黑" w:eastAsia="微软雅黑" w:cs="微软雅黑"/>
          <w:szCs w:val="21"/>
          <w:rPrChange w:id="3208" w:author="Administrator" w:date="2018-10-23T14:06:00Z">
            <w:rPr>
              <w:ins w:id="3209" w:author="Administrator" w:date="2018-10-19T09:38:00Z"/>
            </w:rPr>
          </w:rPrChange>
        </w:rPr>
        <w:pPrChange w:id="3206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10" w:author="Administrator" w:date="2018-10-23T14:06:00Z">
            <w:rPr/>
          </w:rPrChange>
        </w:rPr>
        <w:t>recordList</w:t>
      </w:r>
      <w:r>
        <w:rPr>
          <w:rFonts w:ascii="微软雅黑" w:hAnsi="微软雅黑" w:eastAsia="微软雅黑" w:cs="微软雅黑"/>
          <w:szCs w:val="21"/>
          <w:rPrChange w:id="3211" w:author="Administrator" w:date="2018-10-23T14:06:00Z">
            <w:rPr/>
          </w:rPrChange>
        </w:rPr>
        <w:t>:</w:t>
      </w:r>
      <w:r>
        <w:rPr>
          <w:rFonts w:ascii="微软雅黑" w:hAnsi="微软雅黑" w:eastAsia="微软雅黑" w:cs="微软雅黑"/>
          <w:szCs w:val="21"/>
          <w:rPrChange w:id="3212" w:author="Administrator" w:date="2018-10-23T14:06:00Z">
            <w:rPr/>
          </w:rPrChange>
        </w:rPr>
        <w:t>{</w:t>
      </w:r>
    </w:p>
    <w:p>
      <w:pPr>
        <w:ind w:left="840" w:firstLine="420"/>
        <w:rPr>
          <w:rFonts w:ascii="微软雅黑" w:hAnsi="微软雅黑" w:eastAsia="微软雅黑" w:cs="微软雅黑"/>
          <w:szCs w:val="21"/>
          <w:rPrChange w:id="3214" w:author="Administrator" w:date="2018-10-23T14:06:00Z">
            <w:rPr/>
          </w:rPrChange>
        </w:rPr>
        <w:pPrChange w:id="321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15" w:author="Administrator" w:date="2018-10-23T14:06:00Z">
            <w:rPr/>
          </w:rPrChange>
        </w:rPr>
        <w:t>{</w:t>
      </w:r>
    </w:p>
    <w:p>
      <w:pPr>
        <w:ind w:left="1260" w:firstLine="420"/>
        <w:rPr>
          <w:rFonts w:ascii="微软雅黑" w:hAnsi="微软雅黑" w:eastAsia="微软雅黑" w:cs="微软雅黑"/>
          <w:szCs w:val="21"/>
          <w:rPrChange w:id="3217" w:author="Administrator" w:date="2018-10-23T14:06:00Z">
            <w:rPr/>
          </w:rPrChange>
        </w:rPr>
        <w:pPrChange w:id="3216" w:author="Administrator" w:date="2018-10-19T09:38:00Z">
          <w:pPr/>
        </w:pPrChange>
      </w:pPr>
      <w:del w:id="3218" w:author="Administrator" w:date="2018-10-19T09:39:00Z">
        <w:r>
          <w:rPr>
            <w:rFonts w:ascii="微软雅黑" w:hAnsi="微软雅黑" w:eastAsia="微软雅黑" w:cs="微软雅黑"/>
            <w:szCs w:val="21"/>
            <w:rPrChange w:id="3219" w:author="Administrator" w:date="2018-10-23T14:06:00Z">
              <w:rPr/>
            </w:rPrChange>
          </w:rPr>
          <w:delText>deviceId</w:delText>
        </w:r>
      </w:del>
      <w:ins w:id="3220" w:author="Administrator" w:date="2018-10-19T09:39:00Z">
        <w:r>
          <w:rPr>
            <w:rFonts w:ascii="微软雅黑" w:hAnsi="微软雅黑" w:eastAsia="微软雅黑" w:cs="微软雅黑"/>
            <w:szCs w:val="21"/>
            <w:rPrChange w:id="3221" w:author="Administrator" w:date="2018-10-23T14:06:00Z">
              <w:rPr/>
            </w:rPrChange>
          </w:rPr>
          <w:t>deviceID</w:t>
        </w:r>
      </w:ins>
      <w:r>
        <w:rPr>
          <w:rFonts w:ascii="微软雅黑" w:hAnsi="微软雅黑" w:eastAsia="微软雅黑" w:cs="微软雅黑"/>
          <w:szCs w:val="21"/>
          <w:rPrChange w:id="3222" w:author="Administrator" w:date="2018-10-23T14:06:00Z">
            <w:rPr/>
          </w:rPrChange>
        </w:rPr>
        <w:t>:</w:t>
      </w:r>
      <w:del w:id="3223" w:author="Administrator" w:date="2018-10-23T13:52:00Z">
        <w:r>
          <w:rPr>
            <w:rFonts w:ascii="微软雅黑" w:hAnsi="微软雅黑" w:eastAsia="微软雅黑" w:cs="微软雅黑"/>
            <w:szCs w:val="21"/>
            <w:rPrChange w:id="3224" w:author="Administrator" w:date="2018-10-23T14:06:00Z">
              <w:rPr/>
            </w:rPrChange>
          </w:rPr>
          <w:delText>'</w:delText>
        </w:r>
      </w:del>
      <w:ins w:id="3225" w:author="Administrator" w:date="2018-10-23T13:52:00Z">
        <w:r>
          <w:rPr>
            <w:rFonts w:ascii="微软雅黑" w:hAnsi="微软雅黑" w:eastAsia="微软雅黑" w:cs="微软雅黑"/>
            <w:szCs w:val="21"/>
            <w:rPrChange w:id="3226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27" w:author="Administrator" w:date="2018-10-23T14:06:00Z">
            <w:rPr/>
          </w:rPrChange>
        </w:rPr>
        <w:t>38020000001110000010</w:t>
      </w:r>
      <w:del w:id="3228" w:author="Administrator" w:date="2018-10-23T13:52:00Z">
        <w:r>
          <w:rPr>
            <w:rFonts w:ascii="微软雅黑" w:hAnsi="微软雅黑" w:eastAsia="微软雅黑" w:cs="微软雅黑"/>
            <w:szCs w:val="21"/>
            <w:rPrChange w:id="3229" w:author="Administrator" w:date="2018-10-23T14:06:00Z">
              <w:rPr/>
            </w:rPrChange>
          </w:rPr>
          <w:delText>'</w:delText>
        </w:r>
      </w:del>
      <w:ins w:id="3230" w:author="Administrator" w:date="2018-10-23T13:52:00Z">
        <w:r>
          <w:rPr>
            <w:rFonts w:ascii="微软雅黑" w:hAnsi="微软雅黑" w:eastAsia="微软雅黑" w:cs="微软雅黑"/>
            <w:szCs w:val="21"/>
            <w:rPrChange w:id="3231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32" w:author="Administrator" w:date="2018-10-23T14:06:00Z">
            <w:rPr/>
          </w:rPrChange>
        </w:rPr>
        <w:t>,</w:t>
      </w:r>
    </w:p>
    <w:p>
      <w:pPr>
        <w:ind w:left="1260" w:firstLine="420"/>
        <w:rPr>
          <w:rFonts w:ascii="微软雅黑" w:hAnsi="微软雅黑" w:eastAsia="微软雅黑" w:cs="微软雅黑"/>
          <w:szCs w:val="21"/>
          <w:rPrChange w:id="3234" w:author="Administrator" w:date="2018-10-23T14:06:00Z">
            <w:rPr/>
          </w:rPrChange>
        </w:rPr>
        <w:pPrChange w:id="323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35" w:author="Administrator" w:date="2018-10-23T14:06:00Z">
            <w:rPr/>
          </w:rPrChange>
        </w:rPr>
        <w:t>uri</w:t>
      </w:r>
      <w:r>
        <w:rPr>
          <w:rFonts w:ascii="微软雅黑" w:hAnsi="微软雅黑" w:eastAsia="微软雅黑" w:cs="微软雅黑"/>
          <w:szCs w:val="21"/>
          <w:rPrChange w:id="3236" w:author="Administrator" w:date="2018-10-23T14:06:00Z">
            <w:rPr/>
          </w:rPrChange>
        </w:rPr>
        <w:t>:</w:t>
      </w:r>
      <w:del w:id="3237" w:author="Administrator" w:date="2018-10-19T09:39:00Z">
        <w:r>
          <w:rPr>
            <w:rFonts w:ascii="微软雅黑" w:hAnsi="微软雅黑" w:eastAsia="微软雅黑" w:cs="微软雅黑"/>
            <w:szCs w:val="21"/>
            <w:rPrChange w:id="3238" w:author="Administrator" w:date="2018-10-23T14:06:00Z">
              <w:rPr/>
            </w:rPrChange>
          </w:rPr>
          <w:delText>deviceId:</w:delText>
        </w:r>
      </w:del>
      <w:del w:id="3239" w:author="Administrator" w:date="2018-10-23T13:52:00Z">
        <w:r>
          <w:rPr>
            <w:rFonts w:ascii="微软雅黑" w:hAnsi="微软雅黑" w:eastAsia="微软雅黑" w:cs="微软雅黑"/>
            <w:szCs w:val="21"/>
            <w:rPrChange w:id="3240" w:author="Administrator" w:date="2018-10-23T14:06:00Z">
              <w:rPr/>
            </w:rPrChange>
          </w:rPr>
          <w:delText>'</w:delText>
        </w:r>
      </w:del>
      <w:ins w:id="3241" w:author="Administrator" w:date="2018-10-23T13:52:00Z">
        <w:r>
          <w:rPr>
            <w:rFonts w:ascii="微软雅黑" w:hAnsi="微软雅黑" w:eastAsia="微软雅黑" w:cs="微软雅黑"/>
            <w:szCs w:val="21"/>
            <w:rPrChange w:id="3242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43" w:author="Administrator" w:date="2018-10-23T14:06:00Z">
            <w:rPr/>
          </w:rPrChange>
        </w:rPr>
        <w:t>38020000001110000010:1</w:t>
      </w:r>
      <w:del w:id="3244" w:author="Administrator" w:date="2018-10-23T13:52:00Z">
        <w:r>
          <w:rPr>
            <w:rFonts w:ascii="微软雅黑" w:hAnsi="微软雅黑" w:eastAsia="微软雅黑" w:cs="微软雅黑"/>
            <w:szCs w:val="21"/>
            <w:rPrChange w:id="3245" w:author="Administrator" w:date="2018-10-23T14:06:00Z">
              <w:rPr/>
            </w:rPrChange>
          </w:rPr>
          <w:delText>'</w:delText>
        </w:r>
      </w:del>
      <w:ins w:id="3246" w:author="Administrator" w:date="2018-10-23T13:52:00Z">
        <w:r>
          <w:rPr>
            <w:rFonts w:ascii="微软雅黑" w:hAnsi="微软雅黑" w:eastAsia="微软雅黑" w:cs="微软雅黑"/>
            <w:szCs w:val="21"/>
            <w:rPrChange w:id="3247" w:author="Administrator" w:date="2018-10-23T14:06:00Z">
              <w:rPr/>
            </w:rPrChange>
          </w:rPr>
          <w:t>"</w:t>
        </w:r>
      </w:ins>
      <w:r>
        <w:rPr>
          <w:rFonts w:ascii="微软雅黑" w:hAnsi="微软雅黑" w:eastAsia="微软雅黑" w:cs="微软雅黑"/>
          <w:szCs w:val="21"/>
          <w:rPrChange w:id="3248" w:author="Administrator" w:date="2018-10-23T14:06:00Z">
            <w:rPr/>
          </w:rPrChange>
        </w:rPr>
        <w:t>,</w:t>
      </w:r>
    </w:p>
    <w:p>
      <w:pPr>
        <w:ind w:left="1260" w:firstLine="420"/>
        <w:rPr>
          <w:ins w:id="3250" w:author="Administrator" w:date="2018-10-23T11:40:00Z"/>
          <w:rFonts w:ascii="微软雅黑" w:hAnsi="微软雅黑" w:eastAsia="微软雅黑" w:cs="微软雅黑"/>
          <w:szCs w:val="21"/>
          <w:rPrChange w:id="3251" w:author="Administrator" w:date="2018-10-23T14:06:00Z">
            <w:rPr>
              <w:ins w:id="3252" w:author="Administrator" w:date="2018-10-23T11:40:00Z"/>
            </w:rPr>
          </w:rPrChange>
        </w:rPr>
        <w:pPrChange w:id="3249" w:author="Administrator" w:date="2018-10-23T11:40:00Z">
          <w:pPr>
            <w:ind w:left="420" w:firstLine="420"/>
          </w:pPr>
        </w:pPrChange>
      </w:pPr>
      <w:del w:id="3253" w:author="Administrator" w:date="2018-10-19T09:39:00Z">
        <w:r>
          <w:rPr>
            <w:rFonts w:ascii="微软雅黑" w:hAnsi="微软雅黑" w:eastAsia="微软雅黑" w:cs="微软雅黑"/>
            <w:szCs w:val="21"/>
            <w:rPrChange w:id="3254" w:author="Administrator" w:date="2018-10-23T14:06:00Z">
              <w:rPr/>
            </w:rPrChange>
          </w:rPr>
          <w:delText>begin</w:delText>
        </w:r>
      </w:del>
      <w:ins w:id="3255" w:author="Administrator" w:date="2018-10-19T09:39:00Z">
        <w:r>
          <w:rPr>
            <w:rFonts w:ascii="微软雅黑" w:hAnsi="微软雅黑" w:eastAsia="微软雅黑" w:cs="微软雅黑"/>
            <w:szCs w:val="21"/>
            <w:rPrChange w:id="3256" w:author="Administrator" w:date="2018-10-23T14:06:00Z">
              <w:rPr/>
            </w:rPrChange>
          </w:rPr>
          <w:t>start</w:t>
        </w:r>
      </w:ins>
      <w:r>
        <w:rPr>
          <w:rFonts w:ascii="微软雅黑" w:hAnsi="微软雅黑" w:eastAsia="微软雅黑" w:cs="微软雅黑"/>
          <w:szCs w:val="21"/>
          <w:rPrChange w:id="3257" w:author="Administrator" w:date="2018-10-23T14:06:00Z">
            <w:rPr/>
          </w:rPrChange>
        </w:rPr>
        <w:t>Time</w:t>
      </w:r>
      <w:r>
        <w:rPr>
          <w:rFonts w:ascii="微软雅黑" w:hAnsi="微软雅黑" w:eastAsia="微软雅黑" w:cs="微软雅黑"/>
          <w:szCs w:val="21"/>
          <w:rPrChange w:id="3258" w:author="Administrator" w:date="2018-10-23T14:06:00Z">
            <w:rPr/>
          </w:rPrChange>
        </w:rPr>
        <w:t>:</w:t>
      </w:r>
      <w:ins w:id="3259" w:author="Administrator" w:date="2018-10-23T13:52:00Z">
        <w:r>
          <w:rPr>
            <w:rFonts w:ascii="微软雅黑" w:hAnsi="微软雅黑" w:eastAsia="微软雅黑" w:cs="微软雅黑"/>
            <w:szCs w:val="21"/>
            <w:rPrChange w:id="3260" w:author="Administrator" w:date="2018-10-23T14:06:00Z">
              <w:rPr/>
            </w:rPrChange>
          </w:rPr>
          <w:t>"</w:t>
        </w:r>
      </w:ins>
      <w:ins w:id="3261" w:author="Administrator" w:date="2018-10-23T11:40:00Z">
        <w:r>
          <w:rPr>
            <w:rFonts w:ascii="微软雅黑" w:hAnsi="微软雅黑" w:eastAsia="微软雅黑" w:cs="微软雅黑"/>
            <w:szCs w:val="21"/>
            <w:rPrChange w:id="3262" w:author="Administrator" w:date="2018-10-23T14:06:00Z">
              <w:rPr/>
            </w:rPrChange>
          </w:rPr>
          <w:t>2018-10-18T11:36:59</w:t>
        </w:r>
      </w:ins>
      <w:ins w:id="3263" w:author="Administrator" w:date="2018-10-23T13:52:00Z">
        <w:r>
          <w:rPr>
            <w:rFonts w:ascii="微软雅黑" w:hAnsi="微软雅黑" w:eastAsia="微软雅黑" w:cs="微软雅黑"/>
            <w:szCs w:val="21"/>
            <w:rPrChange w:id="3264" w:author="Administrator" w:date="2018-10-23T14:06:00Z">
              <w:rPr/>
            </w:rPrChange>
          </w:rPr>
          <w:t>"</w:t>
        </w:r>
      </w:ins>
      <w:ins w:id="3265" w:author="Administrator" w:date="2018-10-23T11:40:00Z">
        <w:r>
          <w:rPr>
            <w:rFonts w:ascii="微软雅黑" w:hAnsi="微软雅黑" w:eastAsia="微软雅黑" w:cs="微软雅黑"/>
            <w:szCs w:val="21"/>
            <w:rPrChange w:id="3266" w:author="Administrator" w:date="2018-10-23T14:06:00Z">
              <w:rPr/>
            </w:rPrChange>
          </w:rPr>
          <w:t>,</w:t>
        </w:r>
      </w:ins>
    </w:p>
    <w:p>
      <w:pPr>
        <w:ind w:left="1260" w:firstLine="420"/>
        <w:rPr>
          <w:del w:id="3268" w:author="Administrator" w:date="2018-10-23T11:40:00Z"/>
          <w:rFonts w:ascii="微软雅黑" w:hAnsi="微软雅黑" w:eastAsia="微软雅黑" w:cs="微软雅黑"/>
          <w:szCs w:val="21"/>
          <w:rPrChange w:id="3269" w:author="Administrator" w:date="2018-10-23T14:06:00Z">
            <w:rPr>
              <w:del w:id="3270" w:author="Administrator" w:date="2018-10-23T11:40:00Z"/>
            </w:rPr>
          </w:rPrChange>
        </w:rPr>
        <w:pPrChange w:id="3267" w:author="Administrator" w:date="2018-10-19T09:38:00Z">
          <w:pPr/>
        </w:pPrChange>
      </w:pPr>
      <w:del w:id="3271" w:author="Administrator" w:date="2018-10-23T11:40:00Z">
        <w:r>
          <w:rPr>
            <w:rFonts w:ascii="微软雅黑" w:hAnsi="微软雅黑" w:eastAsia="微软雅黑" w:cs="微软雅黑"/>
            <w:szCs w:val="21"/>
            <w:rPrChange w:id="3272" w:author="Administrator" w:date="2018-10-23T14:06:00Z">
              <w:rPr/>
            </w:rPrChange>
          </w:rPr>
          <w:delText>192350000,</w:delText>
        </w:r>
      </w:del>
    </w:p>
    <w:p>
      <w:pPr>
        <w:ind w:left="1260" w:firstLine="420"/>
        <w:rPr>
          <w:ins w:id="3274" w:author="Administrator" w:date="2018-10-23T11:40:00Z"/>
          <w:rFonts w:ascii="微软雅黑" w:hAnsi="微软雅黑" w:eastAsia="微软雅黑" w:cs="微软雅黑"/>
          <w:szCs w:val="21"/>
          <w:rPrChange w:id="3275" w:author="Administrator" w:date="2018-10-23T14:06:00Z">
            <w:rPr>
              <w:ins w:id="3276" w:author="Administrator" w:date="2018-10-23T11:40:00Z"/>
            </w:rPr>
          </w:rPrChange>
        </w:rPr>
        <w:pPrChange w:id="3273" w:author="Administrator" w:date="2018-10-23T11:41:00Z">
          <w:pPr>
            <w:ind w:left="420" w:firstLine="420"/>
          </w:pPr>
        </w:pPrChange>
      </w:pPr>
      <w:r>
        <w:rPr>
          <w:rFonts w:ascii="微软雅黑" w:hAnsi="微软雅黑" w:eastAsia="微软雅黑" w:cs="微软雅黑"/>
          <w:szCs w:val="21"/>
          <w:rPrChange w:id="3277" w:author="Administrator" w:date="2018-10-23T14:06:00Z">
            <w:rPr/>
          </w:rPrChange>
        </w:rPr>
        <w:t>endTime</w:t>
      </w:r>
      <w:r>
        <w:rPr>
          <w:rFonts w:ascii="微软雅黑" w:hAnsi="微软雅黑" w:eastAsia="微软雅黑" w:cs="微软雅黑"/>
          <w:szCs w:val="21"/>
          <w:rPrChange w:id="3278" w:author="Administrator" w:date="2018-10-23T14:06:00Z">
            <w:rPr/>
          </w:rPrChange>
        </w:rPr>
        <w:t>:</w:t>
      </w:r>
      <w:ins w:id="3279" w:author="Administrator" w:date="2018-10-23T13:52:00Z">
        <w:r>
          <w:rPr>
            <w:rFonts w:ascii="微软雅黑" w:hAnsi="微软雅黑" w:eastAsia="微软雅黑" w:cs="微软雅黑"/>
            <w:szCs w:val="21"/>
            <w:rPrChange w:id="3280" w:author="Administrator" w:date="2018-10-23T14:06:00Z">
              <w:rPr/>
            </w:rPrChange>
          </w:rPr>
          <w:t>"</w:t>
        </w:r>
      </w:ins>
      <w:ins w:id="3281" w:author="Administrator" w:date="2018-10-23T11:40:00Z">
        <w:r>
          <w:rPr>
            <w:rFonts w:ascii="微软雅黑" w:hAnsi="微软雅黑" w:eastAsia="微软雅黑" w:cs="微软雅黑"/>
            <w:szCs w:val="21"/>
            <w:rPrChange w:id="3282" w:author="Administrator" w:date="2018-10-23T14:06:00Z">
              <w:rPr/>
            </w:rPrChange>
          </w:rPr>
          <w:t>2018-10-18T12:00:00</w:t>
        </w:r>
      </w:ins>
      <w:ins w:id="3283" w:author="Administrator" w:date="2018-10-23T13:52:00Z">
        <w:r>
          <w:rPr>
            <w:rFonts w:ascii="微软雅黑" w:hAnsi="微软雅黑" w:eastAsia="微软雅黑" w:cs="微软雅黑"/>
            <w:szCs w:val="21"/>
            <w:rPrChange w:id="3284" w:author="Administrator" w:date="2018-10-23T14:06:00Z">
              <w:rPr/>
            </w:rPrChange>
          </w:rPr>
          <w:t>"</w:t>
        </w:r>
      </w:ins>
      <w:ins w:id="3285" w:author="Administrator" w:date="2018-10-23T11:40:00Z">
        <w:r>
          <w:rPr>
            <w:rFonts w:ascii="微软雅黑" w:hAnsi="微软雅黑" w:eastAsia="微软雅黑" w:cs="微软雅黑"/>
            <w:szCs w:val="21"/>
            <w:rPrChange w:id="3286" w:author="Administrator" w:date="2018-10-23T14:06:00Z">
              <w:rPr/>
            </w:rPrChange>
          </w:rPr>
          <w:t>,</w:t>
        </w:r>
      </w:ins>
    </w:p>
    <w:p>
      <w:pPr>
        <w:ind w:left="1260" w:firstLine="420"/>
        <w:rPr>
          <w:del w:id="3288" w:author="Administrator" w:date="2018-10-23T11:40:00Z"/>
          <w:rFonts w:ascii="微软雅黑" w:hAnsi="微软雅黑" w:eastAsia="微软雅黑" w:cs="微软雅黑"/>
          <w:szCs w:val="21"/>
          <w:rPrChange w:id="3289" w:author="Administrator" w:date="2018-10-23T14:06:00Z">
            <w:rPr>
              <w:del w:id="3290" w:author="Administrator" w:date="2018-10-23T11:40:00Z"/>
            </w:rPr>
          </w:rPrChange>
        </w:rPr>
        <w:pPrChange w:id="3287" w:author="Administrator" w:date="2018-10-19T09:38:00Z">
          <w:pPr/>
        </w:pPrChange>
      </w:pPr>
      <w:del w:id="3291" w:author="Administrator" w:date="2018-10-23T11:40:00Z">
        <w:r>
          <w:rPr>
            <w:rFonts w:ascii="微软雅黑" w:hAnsi="微软雅黑" w:eastAsia="微软雅黑" w:cs="微软雅黑"/>
            <w:szCs w:val="21"/>
            <w:rPrChange w:id="3292" w:author="Administrator" w:date="2018-10-23T14:06:00Z">
              <w:rPr/>
            </w:rPrChange>
          </w:rPr>
          <w:delText>193350000,</w:delText>
        </w:r>
      </w:del>
    </w:p>
    <w:p>
      <w:pPr>
        <w:ind w:left="1260" w:firstLine="420"/>
        <w:rPr>
          <w:rFonts w:ascii="微软雅黑" w:hAnsi="微软雅黑" w:eastAsia="微软雅黑" w:cs="微软雅黑"/>
          <w:szCs w:val="21"/>
          <w:rPrChange w:id="3294" w:author="Administrator" w:date="2018-10-23T14:06:00Z">
            <w:rPr/>
          </w:rPrChange>
        </w:rPr>
        <w:pPrChange w:id="3293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295" w:author="Administrator" w:date="2018-10-23T14:06:00Z">
            <w:rPr/>
          </w:rPrChange>
        </w:rPr>
        <w:t>Index</w:t>
      </w:r>
      <w:r>
        <w:rPr>
          <w:rFonts w:ascii="微软雅黑" w:hAnsi="微软雅黑" w:eastAsia="微软雅黑" w:cs="微软雅黑"/>
          <w:szCs w:val="21"/>
          <w:rPrChange w:id="3296" w:author="Administrator" w:date="2018-10-23T14:06:00Z">
            <w:rPr/>
          </w:rPrChange>
        </w:rPr>
        <w:t>:1</w:t>
      </w:r>
    </w:p>
    <w:p>
      <w:pPr>
        <w:ind w:firstLine="1260" w:firstLineChars="600"/>
        <w:rPr>
          <w:ins w:id="3298" w:author="Administrator" w:date="2018-10-19T09:38:00Z"/>
          <w:rFonts w:ascii="微软雅黑" w:hAnsi="微软雅黑" w:eastAsia="微软雅黑" w:cs="微软雅黑"/>
          <w:szCs w:val="21"/>
          <w:rPrChange w:id="3299" w:author="Administrator" w:date="2018-10-23T14:06:00Z">
            <w:rPr>
              <w:ins w:id="3300" w:author="Administrator" w:date="2018-10-19T09:38:00Z"/>
            </w:rPr>
          </w:rPrChange>
        </w:rPr>
        <w:pPrChange w:id="3297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301" w:author="Administrator" w:date="2018-10-23T14:06:00Z">
            <w:rPr/>
          </w:rPrChange>
        </w:rPr>
        <w:t>}</w:t>
      </w:r>
    </w:p>
    <w:p>
      <w:pPr>
        <w:ind w:left="2100" w:firstLine="1260" w:firstLineChars="600"/>
        <w:rPr>
          <w:del w:id="3303" w:author="Administrator" w:date="2018-10-19T09:38:00Z"/>
          <w:rFonts w:ascii="微软雅黑" w:hAnsi="微软雅黑" w:eastAsia="微软雅黑" w:cs="微软雅黑"/>
          <w:szCs w:val="21"/>
          <w:rPrChange w:id="3304" w:author="Administrator" w:date="2018-10-23T14:06:00Z">
            <w:rPr>
              <w:del w:id="3305" w:author="Administrator" w:date="2018-10-19T09:38:00Z"/>
            </w:rPr>
          </w:rPrChange>
        </w:rPr>
        <w:pPrChange w:id="3302" w:author="Administrator" w:date="2018-10-19T09:38:00Z">
          <w:pPr/>
        </w:pPrChange>
      </w:pPr>
      <w:del w:id="3306" w:author="Administrator" w:date="2018-10-19T09:38:00Z">
        <w:r>
          <w:rPr>
            <w:rFonts w:ascii="微软雅黑" w:hAnsi="微软雅黑" w:eastAsia="微软雅黑" w:cs="微软雅黑"/>
            <w:szCs w:val="21"/>
            <w:rPrChange w:id="3307" w:author="Administrator" w:date="2018-10-23T14:06:00Z">
              <w:rPr/>
            </w:rPrChange>
          </w:rPr>
          <w:delText>,{</w:delText>
        </w:r>
      </w:del>
    </w:p>
    <w:p>
      <w:pPr>
        <w:ind w:left="1260" w:firstLine="420"/>
        <w:rPr>
          <w:del w:id="3309" w:author="Administrator" w:date="2018-10-19T09:38:00Z"/>
          <w:rFonts w:ascii="微软雅黑" w:hAnsi="微软雅黑" w:eastAsia="微软雅黑" w:cs="微软雅黑"/>
          <w:szCs w:val="21"/>
          <w:rPrChange w:id="3310" w:author="Administrator" w:date="2018-10-23T14:06:00Z">
            <w:rPr>
              <w:del w:id="3311" w:author="Administrator" w:date="2018-10-19T09:38:00Z"/>
            </w:rPr>
          </w:rPrChange>
        </w:rPr>
        <w:pPrChange w:id="3308" w:author="Administrator" w:date="2018-10-19T09:38:00Z">
          <w:pPr/>
        </w:pPrChange>
      </w:pPr>
      <w:del w:id="3312" w:author="Administrator" w:date="2018-10-19T09:38:00Z">
        <w:r>
          <w:rPr>
            <w:rFonts w:ascii="微软雅黑" w:hAnsi="微软雅黑" w:eastAsia="微软雅黑" w:cs="微软雅黑"/>
            <w:szCs w:val="21"/>
            <w:rPrChange w:id="3313" w:author="Administrator" w:date="2018-10-23T14:06:00Z">
              <w:rPr/>
            </w:rPrChange>
          </w:rPr>
          <w:delText>deviceId:'38020000001110000010',</w:delText>
        </w:r>
      </w:del>
    </w:p>
    <w:p>
      <w:pPr>
        <w:ind w:left="1260" w:firstLine="420"/>
        <w:rPr>
          <w:del w:id="3315" w:author="Administrator" w:date="2018-10-19T09:38:00Z"/>
          <w:rFonts w:ascii="微软雅黑" w:hAnsi="微软雅黑" w:eastAsia="微软雅黑" w:cs="微软雅黑"/>
          <w:szCs w:val="21"/>
          <w:rPrChange w:id="3316" w:author="Administrator" w:date="2018-10-23T14:06:00Z">
            <w:rPr>
              <w:del w:id="3317" w:author="Administrator" w:date="2018-10-19T09:38:00Z"/>
            </w:rPr>
          </w:rPrChange>
        </w:rPr>
        <w:pPrChange w:id="3314" w:author="Administrator" w:date="2018-10-19T09:38:00Z">
          <w:pPr/>
        </w:pPrChange>
      </w:pPr>
      <w:del w:id="3318" w:author="Administrator" w:date="2018-10-19T09:38:00Z">
        <w:r>
          <w:rPr>
            <w:rFonts w:ascii="微软雅黑" w:hAnsi="微软雅黑" w:eastAsia="微软雅黑" w:cs="微软雅黑"/>
            <w:szCs w:val="21"/>
            <w:rPrChange w:id="3319" w:author="Administrator" w:date="2018-10-23T14:06:00Z">
              <w:rPr/>
            </w:rPrChange>
          </w:rPr>
          <w:delText>uri:deviceId:'38020000001110000010:1',</w:delText>
        </w:r>
      </w:del>
    </w:p>
    <w:p>
      <w:pPr>
        <w:ind w:left="1260" w:firstLine="420"/>
        <w:rPr>
          <w:del w:id="3321" w:author="Administrator" w:date="2018-10-19T09:38:00Z"/>
          <w:rFonts w:ascii="微软雅黑" w:hAnsi="微软雅黑" w:eastAsia="微软雅黑" w:cs="微软雅黑"/>
          <w:szCs w:val="21"/>
          <w:rPrChange w:id="3322" w:author="Administrator" w:date="2018-10-23T14:06:00Z">
            <w:rPr>
              <w:del w:id="3323" w:author="Administrator" w:date="2018-10-19T09:38:00Z"/>
            </w:rPr>
          </w:rPrChange>
        </w:rPr>
        <w:pPrChange w:id="3320" w:author="Administrator" w:date="2018-10-19T09:38:00Z">
          <w:pPr/>
        </w:pPrChange>
      </w:pPr>
      <w:del w:id="3324" w:author="Administrator" w:date="2018-10-19T09:38:00Z">
        <w:r>
          <w:rPr>
            <w:rFonts w:ascii="微软雅黑" w:hAnsi="微软雅黑" w:eastAsia="微软雅黑" w:cs="微软雅黑"/>
            <w:szCs w:val="21"/>
            <w:rPrChange w:id="3325" w:author="Administrator" w:date="2018-10-23T14:06:00Z">
              <w:rPr/>
            </w:rPrChange>
          </w:rPr>
          <w:delText>beginTime:193350000,</w:delText>
        </w:r>
      </w:del>
    </w:p>
    <w:p>
      <w:pPr>
        <w:ind w:left="1260" w:firstLine="420"/>
        <w:rPr>
          <w:del w:id="3327" w:author="Administrator" w:date="2018-10-19T09:38:00Z"/>
          <w:rFonts w:ascii="微软雅黑" w:hAnsi="微软雅黑" w:eastAsia="微软雅黑" w:cs="微软雅黑"/>
          <w:szCs w:val="21"/>
          <w:rPrChange w:id="3328" w:author="Administrator" w:date="2018-10-23T14:06:00Z">
            <w:rPr>
              <w:del w:id="3329" w:author="Administrator" w:date="2018-10-19T09:38:00Z"/>
            </w:rPr>
          </w:rPrChange>
        </w:rPr>
        <w:pPrChange w:id="3326" w:author="Administrator" w:date="2018-10-19T09:38:00Z">
          <w:pPr/>
        </w:pPrChange>
      </w:pPr>
      <w:del w:id="3330" w:author="Administrator" w:date="2018-10-19T09:38:00Z">
        <w:r>
          <w:rPr>
            <w:rFonts w:ascii="微软雅黑" w:hAnsi="微软雅黑" w:eastAsia="微软雅黑" w:cs="微软雅黑"/>
            <w:szCs w:val="21"/>
            <w:rPrChange w:id="3331" w:author="Administrator" w:date="2018-10-23T14:06:00Z">
              <w:rPr/>
            </w:rPrChange>
          </w:rPr>
          <w:delText>endTime:195350000,</w:delText>
        </w:r>
      </w:del>
    </w:p>
    <w:p>
      <w:pPr>
        <w:ind w:left="1260" w:firstLine="420"/>
        <w:rPr>
          <w:del w:id="3333" w:author="Administrator" w:date="2018-10-19T09:38:00Z"/>
          <w:rFonts w:ascii="微软雅黑" w:hAnsi="微软雅黑" w:eastAsia="微软雅黑" w:cs="微软雅黑"/>
          <w:szCs w:val="21"/>
          <w:rPrChange w:id="3334" w:author="Administrator" w:date="2018-10-23T14:06:00Z">
            <w:rPr>
              <w:del w:id="3335" w:author="Administrator" w:date="2018-10-19T09:38:00Z"/>
            </w:rPr>
          </w:rPrChange>
        </w:rPr>
        <w:pPrChange w:id="3332" w:author="Administrator" w:date="2018-10-19T09:38:00Z">
          <w:pPr/>
        </w:pPrChange>
      </w:pPr>
      <w:del w:id="3336" w:author="Administrator" w:date="2018-10-19T09:38:00Z">
        <w:r>
          <w:rPr>
            <w:rFonts w:ascii="微软雅黑" w:hAnsi="微软雅黑" w:eastAsia="微软雅黑" w:cs="微软雅黑"/>
            <w:szCs w:val="21"/>
            <w:rPrChange w:id="3337" w:author="Administrator" w:date="2018-10-23T14:06:00Z">
              <w:rPr/>
            </w:rPrChange>
          </w:rPr>
          <w:delText>playTime:200000,</w:delText>
        </w:r>
      </w:del>
    </w:p>
    <w:p>
      <w:pPr>
        <w:ind w:left="1260" w:firstLine="420"/>
        <w:rPr>
          <w:del w:id="3339" w:author="Administrator" w:date="2018-10-19T09:38:00Z"/>
          <w:rFonts w:ascii="微软雅黑" w:hAnsi="微软雅黑" w:eastAsia="微软雅黑" w:cs="微软雅黑"/>
          <w:szCs w:val="21"/>
          <w:rPrChange w:id="3340" w:author="Administrator" w:date="2018-10-23T14:06:00Z">
            <w:rPr>
              <w:del w:id="3341" w:author="Administrator" w:date="2018-10-19T09:38:00Z"/>
            </w:rPr>
          </w:rPrChange>
        </w:rPr>
        <w:pPrChange w:id="3338" w:author="Administrator" w:date="2018-10-19T09:38:00Z">
          <w:pPr/>
        </w:pPrChange>
      </w:pPr>
      <w:del w:id="3342" w:author="Administrator" w:date="2018-10-19T09:38:00Z">
        <w:r>
          <w:rPr>
            <w:rFonts w:ascii="微软雅黑" w:hAnsi="微软雅黑" w:eastAsia="微软雅黑" w:cs="微软雅黑"/>
            <w:szCs w:val="21"/>
            <w:rPrChange w:id="3343" w:author="Administrator" w:date="2018-10-23T14:06:00Z">
              <w:rPr/>
            </w:rPrChange>
          </w:rPr>
          <w:delText>Index:2</w:delText>
        </w:r>
      </w:del>
    </w:p>
    <w:p>
      <w:pPr>
        <w:ind w:left="1260" w:firstLine="420"/>
        <w:rPr>
          <w:del w:id="3345" w:author="Administrator" w:date="2018-10-19T09:25:00Z"/>
          <w:rFonts w:ascii="微软雅黑" w:hAnsi="微软雅黑" w:eastAsia="微软雅黑" w:cs="微软雅黑"/>
          <w:szCs w:val="21"/>
          <w:rPrChange w:id="3346" w:author="Administrator" w:date="2018-10-23T14:06:00Z">
            <w:rPr>
              <w:del w:id="3347" w:author="Administrator" w:date="2018-10-19T09:25:00Z"/>
            </w:rPr>
          </w:rPrChange>
        </w:rPr>
        <w:pPrChange w:id="3344" w:author="Administrator" w:date="2018-10-19T09:38:00Z">
          <w:pPr/>
        </w:pPrChange>
      </w:pPr>
      <w:del w:id="3348" w:author="Administrator" w:date="2018-10-19T09:38:00Z">
        <w:r>
          <w:rPr>
            <w:rFonts w:ascii="微软雅黑" w:hAnsi="微软雅黑" w:eastAsia="微软雅黑" w:cs="微软雅黑"/>
            <w:szCs w:val="21"/>
            <w:rPrChange w:id="3349" w:author="Administrator" w:date="2018-10-23T14:06:00Z">
              <w:rPr/>
            </w:rPrChange>
          </w:rPr>
          <w:delText>}</w:delText>
        </w:r>
      </w:del>
      <w:r>
        <w:rPr>
          <w:rFonts w:ascii="微软雅黑" w:hAnsi="微软雅黑" w:eastAsia="微软雅黑" w:cs="微软雅黑"/>
          <w:szCs w:val="21"/>
          <w:rPrChange w:id="3350" w:author="Administrator" w:date="2018-10-23T14:06:00Z">
            <w:rPr/>
          </w:rPrChange>
        </w:rPr>
        <w:t>}</w:t>
      </w:r>
      <w:del w:id="3351" w:author="Administrator" w:date="2018-10-19T09:25:00Z">
        <w:r>
          <w:rPr>
            <w:rFonts w:ascii="微软雅黑" w:hAnsi="微软雅黑" w:eastAsia="微软雅黑" w:cs="微软雅黑"/>
            <w:szCs w:val="21"/>
            <w:rPrChange w:id="3352" w:author="Administrator" w:date="2018-10-23T14:06:00Z">
              <w:rPr/>
            </w:rPrChange>
          </w:rPr>
          <w:delText>,</w:delText>
        </w:r>
      </w:del>
    </w:p>
    <w:p>
      <w:pPr>
        <w:ind w:left="420" w:firstLine="420"/>
        <w:rPr>
          <w:del w:id="3354" w:author="Administrator" w:date="2018-10-19T09:25:00Z"/>
          <w:rFonts w:ascii="微软雅黑" w:hAnsi="微软雅黑" w:eastAsia="微软雅黑" w:cs="微软雅黑"/>
          <w:szCs w:val="21"/>
          <w:rPrChange w:id="3355" w:author="Administrator" w:date="2018-10-23T14:06:00Z">
            <w:rPr>
              <w:del w:id="3356" w:author="Administrator" w:date="2018-10-19T09:25:00Z"/>
            </w:rPr>
          </w:rPrChange>
        </w:rPr>
        <w:pPrChange w:id="3353" w:author="Administrator" w:date="2018-10-19T09:38:00Z">
          <w:pPr/>
        </w:pPrChange>
      </w:pPr>
      <w:del w:id="3357" w:author="Administrator" w:date="2018-10-19T09:25:00Z">
        <w:r>
          <w:rPr>
            <w:rFonts w:ascii="微软雅黑" w:hAnsi="微软雅黑" w:eastAsia="微软雅黑" w:cs="微软雅黑"/>
            <w:szCs w:val="21"/>
            <w:rPrChange w:id="3358" w:author="Administrator" w:date="2018-10-23T14:06:00Z">
              <w:rPr/>
            </w:rPrChange>
          </w:rPr>
          <w:delText>Invate:{</w:delText>
        </w:r>
      </w:del>
    </w:p>
    <w:p>
      <w:pPr>
        <w:ind w:left="420" w:firstLine="420"/>
        <w:rPr>
          <w:del w:id="3360" w:author="Administrator" w:date="2018-10-19T09:25:00Z"/>
          <w:rFonts w:ascii="微软雅黑" w:hAnsi="微软雅黑" w:eastAsia="微软雅黑" w:cs="微软雅黑"/>
          <w:szCs w:val="21"/>
          <w:rPrChange w:id="3361" w:author="Administrator" w:date="2018-10-23T14:06:00Z">
            <w:rPr>
              <w:del w:id="3362" w:author="Administrator" w:date="2018-10-19T09:25:00Z"/>
            </w:rPr>
          </w:rPrChange>
        </w:rPr>
        <w:pPrChange w:id="3359" w:author="Administrator" w:date="2018-10-19T09:38:00Z">
          <w:pPr/>
        </w:pPrChange>
      </w:pPr>
      <w:del w:id="3363" w:author="Administrator" w:date="2018-10-19T09:25:00Z">
        <w:r>
          <w:rPr>
            <w:rFonts w:ascii="微软雅黑" w:hAnsi="微软雅黑" w:eastAsia="微软雅黑" w:cs="微软雅黑"/>
            <w:szCs w:val="21"/>
            <w:rPrChange w:id="3364" w:author="Administrator" w:date="2018-10-23T14:06:00Z">
              <w:rPr/>
            </w:rPrChange>
          </w:rPr>
          <w:delText>state: 'OK',</w:delText>
        </w:r>
      </w:del>
    </w:p>
    <w:p>
      <w:pPr>
        <w:ind w:left="420" w:firstLine="420"/>
        <w:rPr>
          <w:del w:id="3366" w:author="Administrator" w:date="2018-10-19T09:25:00Z"/>
          <w:rFonts w:ascii="微软雅黑" w:hAnsi="微软雅黑" w:eastAsia="微软雅黑" w:cs="微软雅黑"/>
          <w:szCs w:val="21"/>
          <w:rPrChange w:id="3367" w:author="Administrator" w:date="2018-10-23T14:06:00Z">
            <w:rPr>
              <w:del w:id="3368" w:author="Administrator" w:date="2018-10-19T09:25:00Z"/>
            </w:rPr>
          </w:rPrChange>
        </w:rPr>
        <w:pPrChange w:id="3365" w:author="Administrator" w:date="2018-10-19T09:38:00Z">
          <w:pPr/>
        </w:pPrChange>
      </w:pPr>
      <w:del w:id="3369" w:author="Administrator" w:date="2018-10-19T09:25:00Z">
        <w:r>
          <w:rPr>
            <w:rFonts w:ascii="微软雅黑" w:hAnsi="微软雅黑" w:eastAsia="微软雅黑" w:cs="微软雅黑"/>
            <w:szCs w:val="21"/>
            <w:rPrChange w:id="3370" w:author="Administrator" w:date="2018-10-23T14:06:00Z">
              <w:rPr/>
            </w:rPrChange>
          </w:rPr>
          <w:delText xml:space="preserve">callid: </w:delText>
        </w:r>
      </w:del>
      <w:del w:id="3371" w:author="Administrator" w:date="2018-10-19T09:25:00Z">
        <w:r>
          <w:rPr>
            <w:rFonts w:hint="eastAsia" w:ascii="微软雅黑" w:hAnsi="微软雅黑" w:eastAsia="微软雅黑" w:cs="微软雅黑"/>
            <w:szCs w:val="21"/>
            <w:rPrChange w:id="3372" w:author="Administrator" w:date="2018-10-23T14:06:00Z">
              <w:rPr>
                <w:rFonts w:hint="eastAsia"/>
              </w:rPr>
            </w:rPrChange>
          </w:rPr>
          <w:delText>会话</w:delText>
        </w:r>
      </w:del>
      <w:del w:id="3373" w:author="Administrator" w:date="2018-10-19T09:25:00Z">
        <w:r>
          <w:rPr>
            <w:rFonts w:hint="eastAsia" w:ascii="微软雅黑" w:hAnsi="微软雅黑" w:eastAsia="微软雅黑" w:cs="微软雅黑"/>
            <w:szCs w:val="21"/>
            <w:rPrChange w:id="3374" w:author="Administrator" w:date="2018-10-23T14:06:00Z">
              <w:rPr>
                <w:rFonts w:hint="eastAsia"/>
              </w:rPr>
            </w:rPrChange>
          </w:rPr>
          <w:delText>ID,</w:delText>
        </w:r>
      </w:del>
    </w:p>
    <w:p>
      <w:pPr>
        <w:ind w:left="420" w:firstLine="420"/>
        <w:rPr>
          <w:del w:id="3376" w:author="Administrator" w:date="2018-10-19T09:25:00Z"/>
          <w:rFonts w:ascii="微软雅黑" w:hAnsi="微软雅黑" w:eastAsia="微软雅黑" w:cs="微软雅黑"/>
          <w:szCs w:val="21"/>
          <w:rPrChange w:id="3377" w:author="Administrator" w:date="2018-10-23T14:06:00Z">
            <w:rPr>
              <w:del w:id="3378" w:author="Administrator" w:date="2018-10-19T09:25:00Z"/>
            </w:rPr>
          </w:rPrChange>
        </w:rPr>
        <w:pPrChange w:id="3375" w:author="Administrator" w:date="2018-10-19T09:38:00Z">
          <w:pPr/>
        </w:pPrChange>
      </w:pPr>
      <w:del w:id="3379" w:author="Administrator" w:date="2018-10-19T09:25:00Z">
        <w:r>
          <w:rPr>
            <w:rFonts w:ascii="微软雅黑" w:hAnsi="微软雅黑" w:eastAsia="微软雅黑" w:cs="微软雅黑"/>
            <w:szCs w:val="21"/>
            <w:rPrChange w:id="3380" w:author="Administrator" w:date="2018-10-23T14:06:00Z">
              <w:rPr/>
            </w:rPrChange>
          </w:rPr>
          <w:delText>host: '192.168.1.2',</w:delText>
        </w:r>
      </w:del>
    </w:p>
    <w:p>
      <w:pPr>
        <w:ind w:left="420" w:firstLine="420"/>
        <w:rPr>
          <w:del w:id="3382" w:author="Administrator" w:date="2018-10-19T09:25:00Z"/>
          <w:rFonts w:ascii="微软雅黑" w:hAnsi="微软雅黑" w:eastAsia="微软雅黑" w:cs="微软雅黑"/>
          <w:szCs w:val="21"/>
          <w:rPrChange w:id="3383" w:author="Administrator" w:date="2018-10-23T14:06:00Z">
            <w:rPr>
              <w:del w:id="3384" w:author="Administrator" w:date="2018-10-19T09:25:00Z"/>
            </w:rPr>
          </w:rPrChange>
        </w:rPr>
        <w:pPrChange w:id="3381" w:author="Administrator" w:date="2018-10-19T09:38:00Z">
          <w:pPr/>
        </w:pPrChange>
      </w:pPr>
      <w:del w:id="3385" w:author="Administrator" w:date="2018-10-19T09:25:00Z">
        <w:r>
          <w:rPr>
            <w:rFonts w:ascii="微软雅黑" w:hAnsi="微软雅黑" w:eastAsia="微软雅黑" w:cs="微软雅黑"/>
            <w:szCs w:val="21"/>
            <w:rPrChange w:id="3386" w:author="Administrator" w:date="2018-10-23T14:06:00Z">
              <w:rPr/>
            </w:rPrChange>
          </w:rPr>
          <w:delText>port: 7000</w:delText>
        </w:r>
      </w:del>
    </w:p>
    <w:p>
      <w:pPr>
        <w:ind w:left="420" w:firstLine="420"/>
        <w:rPr>
          <w:rFonts w:ascii="微软雅黑" w:hAnsi="微软雅黑" w:eastAsia="微软雅黑" w:cs="微软雅黑"/>
          <w:szCs w:val="21"/>
          <w:rPrChange w:id="3388" w:author="Administrator" w:date="2018-10-23T14:06:00Z">
            <w:rPr/>
          </w:rPrChange>
        </w:rPr>
        <w:pPrChange w:id="3387" w:author="Administrator" w:date="2018-10-19T09:38:00Z">
          <w:pPr/>
        </w:pPrChange>
      </w:pPr>
      <w:del w:id="3389" w:author="Administrator" w:date="2018-10-19T09:25:00Z">
        <w:r>
          <w:rPr>
            <w:rFonts w:ascii="微软雅黑" w:hAnsi="微软雅黑" w:eastAsia="微软雅黑" w:cs="微软雅黑"/>
            <w:szCs w:val="21"/>
            <w:rPrChange w:id="3390" w:author="Administrator" w:date="2018-10-23T14:06:00Z">
              <w:rPr/>
            </w:rPrChange>
          </w:rPr>
          <w:delText>}</w:delText>
        </w:r>
      </w:del>
    </w:p>
    <w:p>
      <w:pPr>
        <w:ind w:firstLine="420" w:firstLineChars="200"/>
        <w:rPr>
          <w:rFonts w:ascii="微软雅黑" w:hAnsi="微软雅黑" w:eastAsia="微软雅黑" w:cs="微软雅黑"/>
          <w:szCs w:val="21"/>
          <w:rPrChange w:id="3392" w:author="Administrator" w:date="2018-10-23T14:06:00Z">
            <w:rPr/>
          </w:rPrChange>
        </w:rPr>
        <w:pPrChange w:id="3391" w:author="Administrator" w:date="2018-10-19T09:38:00Z">
          <w:pPr/>
        </w:pPrChange>
      </w:pPr>
      <w:r>
        <w:rPr>
          <w:rFonts w:ascii="微软雅黑" w:hAnsi="微软雅黑" w:eastAsia="微软雅黑" w:cs="微软雅黑"/>
          <w:szCs w:val="21"/>
          <w:rPrChange w:id="3393" w:author="Administrator" w:date="2018-10-23T14:06:00Z">
            <w:rPr/>
          </w:rPrChange>
        </w:rPr>
        <w:t>}</w:t>
      </w:r>
    </w:p>
    <w:p>
      <w:pPr>
        <w:rPr>
          <w:ins w:id="3394" w:author="Administrator" w:date="2018-10-23T11:27:00Z"/>
          <w:rFonts w:ascii="微软雅黑" w:hAnsi="微软雅黑" w:eastAsia="微软雅黑" w:cs="微软雅黑"/>
          <w:szCs w:val="21"/>
          <w:rPrChange w:id="3395" w:author="Administrator" w:date="2018-10-23T14:06:00Z">
            <w:rPr>
              <w:ins w:id="3396" w:author="Administrator" w:date="2018-10-23T11:27:00Z"/>
            </w:rPr>
          </w:rPrChange>
        </w:rPr>
      </w:pPr>
      <w:r>
        <w:rPr>
          <w:rFonts w:ascii="微软雅黑" w:hAnsi="微软雅黑" w:eastAsia="微软雅黑" w:cs="微软雅黑"/>
          <w:szCs w:val="21"/>
          <w:rPrChange w:id="3397" w:author="Administrator" w:date="2018-10-23T14:06:00Z">
            <w:rPr/>
          </w:rPrChange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3398" w:author="Administrator" w:date="2018-10-23T13:50:00Z">
          <w:pPr>
            <w:outlineLvl w:val="1"/>
          </w:pPr>
        </w:pPrChange>
      </w:pPr>
      <w:ins w:id="3399" w:author="Administrator" w:date="2018-10-23T13:47:00Z">
        <w:r>
          <w:rPr>
            <w:rFonts w:ascii="微软雅黑" w:hAnsi="微软雅黑" w:eastAsia="微软雅黑" w:cs="微软雅黑"/>
            <w:b/>
            <w:rPrChange w:id="3400" w:author="Administrator" w:date="2018-10-23T14:05:00Z">
              <w:rPr>
                <w:b/>
              </w:rPr>
            </w:rPrChange>
          </w:rPr>
          <w:t>4.5</w:t>
        </w:r>
      </w:ins>
      <w:ins w:id="3401" w:author="Administrator" w:date="2018-10-23T11:27:00Z">
        <w:r>
          <w:rPr>
            <w:rFonts w:hint="eastAsia" w:ascii="微软雅黑" w:hAnsi="微软雅黑" w:eastAsia="微软雅黑" w:cs="微软雅黑"/>
            <w:b/>
            <w:rPrChange w:id="3402" w:author="Administrator" w:date="2018-10-23T14:05:00Z">
              <w:rPr>
                <w:rFonts w:hint="eastAsia"/>
                <w:b/>
              </w:rPr>
            </w:rPrChange>
          </w:rPr>
          <w:t>录像回看</w:t>
        </w:r>
      </w:ins>
    </w:p>
    <w:p>
      <w:pPr>
        <w:rPr>
          <w:ins w:id="3403" w:author="Administrator" w:date="2018-10-23T13:50:00Z"/>
          <w:rFonts w:eastAsia="微软雅黑"/>
          <w:rPrChange w:id="3404" w:author="Administrator" w:date="2018-10-23T14:05:00Z">
            <w:rPr>
              <w:ins w:id="3405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</w:rPr>
        <w:t>描述：查看某台摄像机的录像，每段录像播放结束，后台会推送消息到前端，state状态为</w:t>
      </w:r>
      <w:ins w:id="3406" w:author="Administrator" w:date="2018-10-22T14:56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3407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="微软雅黑" w:hAnsi="微软雅黑" w:eastAsia="微软雅黑" w:cs="微软雅黑"/>
          <w:color w:val="2A00FF"/>
          <w:szCs w:val="21"/>
          <w:highlight w:val="white"/>
        </w:rPr>
        <w:t>，该录像如果包含多端录像，则根据状态state自动播放下一段录像</w:t>
      </w:r>
    </w:p>
    <w:p>
      <w:pPr>
        <w:pStyle w:val="4"/>
        <w:spacing w:line="413" w:lineRule="auto"/>
        <w:outlineLvl w:val="2"/>
        <w:rPr>
          <w:ins w:id="3409" w:author="Administrator" w:date="2018-10-23T11:27:00Z"/>
          <w:rFonts w:ascii="微软雅黑" w:hAnsi="微软雅黑" w:eastAsia="微软雅黑" w:cs="微软雅黑"/>
          <w:rPrChange w:id="3410" w:author="Administrator" w:date="2018-10-23T14:05:00Z">
            <w:rPr>
              <w:ins w:id="3411" w:author="Administrator" w:date="2018-10-23T11:27:00Z"/>
            </w:rPr>
          </w:rPrChange>
        </w:rPr>
        <w:pPrChange w:id="3408" w:author="Administrator" w:date="2018-10-23T13:50:00Z">
          <w:pPr>
            <w:outlineLvl w:val="1"/>
          </w:pPr>
        </w:pPrChange>
      </w:pPr>
      <w:ins w:id="3412" w:author="Administrator" w:date="2018-10-23T13:50:00Z">
        <w:r>
          <w:rPr>
            <w:rFonts w:ascii="微软雅黑" w:hAnsi="微软雅黑" w:eastAsia="微软雅黑" w:cs="微软雅黑"/>
            <w:b/>
            <w:rPrChange w:id="3413" w:author="Administrator" w:date="2018-10-23T14:05:00Z">
              <w:rPr>
                <w:b/>
              </w:rPr>
            </w:rPrChange>
          </w:rPr>
          <w:t xml:space="preserve">4.5.1 </w:t>
        </w:r>
      </w:ins>
      <w:ins w:id="3414" w:author="Administrator" w:date="2018-10-23T13:50:00Z">
        <w:r>
          <w:rPr>
            <w:rFonts w:hint="eastAsia" w:ascii="微软雅黑" w:hAnsi="微软雅黑" w:eastAsia="微软雅黑" w:cs="微软雅黑"/>
            <w:b/>
            <w:rPrChange w:id="3415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ins w:id="3416" w:author="Administrator" w:date="2018-10-23T13:50:00Z">
        <w:r>
          <w:rPr>
            <w:rFonts w:hint="eastAsia" w:ascii="微软雅黑" w:hAnsi="微软雅黑" w:eastAsia="微软雅黑" w:cs="微软雅黑"/>
            <w:b/>
            <w:rPrChange w:id="3417" w:author="Administrator" w:date="2018-10-23T14:05:00Z">
              <w:rPr>
                <w:rFonts w:hint="eastAsia"/>
                <w:b/>
              </w:rPr>
            </w:rPrChange>
          </w:rPr>
          <w:t>Invite</w:t>
        </w:r>
      </w:ins>
      <w:ins w:id="3418" w:author="Administrator" w:date="2018-10-23T13:50:00Z">
        <w:r>
          <w:rPr>
            <w:rFonts w:hint="eastAsia" w:ascii="微软雅黑" w:hAnsi="微软雅黑" w:eastAsia="微软雅黑" w:cs="微软雅黑"/>
            <w:b/>
            <w:rPrChange w:id="3419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ins w:id="3421" w:author="Administrator" w:date="2018-10-23T11:27:00Z"/>
          <w:rFonts w:ascii="微软雅黑" w:hAnsi="微软雅黑" w:eastAsia="微软雅黑" w:cs="微软雅黑"/>
          <w:rPrChange w:id="3422" w:author="Administrator" w:date="2018-10-23T14:05:00Z">
            <w:rPr>
              <w:ins w:id="3423" w:author="Administrator" w:date="2018-10-23T11:27:00Z"/>
            </w:rPr>
          </w:rPrChange>
        </w:rPr>
        <w:pPrChange w:id="3420" w:author="Administrator" w:date="2018-10-23T13:53:00Z">
          <w:pPr>
            <w:outlineLvl w:val="2"/>
          </w:pPr>
        </w:pPrChange>
      </w:pPr>
      <w:ins w:id="3424" w:author="Administrator" w:date="2018-10-23T13:47:00Z">
        <w:r>
          <w:rPr>
            <w:rFonts w:ascii="微软雅黑" w:hAnsi="微软雅黑" w:eastAsia="微软雅黑" w:cs="微软雅黑"/>
            <w:b/>
            <w:rPrChange w:id="3425" w:author="Administrator" w:date="2018-10-23T14:05:00Z">
              <w:rPr>
                <w:b/>
              </w:rPr>
            </w:rPrChange>
          </w:rPr>
          <w:t>4</w:t>
        </w:r>
      </w:ins>
      <w:ins w:id="3426" w:author="Administrator" w:date="2018-10-23T11:27:00Z">
        <w:r>
          <w:rPr>
            <w:rFonts w:ascii="微软雅黑" w:hAnsi="微软雅黑" w:eastAsia="微软雅黑" w:cs="微软雅黑"/>
            <w:b/>
            <w:rPrChange w:id="3427" w:author="Administrator" w:date="2018-10-23T14:05:00Z">
              <w:rPr>
                <w:b/>
              </w:rPr>
            </w:rPrChange>
          </w:rPr>
          <w:t>.</w:t>
        </w:r>
      </w:ins>
      <w:ins w:id="3428" w:author="Administrator" w:date="2018-10-23T13:47:00Z">
        <w:r>
          <w:rPr>
            <w:rFonts w:ascii="微软雅黑" w:hAnsi="微软雅黑" w:eastAsia="微软雅黑" w:cs="微软雅黑"/>
            <w:b/>
            <w:rPrChange w:id="3429" w:author="Administrator" w:date="2018-10-23T14:05:00Z">
              <w:rPr>
                <w:b/>
              </w:rPr>
            </w:rPrChange>
          </w:rPr>
          <w:t>5</w:t>
        </w:r>
      </w:ins>
      <w:ins w:id="3430" w:author="Administrator" w:date="2018-10-23T11:27:00Z">
        <w:r>
          <w:rPr>
            <w:rFonts w:ascii="微软雅黑" w:hAnsi="微软雅黑" w:eastAsia="微软雅黑" w:cs="微软雅黑"/>
            <w:b/>
            <w:rPrChange w:id="3431" w:author="Administrator" w:date="2018-10-23T14:05:00Z">
              <w:rPr>
                <w:b/>
              </w:rPr>
            </w:rPrChange>
          </w:rPr>
          <w:t>.</w:t>
        </w:r>
      </w:ins>
      <w:ins w:id="3432" w:author="Administrator" w:date="2018-10-23T13:51:00Z">
        <w:r>
          <w:rPr>
            <w:rFonts w:ascii="微软雅黑" w:hAnsi="微软雅黑" w:eastAsia="微软雅黑" w:cs="微软雅黑"/>
            <w:b/>
            <w:rPrChange w:id="3433" w:author="Administrator" w:date="2018-10-23T14:05:00Z">
              <w:rPr>
                <w:b/>
              </w:rPr>
            </w:rPrChange>
          </w:rPr>
          <w:t>2</w:t>
        </w:r>
      </w:ins>
      <w:ins w:id="3434" w:author="Administrator" w:date="2018-10-23T11:27:00Z">
        <w:r>
          <w:rPr>
            <w:rFonts w:ascii="微软雅黑" w:hAnsi="微软雅黑" w:eastAsia="微软雅黑" w:cs="微软雅黑"/>
            <w:b/>
            <w:rPrChange w:id="3435" w:author="Administrator" w:date="2018-10-23T14:05:00Z">
              <w:rPr>
                <w:b/>
              </w:rPr>
            </w:rPrChange>
          </w:rPr>
          <w:t xml:space="preserve"> </w:t>
        </w:r>
      </w:ins>
      <w:ins w:id="3436" w:author="Administrator" w:date="2018-10-23T11:27:00Z">
        <w:r>
          <w:rPr>
            <w:rFonts w:hint="eastAsia" w:ascii="微软雅黑" w:hAnsi="微软雅黑" w:eastAsia="微软雅黑" w:cs="微软雅黑"/>
            <w:b/>
            <w:rPrChange w:id="343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3438" w:author="Administrator" w:date="2018-10-23T13:51:00Z"/>
          <w:rFonts w:ascii="微软雅黑" w:hAnsi="微软雅黑" w:eastAsia="微软雅黑" w:cs="微软雅黑"/>
          <w:color w:val="2A00FF"/>
          <w:sz w:val="20"/>
          <w:highlight w:val="white"/>
          <w:rPrChange w:id="3439" w:author="Administrator" w:date="2018-10-23T14:05:00Z">
            <w:rPr>
              <w:ins w:id="3440" w:author="Administrator" w:date="2018-10-23T13:51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3441" w:author="Administrator" w:date="2018-10-23T13:51:00Z">
        <w:r>
          <w:rPr>
            <w:rFonts w:hint="eastAsia" w:ascii="微软雅黑" w:hAnsi="微软雅黑" w:eastAsia="微软雅黑" w:cs="微软雅黑"/>
            <w:rPrChange w:id="3442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3443" w:author="Administrator" w:date="2018-10-23T11:27:00Z">
        <w:r>
          <w:rPr>
            <w:rFonts w:ascii="微软雅黑" w:hAnsi="微软雅黑" w:eastAsia="微软雅黑" w:cs="微软雅黑"/>
            <w:rPrChange w:id="3444" w:author="Administrator" w:date="2018-10-23T14:05:00Z">
              <w:rPr/>
            </w:rPrChange>
          </w:rPr>
          <w:t>mehtod:</w:t>
        </w:r>
      </w:ins>
      <w:ins w:id="3445" w:author="Administrator" w:date="2018-10-23T11:28:00Z">
        <w:r>
          <w:rPr>
            <w:rFonts w:ascii="微软雅黑" w:hAnsi="微软雅黑" w:eastAsia="微软雅黑" w:cs="微软雅黑"/>
            <w:color w:val="2A00FF"/>
            <w:sz w:val="20"/>
            <w:highlight w:val="white"/>
            <w:rPrChange w:id="3446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</w:t>
        </w:r>
      </w:ins>
    </w:p>
    <w:p>
      <w:pPr>
        <w:rPr>
          <w:ins w:id="3447" w:author="Administrator" w:date="2018-10-23T11:27:00Z"/>
          <w:rFonts w:ascii="微软雅黑" w:hAnsi="微软雅黑" w:eastAsia="微软雅黑" w:cs="微软雅黑"/>
          <w:color w:val="2A00FF"/>
          <w:sz w:val="20"/>
          <w:highlight w:val="white"/>
          <w:rPrChange w:id="3448" w:author="Administrator" w:date="2018-10-23T14:05:00Z">
            <w:rPr>
              <w:ins w:id="3449" w:author="Administrator" w:date="2018-10-23T11:27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3450" w:author="Administrator" w:date="2018-10-23T13:51:00Z">
        <w:r>
          <w:rPr>
            <w:rFonts w:hint="eastAsia" w:ascii="微软雅黑" w:hAnsi="微软雅黑" w:eastAsia="微软雅黑" w:cs="微软雅黑"/>
            <w:rPrChange w:id="3451" w:author="Administrator" w:date="2018-10-23T14:05:00Z">
              <w:rPr>
                <w:rFonts w:hint="eastAsia"/>
              </w:rPr>
            </w:rPrChange>
          </w:rPr>
          <w:t>param</w:t>
        </w:r>
      </w:ins>
      <w:ins w:id="3452" w:author="Administrator" w:date="2018-10-23T13:51:00Z">
        <w:r>
          <w:rPr>
            <w:rFonts w:hint="eastAsia" w:ascii="微软雅黑" w:hAnsi="微软雅黑" w:eastAsia="微软雅黑" w:cs="微软雅黑"/>
            <w:rPrChange w:id="3453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54" w:author="Administrator" w:date="2018-10-23T11:30:00Z"/>
        </w:trPr>
        <w:tc>
          <w:tcPr>
            <w:tcW w:w="2130" w:type="dxa"/>
          </w:tcPr>
          <w:p>
            <w:pPr>
              <w:rPr>
                <w:ins w:id="3455" w:author="Administrator" w:date="2018-10-23T11:30:00Z"/>
                <w:rFonts w:ascii="微软雅黑" w:hAnsi="微软雅黑" w:eastAsia="微软雅黑" w:cs="微软雅黑"/>
                <w:szCs w:val="21"/>
                <w:rPrChange w:id="3456" w:author="Administrator" w:date="2018-10-23T14:05:00Z">
                  <w:rPr>
                    <w:ins w:id="3457" w:author="Administrator" w:date="2018-10-23T11:30:00Z"/>
                  </w:rPr>
                </w:rPrChange>
              </w:rPr>
            </w:pPr>
            <w:ins w:id="345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59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460" w:author="Administrator" w:date="2018-10-23T11:30:00Z"/>
                <w:rFonts w:ascii="微软雅黑" w:hAnsi="微软雅黑" w:eastAsia="微软雅黑" w:cs="微软雅黑"/>
                <w:szCs w:val="21"/>
                <w:rPrChange w:id="3461" w:author="Administrator" w:date="2018-10-23T14:05:00Z">
                  <w:rPr>
                    <w:ins w:id="3462" w:author="Administrator" w:date="2018-10-23T11:30:00Z"/>
                  </w:rPr>
                </w:rPrChange>
              </w:rPr>
            </w:pPr>
            <w:ins w:id="346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65" w:author="Administrator" w:date="2018-10-23T11:30:00Z"/>
                <w:rFonts w:ascii="微软雅黑" w:hAnsi="微软雅黑" w:eastAsia="微软雅黑" w:cs="微软雅黑"/>
                <w:szCs w:val="21"/>
                <w:rPrChange w:id="3466" w:author="Administrator" w:date="2018-10-23T14:05:00Z">
                  <w:rPr>
                    <w:ins w:id="3467" w:author="Administrator" w:date="2018-10-23T11:30:00Z"/>
                  </w:rPr>
                </w:rPrChange>
              </w:rPr>
            </w:pPr>
            <w:ins w:id="346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6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3470" w:author="Administrator" w:date="2018-10-23T11:30:00Z"/>
                <w:rFonts w:ascii="微软雅黑" w:hAnsi="微软雅黑" w:eastAsia="微软雅黑" w:cs="微软雅黑"/>
                <w:szCs w:val="21"/>
                <w:rPrChange w:id="3471" w:author="Administrator" w:date="2018-10-23T14:05:00Z">
                  <w:rPr>
                    <w:ins w:id="3472" w:author="Administrator" w:date="2018-10-23T11:30:00Z"/>
                  </w:rPr>
                </w:rPrChange>
              </w:rPr>
            </w:pPr>
            <w:ins w:id="347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74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75" w:author="Administrator" w:date="2018-10-23T11:30:00Z"/>
        </w:trPr>
        <w:tc>
          <w:tcPr>
            <w:tcW w:w="2130" w:type="dxa"/>
          </w:tcPr>
          <w:p>
            <w:pPr>
              <w:rPr>
                <w:ins w:id="3476" w:author="Administrator" w:date="2018-10-23T11:30:00Z"/>
                <w:rFonts w:ascii="微软雅黑" w:hAnsi="微软雅黑" w:eastAsia="微软雅黑" w:cs="微软雅黑"/>
                <w:szCs w:val="21"/>
                <w:rPrChange w:id="3477" w:author="Administrator" w:date="2018-10-23T14:05:00Z">
                  <w:rPr>
                    <w:ins w:id="3478" w:author="Administrator" w:date="2018-10-23T11:30:00Z"/>
                  </w:rPr>
                </w:rPrChange>
              </w:rPr>
            </w:pPr>
            <w:ins w:id="347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480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3481" w:author="Administrator" w:date="2018-10-23T11:30:00Z"/>
                <w:rFonts w:ascii="微软雅黑" w:hAnsi="微软雅黑" w:eastAsia="微软雅黑" w:cs="微软雅黑"/>
                <w:szCs w:val="21"/>
                <w:rPrChange w:id="3482" w:author="Administrator" w:date="2018-10-23T14:05:00Z">
                  <w:rPr>
                    <w:ins w:id="3483" w:author="Administrator" w:date="2018-10-23T11:30:00Z"/>
                  </w:rPr>
                </w:rPrChange>
              </w:rPr>
            </w:pPr>
            <w:ins w:id="3484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485" w:author="Administrator" w:date="2018-10-23T14:05:00Z">
                    <w:rPr/>
                  </w:rPrChange>
                </w:rPr>
                <w:t>String</w:t>
              </w:r>
            </w:ins>
            <w:ins w:id="348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8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488" w:author="Administrator" w:date="2018-10-23T11:30:00Z"/>
                <w:rFonts w:ascii="微软雅黑" w:hAnsi="微软雅黑" w:eastAsia="微软雅黑" w:cs="微软雅黑"/>
                <w:szCs w:val="21"/>
                <w:rPrChange w:id="3489" w:author="Administrator" w:date="2018-10-23T14:05:00Z">
                  <w:rPr>
                    <w:ins w:id="3490" w:author="Administrator" w:date="2018-10-23T11:30:00Z"/>
                  </w:rPr>
                </w:rPrChange>
              </w:rPr>
            </w:pPr>
            <w:ins w:id="349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92" w:author="Administrator" w:date="2018-10-23T14:05:00Z">
                    <w:rPr>
                      <w:rFonts w:hint="eastAsia"/>
                    </w:rPr>
                  </w:rPrChange>
                </w:rPr>
                <w:t>摄像机编码</w:t>
              </w:r>
            </w:ins>
          </w:p>
        </w:tc>
        <w:tc>
          <w:tcPr>
            <w:tcW w:w="2131" w:type="dxa"/>
          </w:tcPr>
          <w:p>
            <w:pPr>
              <w:rPr>
                <w:ins w:id="3493" w:author="Administrator" w:date="2018-10-23T11:30:00Z"/>
                <w:rFonts w:ascii="微软雅黑" w:hAnsi="微软雅黑" w:eastAsia="微软雅黑" w:cs="微软雅黑"/>
                <w:szCs w:val="21"/>
                <w:rPrChange w:id="3494" w:author="Administrator" w:date="2018-10-23T14:05:00Z">
                  <w:rPr>
                    <w:ins w:id="3495" w:author="Administrator" w:date="2018-10-23T11:30:00Z"/>
                  </w:rPr>
                </w:rPrChange>
              </w:rPr>
            </w:pPr>
            <w:ins w:id="349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497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498" w:author="Administrator" w:date="2018-10-23T11:30:00Z"/>
        </w:trPr>
        <w:tc>
          <w:tcPr>
            <w:tcW w:w="2130" w:type="dxa"/>
          </w:tcPr>
          <w:p>
            <w:pPr>
              <w:rPr>
                <w:ins w:id="3499" w:author="Administrator" w:date="2018-10-23T11:30:00Z"/>
                <w:rFonts w:ascii="微软雅黑" w:hAnsi="微软雅黑" w:eastAsia="微软雅黑" w:cs="微软雅黑"/>
                <w:szCs w:val="21"/>
                <w:rPrChange w:id="3500" w:author="Administrator" w:date="2018-10-23T14:05:00Z">
                  <w:rPr>
                    <w:ins w:id="3501" w:author="Administrator" w:date="2018-10-23T11:30:00Z"/>
                  </w:rPr>
                </w:rPrChange>
              </w:rPr>
            </w:pPr>
            <w:ins w:id="350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03" w:author="Administrator" w:date="2018-10-23T14:05:00Z">
                    <w:rPr/>
                  </w:rPrChange>
                </w:rPr>
                <w:t>protocol</w:t>
              </w:r>
            </w:ins>
          </w:p>
        </w:tc>
        <w:tc>
          <w:tcPr>
            <w:tcW w:w="2130" w:type="dxa"/>
          </w:tcPr>
          <w:p>
            <w:pPr>
              <w:rPr>
                <w:ins w:id="3504" w:author="Administrator" w:date="2018-10-23T11:30:00Z"/>
                <w:rFonts w:ascii="微软雅黑" w:hAnsi="微软雅黑" w:eastAsia="微软雅黑" w:cs="微软雅黑"/>
                <w:szCs w:val="21"/>
                <w:rPrChange w:id="3505" w:author="Administrator" w:date="2018-10-23T14:05:00Z">
                  <w:rPr>
                    <w:ins w:id="3506" w:author="Administrator" w:date="2018-10-23T11:30:00Z"/>
                  </w:rPr>
                </w:rPrChange>
              </w:rPr>
            </w:pPr>
            <w:ins w:id="350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508" w:author="Administrator" w:date="2018-10-23T14:05:00Z">
                    <w:rPr/>
                  </w:rPrChange>
                </w:rPr>
                <w:t>String</w:t>
              </w:r>
            </w:ins>
            <w:ins w:id="350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511" w:author="Administrator" w:date="2018-10-23T11:30:00Z"/>
                <w:rFonts w:ascii="微软雅黑" w:hAnsi="微软雅黑" w:eastAsia="微软雅黑" w:cs="微软雅黑"/>
                <w:szCs w:val="21"/>
                <w:rPrChange w:id="3512" w:author="Administrator" w:date="2018-10-23T14:05:00Z">
                  <w:rPr>
                    <w:ins w:id="3513" w:author="Administrator" w:date="2018-10-23T11:30:00Z"/>
                  </w:rPr>
                </w:rPrChange>
              </w:rPr>
            </w:pPr>
            <w:ins w:id="351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5" w:author="Administrator" w:date="2018-10-23T14:05:00Z">
                    <w:rPr>
                      <w:rFonts w:hint="eastAsia"/>
                    </w:rPr>
                  </w:rPrChange>
                </w:rPr>
                <w:t>协议，比如</w:t>
              </w:r>
            </w:ins>
            <w:ins w:id="35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7" w:author="Administrator" w:date="2018-10-23T14:05:00Z">
                    <w:rPr>
                      <w:rFonts w:hint="eastAsia"/>
                    </w:rPr>
                  </w:rPrChange>
                </w:rPr>
                <w:t>gb28181</w:t>
              </w:r>
            </w:ins>
            <w:ins w:id="35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19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35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1" w:author="Administrator" w:date="2018-10-23T14:05:00Z">
                    <w:rPr>
                      <w:rFonts w:hint="eastAsia"/>
                    </w:rPr>
                  </w:rPrChange>
                </w:rPr>
                <w:t>rtsp</w:t>
              </w:r>
            </w:ins>
            <w:ins w:id="352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3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352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5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35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27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ins w:id="3528" w:author="Administrator" w:date="2018-10-23T11:30:00Z"/>
                <w:rFonts w:ascii="微软雅黑" w:hAnsi="微软雅黑" w:eastAsia="微软雅黑" w:cs="微软雅黑"/>
                <w:szCs w:val="21"/>
                <w:rPrChange w:id="3529" w:author="Administrator" w:date="2018-10-23T14:05:00Z">
                  <w:rPr>
                    <w:ins w:id="3530" w:author="Administrator" w:date="2018-10-23T11:30:00Z"/>
                  </w:rPr>
                </w:rPrChange>
              </w:rPr>
            </w:pPr>
            <w:ins w:id="353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2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33" w:author="Administrator" w:date="2018-10-23T11:30:00Z"/>
        </w:trPr>
        <w:tc>
          <w:tcPr>
            <w:tcW w:w="2130" w:type="dxa"/>
          </w:tcPr>
          <w:p>
            <w:pPr>
              <w:rPr>
                <w:ins w:id="3534" w:author="Administrator" w:date="2018-10-23T11:30:00Z"/>
                <w:rFonts w:ascii="微软雅黑" w:hAnsi="微软雅黑" w:eastAsia="微软雅黑" w:cs="微软雅黑"/>
                <w:szCs w:val="21"/>
                <w:rPrChange w:id="3535" w:author="Administrator" w:date="2018-10-23T14:05:00Z">
                  <w:rPr>
                    <w:ins w:id="3536" w:author="Administrator" w:date="2018-10-23T11:30:00Z"/>
                  </w:rPr>
                </w:rPrChange>
              </w:rPr>
            </w:pPr>
            <w:ins w:id="353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38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353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0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354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42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</w:p>
        </w:tc>
        <w:tc>
          <w:tcPr>
            <w:tcW w:w="2130" w:type="dxa"/>
          </w:tcPr>
          <w:p>
            <w:pPr>
              <w:rPr>
                <w:ins w:id="3543" w:author="Administrator" w:date="2018-10-23T11:30:00Z"/>
                <w:rFonts w:ascii="微软雅黑" w:hAnsi="微软雅黑" w:eastAsia="微软雅黑" w:cs="微软雅黑"/>
                <w:szCs w:val="21"/>
                <w:rPrChange w:id="3544" w:author="Administrator" w:date="2018-10-23T14:05:00Z">
                  <w:rPr>
                    <w:ins w:id="354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46" w:author="Administrator" w:date="2018-10-23T11:30:00Z"/>
                <w:rFonts w:ascii="微软雅黑" w:hAnsi="微软雅黑" w:eastAsia="微软雅黑" w:cs="微软雅黑"/>
                <w:szCs w:val="21"/>
                <w:rPrChange w:id="3547" w:author="Administrator" w:date="2018-10-23T14:05:00Z">
                  <w:rPr>
                    <w:ins w:id="354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49" w:author="Administrator" w:date="2018-10-23T11:30:00Z"/>
                <w:rFonts w:ascii="微软雅黑" w:hAnsi="微软雅黑" w:eastAsia="微软雅黑" w:cs="微软雅黑"/>
                <w:szCs w:val="21"/>
                <w:rPrChange w:id="3550" w:author="Administrator" w:date="2018-10-23T14:05:00Z">
                  <w:rPr>
                    <w:ins w:id="3551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52" w:author="Administrator" w:date="2018-10-23T11:30:00Z"/>
        </w:trPr>
        <w:tc>
          <w:tcPr>
            <w:tcW w:w="2130" w:type="dxa"/>
          </w:tcPr>
          <w:p>
            <w:pPr>
              <w:rPr>
                <w:ins w:id="3553" w:author="Administrator" w:date="2018-10-23T11:30:00Z"/>
                <w:rFonts w:ascii="微软雅黑" w:hAnsi="微软雅黑" w:eastAsia="微软雅黑" w:cs="微软雅黑"/>
                <w:szCs w:val="21"/>
                <w:rPrChange w:id="3554" w:author="Administrator" w:date="2018-10-23T14:05:00Z">
                  <w:rPr>
                    <w:ins w:id="3555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556" w:author="Administrator" w:date="2018-10-23T11:30:00Z"/>
                <w:rFonts w:ascii="微软雅黑" w:hAnsi="微软雅黑" w:eastAsia="微软雅黑" w:cs="微软雅黑"/>
                <w:szCs w:val="21"/>
                <w:rPrChange w:id="3557" w:author="Administrator" w:date="2018-10-23T14:05:00Z">
                  <w:rPr>
                    <w:ins w:id="355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59" w:author="Administrator" w:date="2018-10-23T11:30:00Z"/>
                <w:rFonts w:ascii="微软雅黑" w:hAnsi="微软雅黑" w:eastAsia="微软雅黑" w:cs="微软雅黑"/>
                <w:szCs w:val="21"/>
                <w:rPrChange w:id="3560" w:author="Administrator" w:date="2018-10-23T14:05:00Z">
                  <w:rPr>
                    <w:ins w:id="356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62" w:author="Administrator" w:date="2018-10-23T11:30:00Z"/>
                <w:rFonts w:ascii="微软雅黑" w:hAnsi="微软雅黑" w:eastAsia="微软雅黑" w:cs="微软雅黑"/>
                <w:szCs w:val="21"/>
                <w:rPrChange w:id="3563" w:author="Administrator" w:date="2018-10-23T14:05:00Z">
                  <w:rPr>
                    <w:ins w:id="3564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65" w:author="Administrator" w:date="2018-10-23T11:30:00Z"/>
        </w:trPr>
        <w:tc>
          <w:tcPr>
            <w:tcW w:w="2130" w:type="dxa"/>
          </w:tcPr>
          <w:p>
            <w:pPr>
              <w:rPr>
                <w:ins w:id="3566" w:author="Administrator" w:date="2018-10-23T11:30:00Z"/>
                <w:rFonts w:ascii="微软雅黑" w:hAnsi="微软雅黑" w:eastAsia="微软雅黑" w:cs="微软雅黑"/>
                <w:szCs w:val="21"/>
                <w:rPrChange w:id="3567" w:author="Administrator" w:date="2018-10-23T14:05:00Z">
                  <w:rPr>
                    <w:ins w:id="3568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569" w:author="Administrator" w:date="2018-10-23T11:30:00Z"/>
                <w:rFonts w:ascii="微软雅黑" w:hAnsi="微软雅黑" w:eastAsia="微软雅黑" w:cs="微软雅黑"/>
                <w:szCs w:val="21"/>
                <w:rPrChange w:id="3570" w:author="Administrator" w:date="2018-10-23T14:05:00Z">
                  <w:rPr>
                    <w:ins w:id="357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72" w:author="Administrator" w:date="2018-10-23T11:30:00Z"/>
                <w:rFonts w:ascii="微软雅黑" w:hAnsi="微软雅黑" w:eastAsia="微软雅黑" w:cs="微软雅黑"/>
                <w:szCs w:val="21"/>
                <w:rPrChange w:id="3573" w:author="Administrator" w:date="2018-10-23T14:05:00Z">
                  <w:rPr>
                    <w:ins w:id="357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575" w:author="Administrator" w:date="2018-10-23T11:30:00Z"/>
                <w:rFonts w:ascii="微软雅黑" w:hAnsi="微软雅黑" w:eastAsia="微软雅黑" w:cs="微软雅黑"/>
                <w:szCs w:val="21"/>
                <w:rPrChange w:id="3576" w:author="Administrator" w:date="2018-10-23T14:05:00Z">
                  <w:rPr>
                    <w:ins w:id="3577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578" w:author="Administrator" w:date="2018-10-23T11:30:00Z"/>
          <w:rFonts w:ascii="微软雅黑" w:hAnsi="微软雅黑" w:eastAsia="微软雅黑" w:cs="微软雅黑"/>
          <w:szCs w:val="21"/>
          <w:rPrChange w:id="3579" w:author="Administrator" w:date="2018-10-23T14:05:00Z">
            <w:rPr>
              <w:ins w:id="3580" w:author="Administrator" w:date="2018-10-23T11:30:00Z"/>
            </w:rPr>
          </w:rPrChange>
        </w:rPr>
      </w:pPr>
    </w:p>
    <w:p>
      <w:pPr>
        <w:rPr>
          <w:ins w:id="3581" w:author="Administrator" w:date="2018-10-23T11:30:00Z"/>
          <w:rFonts w:ascii="微软雅黑" w:hAnsi="微软雅黑" w:eastAsia="微软雅黑" w:cs="微软雅黑"/>
          <w:szCs w:val="21"/>
          <w:rPrChange w:id="3582" w:author="Administrator" w:date="2018-10-23T14:05:00Z">
            <w:rPr>
              <w:ins w:id="3583" w:author="Administrator" w:date="2018-10-23T11:30:00Z"/>
            </w:rPr>
          </w:rPrChange>
        </w:rPr>
      </w:pPr>
      <w:ins w:id="3584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585" w:author="Administrator" w:date="2018-10-23T14:05:00Z">
              <w:rPr>
                <w:rFonts w:hint="eastAsia"/>
              </w:rPr>
            </w:rPrChange>
          </w:rPr>
          <w:t>28181</w:t>
        </w:r>
      </w:ins>
      <w:ins w:id="3586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587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588" w:author="Administrator" w:date="2018-10-23T11:30:00Z"/>
        </w:trPr>
        <w:tc>
          <w:tcPr>
            <w:tcW w:w="2130" w:type="dxa"/>
          </w:tcPr>
          <w:p>
            <w:pPr>
              <w:rPr>
                <w:ins w:id="3589" w:author="Administrator" w:date="2018-10-23T11:30:00Z"/>
                <w:rFonts w:ascii="微软雅黑" w:hAnsi="微软雅黑" w:eastAsia="微软雅黑" w:cs="微软雅黑"/>
                <w:szCs w:val="21"/>
                <w:rPrChange w:id="3590" w:author="Administrator" w:date="2018-10-23T14:05:00Z">
                  <w:rPr>
                    <w:ins w:id="3591" w:author="Administrator" w:date="2018-10-23T11:30:00Z"/>
                  </w:rPr>
                </w:rPrChange>
              </w:rPr>
            </w:pPr>
            <w:ins w:id="359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9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594" w:author="Administrator" w:date="2018-10-23T11:30:00Z"/>
                <w:rFonts w:ascii="微软雅黑" w:hAnsi="微软雅黑" w:eastAsia="微软雅黑" w:cs="微软雅黑"/>
                <w:szCs w:val="21"/>
                <w:rPrChange w:id="3595" w:author="Administrator" w:date="2018-10-23T14:05:00Z">
                  <w:rPr>
                    <w:ins w:id="3596" w:author="Administrator" w:date="2018-10-23T11:30:00Z"/>
                  </w:rPr>
                </w:rPrChange>
              </w:rPr>
            </w:pPr>
            <w:ins w:id="359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59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599" w:author="Administrator" w:date="2018-10-23T11:30:00Z"/>
                <w:rFonts w:ascii="微软雅黑" w:hAnsi="微软雅黑" w:eastAsia="微软雅黑" w:cs="微软雅黑"/>
                <w:szCs w:val="21"/>
                <w:rPrChange w:id="3600" w:author="Administrator" w:date="2018-10-23T14:05:00Z">
                  <w:rPr>
                    <w:ins w:id="3601" w:author="Administrator" w:date="2018-10-23T11:30:00Z"/>
                  </w:rPr>
                </w:rPrChange>
              </w:rPr>
            </w:pPr>
            <w:ins w:id="360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03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3604" w:author="Administrator" w:date="2018-10-23T11:30:00Z"/>
                <w:rFonts w:ascii="微软雅黑" w:hAnsi="微软雅黑" w:eastAsia="微软雅黑" w:cs="微软雅黑"/>
                <w:szCs w:val="21"/>
                <w:rPrChange w:id="3605" w:author="Administrator" w:date="2018-10-23T14:05:00Z">
                  <w:rPr>
                    <w:ins w:id="3606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07" w:author="Administrator" w:date="2018-10-23T11:30:00Z"/>
        </w:trPr>
        <w:tc>
          <w:tcPr>
            <w:tcW w:w="2130" w:type="dxa"/>
          </w:tcPr>
          <w:p>
            <w:pPr>
              <w:rPr>
                <w:ins w:id="3608" w:author="Administrator" w:date="2018-10-23T11:30:00Z"/>
                <w:rFonts w:ascii="微软雅黑" w:hAnsi="微软雅黑" w:eastAsia="微软雅黑" w:cs="微软雅黑"/>
                <w:szCs w:val="21"/>
                <w:rPrChange w:id="3609" w:author="Administrator" w:date="2018-10-23T14:05:00Z">
                  <w:rPr>
                    <w:ins w:id="3610" w:author="Administrator" w:date="2018-10-23T11:30:00Z"/>
                  </w:rPr>
                </w:rPrChange>
              </w:rPr>
            </w:pPr>
            <w:ins w:id="3611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12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3613" w:author="Administrator" w:date="2018-10-23T11:30:00Z"/>
                <w:rFonts w:ascii="微软雅黑" w:hAnsi="微软雅黑" w:eastAsia="微软雅黑" w:cs="微软雅黑"/>
                <w:szCs w:val="21"/>
                <w:rPrChange w:id="3614" w:author="Administrator" w:date="2018-10-23T14:05:00Z">
                  <w:rPr>
                    <w:ins w:id="3615" w:author="Administrator" w:date="2018-10-23T11:30:00Z"/>
                  </w:rPr>
                </w:rPrChange>
              </w:rPr>
            </w:pPr>
            <w:ins w:id="361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17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1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1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20" w:author="Administrator" w:date="2018-10-23T11:30:00Z"/>
                <w:rFonts w:ascii="微软雅黑" w:hAnsi="微软雅黑" w:eastAsia="微软雅黑" w:cs="微软雅黑"/>
                <w:szCs w:val="21"/>
                <w:rPrChange w:id="3621" w:author="Administrator" w:date="2018-10-23T14:05:00Z">
                  <w:rPr>
                    <w:ins w:id="3622" w:author="Administrator" w:date="2018-10-23T11:30:00Z"/>
                  </w:rPr>
                </w:rPrChange>
              </w:rPr>
            </w:pPr>
            <w:ins w:id="362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24" w:author="Administrator" w:date="2018-10-23T14:05:00Z">
                    <w:rPr/>
                  </w:rPrChange>
                </w:rPr>
                <w:t xml:space="preserve">UDP, </w:t>
              </w:r>
            </w:ins>
            <w:ins w:id="362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26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362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28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362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30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3631" w:author="Administrator" w:date="2018-10-23T11:30:00Z"/>
                <w:rFonts w:ascii="微软雅黑" w:hAnsi="微软雅黑" w:eastAsia="微软雅黑" w:cs="微软雅黑"/>
                <w:szCs w:val="21"/>
                <w:rPrChange w:id="3632" w:author="Administrator" w:date="2018-10-23T14:05:00Z">
                  <w:rPr>
                    <w:ins w:id="3633" w:author="Administrator" w:date="2018-10-23T11:30:00Z"/>
                  </w:rPr>
                </w:rPrChange>
              </w:rPr>
            </w:pPr>
            <w:ins w:id="363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35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363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37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38" w:author="Administrator" w:date="2018-10-23T11:30:00Z"/>
        </w:trPr>
        <w:tc>
          <w:tcPr>
            <w:tcW w:w="2130" w:type="dxa"/>
          </w:tcPr>
          <w:p>
            <w:pPr>
              <w:rPr>
                <w:ins w:id="3639" w:author="Administrator" w:date="2018-10-23T11:30:00Z"/>
                <w:rFonts w:ascii="微软雅黑" w:hAnsi="微软雅黑" w:eastAsia="微软雅黑" w:cs="微软雅黑"/>
                <w:szCs w:val="21"/>
                <w:rPrChange w:id="3640" w:author="Administrator" w:date="2018-10-23T14:05:00Z">
                  <w:rPr>
                    <w:ins w:id="3641" w:author="Administrator" w:date="2018-10-23T11:30:00Z"/>
                  </w:rPr>
                </w:rPrChange>
              </w:rPr>
            </w:pPr>
            <w:ins w:id="364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43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3644" w:author="Administrator" w:date="2018-10-23T11:30:00Z"/>
                <w:rFonts w:ascii="微软雅黑" w:hAnsi="微软雅黑" w:eastAsia="微软雅黑" w:cs="微软雅黑"/>
                <w:szCs w:val="21"/>
                <w:rPrChange w:id="3645" w:author="Administrator" w:date="2018-10-23T14:05:00Z">
                  <w:rPr>
                    <w:ins w:id="3646" w:author="Administrator" w:date="2018-10-23T11:30:00Z"/>
                  </w:rPr>
                </w:rPrChange>
              </w:rPr>
            </w:pPr>
            <w:ins w:id="364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48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4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51" w:author="Administrator" w:date="2018-10-23T11:30:00Z"/>
                <w:rFonts w:ascii="微软雅黑" w:hAnsi="微软雅黑" w:eastAsia="微软雅黑" w:cs="微软雅黑"/>
                <w:szCs w:val="21"/>
                <w:rPrChange w:id="3652" w:author="Administrator" w:date="2018-10-23T14:05:00Z">
                  <w:rPr>
                    <w:ins w:id="3653" w:author="Administrator" w:date="2018-10-23T11:30:00Z"/>
                  </w:rPr>
                </w:rPrChange>
              </w:rPr>
            </w:pPr>
            <w:ins w:id="365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55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3656" w:author="Administrator" w:date="2018-10-23T11:30:00Z"/>
                <w:rFonts w:ascii="微软雅黑" w:hAnsi="微软雅黑" w:eastAsia="微软雅黑" w:cs="微软雅黑"/>
                <w:szCs w:val="21"/>
                <w:rPrChange w:id="3657" w:author="Administrator" w:date="2018-10-23T14:05:00Z">
                  <w:rPr>
                    <w:ins w:id="3658" w:author="Administrator" w:date="2018-10-23T11:30:00Z"/>
                  </w:rPr>
                </w:rPrChange>
              </w:rPr>
            </w:pPr>
            <w:ins w:id="3659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660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61" w:author="Administrator" w:date="2018-10-23T11:30:00Z"/>
        </w:trPr>
        <w:tc>
          <w:tcPr>
            <w:tcW w:w="2130" w:type="dxa"/>
          </w:tcPr>
          <w:p>
            <w:pPr>
              <w:rPr>
                <w:ins w:id="3662" w:author="Administrator" w:date="2018-10-23T11:30:00Z"/>
                <w:rFonts w:ascii="微软雅黑" w:hAnsi="微软雅黑" w:eastAsia="微软雅黑" w:cs="微软雅黑"/>
                <w:szCs w:val="21"/>
                <w:rPrChange w:id="3663" w:author="Administrator" w:date="2018-10-23T14:05:00Z">
                  <w:rPr>
                    <w:ins w:id="3664" w:author="Administrator" w:date="2018-10-23T11:30:00Z"/>
                  </w:rPr>
                </w:rPrChange>
              </w:rPr>
            </w:pPr>
            <w:ins w:id="366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66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3667" w:author="Administrator" w:date="2018-10-23T11:30:00Z"/>
                <w:rFonts w:ascii="微软雅黑" w:hAnsi="微软雅黑" w:eastAsia="微软雅黑" w:cs="微软雅黑"/>
                <w:szCs w:val="21"/>
                <w:rPrChange w:id="3668" w:author="Administrator" w:date="2018-10-23T14:05:00Z">
                  <w:rPr>
                    <w:ins w:id="3669" w:author="Administrator" w:date="2018-10-23T11:30:00Z"/>
                  </w:rPr>
                </w:rPrChange>
              </w:rPr>
            </w:pPr>
            <w:ins w:id="367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1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367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74" w:author="Administrator" w:date="2018-10-23T11:30:00Z"/>
                <w:rFonts w:ascii="微软雅黑" w:hAnsi="微软雅黑" w:eastAsia="微软雅黑" w:cs="微软雅黑"/>
                <w:szCs w:val="21"/>
                <w:rPrChange w:id="3675" w:author="Administrator" w:date="2018-10-23T14:05:00Z">
                  <w:rPr>
                    <w:ins w:id="3676" w:author="Administrator" w:date="2018-10-23T11:30:00Z"/>
                  </w:rPr>
                </w:rPrChange>
              </w:rPr>
            </w:pPr>
            <w:ins w:id="367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78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3679" w:author="Administrator" w:date="2018-10-23T11:30:00Z"/>
                <w:rFonts w:ascii="微软雅黑" w:hAnsi="微软雅黑" w:eastAsia="微软雅黑" w:cs="微软雅黑"/>
                <w:szCs w:val="21"/>
                <w:rPrChange w:id="3680" w:author="Administrator" w:date="2018-10-23T14:05:00Z">
                  <w:rPr>
                    <w:ins w:id="3681" w:author="Administrator" w:date="2018-10-23T11:30:00Z"/>
                  </w:rPr>
                </w:rPrChange>
              </w:rPr>
            </w:pPr>
            <w:ins w:id="3682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68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84" w:author="Administrator" w:date="2018-10-23T11:30:00Z"/>
        </w:trPr>
        <w:tc>
          <w:tcPr>
            <w:tcW w:w="2130" w:type="dxa"/>
          </w:tcPr>
          <w:p>
            <w:pPr>
              <w:rPr>
                <w:ins w:id="3685" w:author="Administrator" w:date="2018-10-23T11:30:00Z"/>
                <w:rFonts w:ascii="微软雅黑" w:hAnsi="微软雅黑" w:eastAsia="微软雅黑" w:cs="微软雅黑"/>
                <w:szCs w:val="21"/>
                <w:rPrChange w:id="3686" w:author="Administrator" w:date="2018-10-23T14:05:00Z">
                  <w:rPr>
                    <w:ins w:id="3687" w:author="Administrator" w:date="2018-10-23T11:30:00Z"/>
                  </w:rPr>
                </w:rPrChange>
              </w:rPr>
            </w:pPr>
            <w:ins w:id="368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689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3690" w:author="Administrator" w:date="2018-10-23T11:30:00Z"/>
                <w:rFonts w:ascii="微软雅黑" w:hAnsi="微软雅黑" w:eastAsia="微软雅黑" w:cs="微软雅黑"/>
                <w:szCs w:val="21"/>
                <w:rPrChange w:id="3691" w:author="Administrator" w:date="2018-10-23T14:05:00Z">
                  <w:rPr>
                    <w:ins w:id="3692" w:author="Administrator" w:date="2018-10-23T11:30:00Z"/>
                  </w:rPr>
                </w:rPrChange>
              </w:rPr>
            </w:pPr>
            <w:ins w:id="369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94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69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69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697" w:author="Administrator" w:date="2018-10-23T11:30:00Z"/>
                <w:rFonts w:ascii="微软雅黑" w:hAnsi="微软雅黑" w:eastAsia="微软雅黑" w:cs="微软雅黑"/>
                <w:szCs w:val="21"/>
                <w:rPrChange w:id="3698" w:author="Administrator" w:date="2018-10-23T14:05:00Z">
                  <w:rPr>
                    <w:ins w:id="3699" w:author="Administrator" w:date="2018-10-23T11:30:00Z"/>
                  </w:rPr>
                </w:rPrChange>
              </w:rPr>
            </w:pPr>
            <w:ins w:id="370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01" w:author="Administrator" w:date="2018-10-23T14:05:00Z">
                    <w:rPr>
                      <w:rFonts w:hint="eastAsia"/>
                    </w:rPr>
                  </w:rPrChange>
                </w:rPr>
                <w:t>转动需要用到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3702" w:author="Administrator" w:date="2018-10-23T11:30:00Z"/>
                <w:rFonts w:ascii="微软雅黑" w:hAnsi="微软雅黑" w:eastAsia="微软雅黑" w:cs="微软雅黑"/>
                <w:szCs w:val="21"/>
                <w:rPrChange w:id="3703" w:author="Administrator" w:date="2018-10-23T14:05:00Z">
                  <w:rPr>
                    <w:ins w:id="3704" w:author="Administrator" w:date="2018-10-23T11:30:00Z"/>
                  </w:rPr>
                </w:rPrChange>
              </w:rPr>
            </w:pPr>
            <w:ins w:id="370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706" w:author="Administrator" w:date="2018-10-23T14:0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07" w:author="Administrator" w:date="2018-10-23T11:30:00Z"/>
        </w:trPr>
        <w:tc>
          <w:tcPr>
            <w:tcW w:w="2130" w:type="dxa"/>
          </w:tcPr>
          <w:p>
            <w:pPr>
              <w:rPr>
                <w:ins w:id="3708" w:author="Administrator" w:date="2018-10-23T11:30:00Z"/>
                <w:rFonts w:ascii="微软雅黑" w:hAnsi="微软雅黑" w:eastAsia="微软雅黑" w:cs="微软雅黑"/>
                <w:szCs w:val="21"/>
                <w:rPrChange w:id="3709" w:author="Administrator" w:date="2018-10-23T14:05:00Z">
                  <w:rPr>
                    <w:ins w:id="3710" w:author="Administrator" w:date="2018-10-23T11:30:00Z"/>
                  </w:rPr>
                </w:rPrChange>
              </w:rPr>
            </w:pPr>
            <w:ins w:id="3711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3712" w:author="Administrator" w:date="2018-10-23T14:05:00Z">
                    <w:rPr/>
                  </w:rPrChange>
                </w:rPr>
                <w:t>uri</w:t>
              </w:r>
            </w:ins>
          </w:p>
        </w:tc>
        <w:tc>
          <w:tcPr>
            <w:tcW w:w="2130" w:type="dxa"/>
          </w:tcPr>
          <w:p>
            <w:pPr>
              <w:rPr>
                <w:ins w:id="3713" w:author="Administrator" w:date="2018-10-23T11:30:00Z"/>
                <w:rFonts w:ascii="微软雅黑" w:hAnsi="微软雅黑" w:eastAsia="微软雅黑" w:cs="微软雅黑"/>
                <w:szCs w:val="21"/>
                <w:rPrChange w:id="3714" w:author="Administrator" w:date="2018-10-23T14:05:00Z">
                  <w:rPr>
                    <w:ins w:id="3715" w:author="Administrator" w:date="2018-10-23T11:30:00Z"/>
                  </w:rPr>
                </w:rPrChange>
              </w:rPr>
            </w:pPr>
            <w:ins w:id="3716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3717" w:author="Administrator" w:date="2018-10-23T14:05:00Z">
                    <w:rPr/>
                  </w:rPrChange>
                </w:rPr>
                <w:t>String</w:t>
              </w:r>
            </w:ins>
            <w:ins w:id="3718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1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20" w:author="Administrator" w:date="2018-10-23T11:30:00Z"/>
                <w:rFonts w:ascii="微软雅黑" w:hAnsi="微软雅黑" w:eastAsia="微软雅黑" w:cs="微软雅黑"/>
                <w:szCs w:val="21"/>
                <w:rPrChange w:id="3721" w:author="Administrator" w:date="2018-10-23T14:05:00Z">
                  <w:rPr>
                    <w:ins w:id="3722" w:author="Administrator" w:date="2018-10-23T11:30:00Z"/>
                  </w:rPr>
                </w:rPrChange>
              </w:rPr>
            </w:pPr>
            <w:ins w:id="3723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24" w:author="Administrator" w:date="2018-10-23T14:05:00Z">
                    <w:rPr>
                      <w:rFonts w:hint="eastAsia"/>
                    </w:rPr>
                  </w:rPrChange>
                </w:rPr>
                <w:t>录像</w:t>
              </w:r>
            </w:ins>
            <w:ins w:id="3725" w:author="Administrator" w:date="2018-10-23T11:33:00Z">
              <w:r>
                <w:rPr>
                  <w:rFonts w:ascii="微软雅黑" w:hAnsi="微软雅黑" w:eastAsia="微软雅黑" w:cs="微软雅黑"/>
                  <w:szCs w:val="21"/>
                  <w:rPrChange w:id="3726" w:author="Administrator" w:date="2018-10-23T14:05:00Z">
                    <w:rPr/>
                  </w:rPrChange>
                </w:rPr>
                <w:t>uri</w:t>
              </w:r>
            </w:ins>
            <w:ins w:id="3727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28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  <w:tc>
          <w:tcPr>
            <w:tcW w:w="2131" w:type="dxa"/>
          </w:tcPr>
          <w:p>
            <w:pPr>
              <w:rPr>
                <w:ins w:id="3729" w:author="Administrator" w:date="2018-10-23T11:30:00Z"/>
                <w:rFonts w:ascii="微软雅黑" w:hAnsi="微软雅黑" w:eastAsia="微软雅黑" w:cs="微软雅黑"/>
                <w:szCs w:val="21"/>
                <w:rPrChange w:id="3730" w:author="Administrator" w:date="2018-10-23T14:05:00Z">
                  <w:rPr>
                    <w:ins w:id="3731" w:author="Administrator" w:date="2018-10-23T11:30:00Z"/>
                  </w:rPr>
                </w:rPrChange>
              </w:rPr>
            </w:pPr>
            <w:ins w:id="3732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373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34" w:author="Administrator" w:date="2018-10-23T11:31:00Z"/>
        </w:trPr>
        <w:tc>
          <w:tcPr>
            <w:tcW w:w="2130" w:type="dxa"/>
          </w:tcPr>
          <w:p>
            <w:pPr>
              <w:rPr>
                <w:ins w:id="3735" w:author="Administrator" w:date="2018-10-23T11:31:00Z"/>
                <w:rFonts w:ascii="微软雅黑" w:hAnsi="微软雅黑" w:eastAsia="微软雅黑" w:cs="微软雅黑"/>
                <w:szCs w:val="21"/>
                <w:rPrChange w:id="3736" w:author="Administrator" w:date="2018-10-23T14:05:00Z">
                  <w:rPr>
                    <w:ins w:id="3737" w:author="Administrator" w:date="2018-10-23T11:31:00Z"/>
                  </w:rPr>
                </w:rPrChange>
              </w:rPr>
            </w:pPr>
            <w:ins w:id="3738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39" w:author="Administrator" w:date="2018-10-23T14:05:00Z">
                    <w:rPr/>
                  </w:rPrChange>
                </w:rPr>
                <w:t>startTime</w:t>
              </w:r>
            </w:ins>
          </w:p>
        </w:tc>
        <w:tc>
          <w:tcPr>
            <w:tcW w:w="2130" w:type="dxa"/>
          </w:tcPr>
          <w:p>
            <w:pPr>
              <w:rPr>
                <w:ins w:id="3740" w:author="Administrator" w:date="2018-10-23T11:31:00Z"/>
                <w:rFonts w:ascii="微软雅黑" w:hAnsi="微软雅黑" w:eastAsia="微软雅黑" w:cs="微软雅黑"/>
                <w:szCs w:val="21"/>
                <w:rPrChange w:id="3741" w:author="Administrator" w:date="2018-10-23T14:05:00Z">
                  <w:rPr>
                    <w:ins w:id="3742" w:author="Administrator" w:date="2018-10-23T11:31:00Z"/>
                  </w:rPr>
                </w:rPrChange>
              </w:rPr>
            </w:pPr>
            <w:ins w:id="3743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44" w:author="Administrator" w:date="2018-10-23T14:05:00Z">
                    <w:rPr/>
                  </w:rPrChange>
                </w:rPr>
                <w:t>String</w:t>
              </w:r>
            </w:ins>
            <w:ins w:id="3745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46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47" w:author="Administrator" w:date="2018-10-23T11:34:00Z"/>
                <w:rFonts w:ascii="微软雅黑" w:hAnsi="微软雅黑" w:eastAsia="微软雅黑" w:cs="微软雅黑"/>
                <w:szCs w:val="21"/>
                <w:rPrChange w:id="3748" w:author="Administrator" w:date="2018-10-23T14:05:00Z">
                  <w:rPr>
                    <w:ins w:id="3749" w:author="Administrator" w:date="2018-10-23T11:34:00Z"/>
                  </w:rPr>
                </w:rPrChange>
              </w:rPr>
            </w:pPr>
            <w:ins w:id="3750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51" w:author="Administrator" w:date="2018-10-23T14:05:00Z">
                    <w:rPr>
                      <w:rFonts w:hint="eastAsia"/>
                    </w:rPr>
                  </w:rPrChange>
                </w:rPr>
                <w:t>开始时间</w:t>
              </w:r>
            </w:ins>
            <w:ins w:id="3752" w:author="Administrator" w:date="2018-10-23T11:34:00Z">
              <w:r>
                <w:rPr>
                  <w:rFonts w:ascii="微软雅黑" w:hAnsi="微软雅黑" w:eastAsia="微软雅黑" w:cs="微软雅黑"/>
                  <w:szCs w:val="21"/>
                  <w:rPrChange w:id="3753" w:author="Administrator" w:date="2018-10-23T14:05:00Z">
                    <w:rPr/>
                  </w:rPrChange>
                </w:rPr>
                <w:t xml:space="preserve"> </w:t>
              </w:r>
            </w:ins>
            <w:ins w:id="3754" w:author="Administrator" w:date="2018-10-23T11:34:00Z">
              <w:r>
                <w:rPr>
                  <w:rFonts w:hint="eastAsia" w:ascii="微软雅黑" w:hAnsi="微软雅黑" w:eastAsia="微软雅黑" w:cs="微软雅黑"/>
                  <w:szCs w:val="21"/>
                  <w:rPrChange w:id="3755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3756" w:author="Administrator" w:date="2018-10-23T11:31:00Z"/>
                <w:rFonts w:ascii="微软雅黑" w:hAnsi="微软雅黑" w:eastAsia="微软雅黑" w:cs="微软雅黑"/>
                <w:szCs w:val="21"/>
                <w:rPrChange w:id="3757" w:author="Administrator" w:date="2018-10-23T14:05:00Z">
                  <w:rPr>
                    <w:ins w:id="3758" w:author="Administrator" w:date="2018-10-23T11:31:00Z"/>
                  </w:rPr>
                </w:rPrChange>
              </w:rPr>
            </w:pPr>
            <w:ins w:id="3759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60" w:author="Administrator" w:date="2018-10-23T14:05:00Z">
                    <w:rPr/>
                  </w:rPrChange>
                </w:rPr>
                <w:t>2018-10-18T11:36:59</w:t>
              </w:r>
            </w:ins>
          </w:p>
        </w:tc>
        <w:tc>
          <w:tcPr>
            <w:tcW w:w="2131" w:type="dxa"/>
          </w:tcPr>
          <w:p>
            <w:pPr>
              <w:rPr>
                <w:ins w:id="3761" w:author="Administrator" w:date="2018-10-23T11:31:00Z"/>
                <w:rFonts w:ascii="微软雅黑" w:hAnsi="微软雅黑" w:eastAsia="微软雅黑" w:cs="微软雅黑"/>
                <w:szCs w:val="21"/>
                <w:rPrChange w:id="3762" w:author="Administrator" w:date="2018-10-23T14:05:00Z">
                  <w:rPr>
                    <w:ins w:id="3763" w:author="Administrator" w:date="2018-10-23T11:31:00Z"/>
                  </w:rPr>
                </w:rPrChange>
              </w:rPr>
            </w:pPr>
            <w:ins w:id="3764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65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766" w:author="Administrator" w:date="2018-10-23T11:32:00Z"/>
        </w:trPr>
        <w:tc>
          <w:tcPr>
            <w:tcW w:w="2130" w:type="dxa"/>
          </w:tcPr>
          <w:p>
            <w:pPr>
              <w:rPr>
                <w:ins w:id="3767" w:author="Administrator" w:date="2018-10-23T11:32:00Z"/>
                <w:rFonts w:ascii="微软雅黑" w:hAnsi="微软雅黑" w:eastAsia="微软雅黑" w:cs="微软雅黑"/>
                <w:szCs w:val="21"/>
                <w:rPrChange w:id="3768" w:author="Administrator" w:date="2018-10-23T14:05:00Z">
                  <w:rPr>
                    <w:ins w:id="3769" w:author="Administrator" w:date="2018-10-23T11:32:00Z"/>
                  </w:rPr>
                </w:rPrChange>
              </w:rPr>
            </w:pPr>
            <w:ins w:id="3770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71" w:author="Administrator" w:date="2018-10-23T14:05:00Z">
                    <w:rPr/>
                  </w:rPrChange>
                </w:rPr>
                <w:t>endTime</w:t>
              </w:r>
            </w:ins>
          </w:p>
        </w:tc>
        <w:tc>
          <w:tcPr>
            <w:tcW w:w="2130" w:type="dxa"/>
          </w:tcPr>
          <w:p>
            <w:pPr>
              <w:rPr>
                <w:ins w:id="3772" w:author="Administrator" w:date="2018-10-23T11:32:00Z"/>
                <w:rFonts w:ascii="微软雅黑" w:hAnsi="微软雅黑" w:eastAsia="微软雅黑" w:cs="微软雅黑"/>
                <w:szCs w:val="21"/>
                <w:rPrChange w:id="3773" w:author="Administrator" w:date="2018-10-23T14:05:00Z">
                  <w:rPr>
                    <w:ins w:id="3774" w:author="Administrator" w:date="2018-10-23T11:32:00Z"/>
                  </w:rPr>
                </w:rPrChange>
              </w:rPr>
            </w:pPr>
            <w:ins w:id="3775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3776" w:author="Administrator" w:date="2018-10-23T14:05:00Z">
                    <w:rPr/>
                  </w:rPrChange>
                </w:rPr>
                <w:t>String</w:t>
              </w:r>
            </w:ins>
            <w:ins w:id="3777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7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779" w:author="Administrator" w:date="2018-10-23T11:35:00Z"/>
                <w:rFonts w:ascii="微软雅黑" w:hAnsi="微软雅黑" w:eastAsia="微软雅黑" w:cs="微软雅黑"/>
                <w:szCs w:val="21"/>
                <w:rPrChange w:id="3780" w:author="Administrator" w:date="2018-10-23T14:05:00Z">
                  <w:rPr>
                    <w:ins w:id="3781" w:author="Administrator" w:date="2018-10-23T11:35:00Z"/>
                  </w:rPr>
                </w:rPrChange>
              </w:rPr>
            </w:pPr>
            <w:ins w:id="3782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3783" w:author="Administrator" w:date="2018-10-23T14:05:00Z">
                    <w:rPr>
                      <w:rFonts w:hint="eastAsia"/>
                    </w:rPr>
                  </w:rPrChange>
                </w:rPr>
                <w:t>结束时间</w:t>
              </w:r>
            </w:ins>
            <w:ins w:id="3784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85" w:author="Administrator" w:date="2018-10-23T14:05:00Z">
                    <w:rPr/>
                  </w:rPrChange>
                </w:rPr>
                <w:t xml:space="preserve"> </w:t>
              </w:r>
            </w:ins>
            <w:ins w:id="3786" w:author="Administrator" w:date="2018-10-23T11:35:00Z">
              <w:r>
                <w:rPr>
                  <w:rFonts w:hint="eastAsia" w:ascii="微软雅黑" w:hAnsi="微软雅黑" w:eastAsia="微软雅黑" w:cs="微软雅黑"/>
                  <w:szCs w:val="21"/>
                  <w:rPrChange w:id="3787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3788" w:author="Administrator" w:date="2018-10-23T11:32:00Z"/>
                <w:rFonts w:ascii="微软雅黑" w:hAnsi="微软雅黑" w:eastAsia="微软雅黑" w:cs="微软雅黑"/>
                <w:szCs w:val="21"/>
                <w:rPrChange w:id="3789" w:author="Administrator" w:date="2018-10-23T14:05:00Z">
                  <w:rPr>
                    <w:ins w:id="3790" w:author="Administrator" w:date="2018-10-23T11:32:00Z"/>
                  </w:rPr>
                </w:rPrChange>
              </w:rPr>
            </w:pPr>
            <w:ins w:id="3791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92" w:author="Administrator" w:date="2018-10-23T14:05:00Z">
                    <w:rPr/>
                  </w:rPrChange>
                </w:rPr>
                <w:t>2018-10-18T12:00:</w:t>
              </w:r>
            </w:ins>
            <w:ins w:id="3793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3794" w:author="Administrator" w:date="2018-10-23T14:05:00Z">
                    <w:rPr/>
                  </w:rPrChange>
                </w:rPr>
                <w:t>00</w:t>
              </w:r>
            </w:ins>
          </w:p>
        </w:tc>
        <w:tc>
          <w:tcPr>
            <w:tcW w:w="2131" w:type="dxa"/>
          </w:tcPr>
          <w:p>
            <w:pPr>
              <w:rPr>
                <w:ins w:id="3795" w:author="Administrator" w:date="2018-10-23T11:32:00Z"/>
                <w:rFonts w:ascii="微软雅黑" w:hAnsi="微软雅黑" w:eastAsia="微软雅黑" w:cs="微软雅黑"/>
                <w:szCs w:val="21"/>
                <w:rPrChange w:id="3796" w:author="Administrator" w:date="2018-10-23T14:05:00Z">
                  <w:rPr>
                    <w:ins w:id="3797" w:author="Administrator" w:date="2018-10-23T11:32:00Z"/>
                  </w:rPr>
                </w:rPrChange>
              </w:rPr>
            </w:pPr>
            <w:ins w:id="3798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3799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</w:tbl>
    <w:p>
      <w:pPr>
        <w:rPr>
          <w:ins w:id="3800" w:author="Administrator" w:date="2018-10-23T11:30:00Z"/>
          <w:rFonts w:ascii="微软雅黑" w:hAnsi="微软雅黑" w:eastAsia="微软雅黑" w:cs="微软雅黑"/>
          <w:szCs w:val="21"/>
          <w:rPrChange w:id="3801" w:author="Administrator" w:date="2018-10-23T14:05:00Z">
            <w:rPr>
              <w:ins w:id="3802" w:author="Administrator" w:date="2018-10-23T11:30:00Z"/>
            </w:rPr>
          </w:rPrChange>
        </w:rPr>
      </w:pPr>
    </w:p>
    <w:p>
      <w:pPr>
        <w:rPr>
          <w:ins w:id="3803" w:author="Administrator" w:date="2018-10-23T11:30:00Z"/>
          <w:rFonts w:ascii="微软雅黑" w:hAnsi="微软雅黑" w:eastAsia="微软雅黑" w:cs="微软雅黑"/>
          <w:szCs w:val="21"/>
          <w:rPrChange w:id="3804" w:author="Administrator" w:date="2018-10-23T14:05:00Z">
            <w:rPr>
              <w:ins w:id="3805" w:author="Administrator" w:date="2018-10-23T11:30:00Z"/>
            </w:rPr>
          </w:rPrChange>
        </w:rPr>
      </w:pPr>
      <w:ins w:id="3806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07" w:author="Administrator" w:date="2018-10-23T14:05:00Z">
              <w:rPr>
                <w:rFonts w:hint="eastAsia"/>
              </w:rPr>
            </w:rPrChange>
          </w:rPr>
          <w:t>rtsp</w:t>
        </w:r>
      </w:ins>
      <w:ins w:id="3808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09" w:author="Administrator" w:date="2018-10-23T14:05:00Z">
              <w:rPr>
                <w:rFonts w:hint="eastAsia"/>
              </w:rPr>
            </w:rPrChange>
          </w:rPr>
          <w:t>协议参数</w:t>
        </w:r>
      </w:ins>
      <w:ins w:id="3810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11" w:author="Administrator" w:date="2018-10-23T14:05:00Z">
              <w:rPr>
                <w:rFonts w:hint="eastAsia"/>
              </w:rPr>
            </w:rPrChange>
          </w:rPr>
          <w:t>(</w:t>
        </w:r>
      </w:ins>
      <w:ins w:id="3812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813" w:author="Administrator" w:date="2018-10-23T14:05:00Z">
              <w:rPr>
                <w:rFonts w:hint="eastAsia"/>
              </w:rPr>
            </w:rPrChange>
          </w:rPr>
          <w:t>未实现</w:t>
        </w:r>
      </w:ins>
      <w:ins w:id="3814" w:author="Administrator" w:date="2018-10-23T11:30:00Z">
        <w:r>
          <w:rPr>
            <w:rFonts w:ascii="微软雅黑" w:hAnsi="微软雅黑" w:eastAsia="微软雅黑" w:cs="微软雅黑"/>
            <w:szCs w:val="21"/>
            <w:rPrChange w:id="3815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16" w:author="Administrator" w:date="2018-10-23T11:30:00Z"/>
        </w:trPr>
        <w:tc>
          <w:tcPr>
            <w:tcW w:w="2130" w:type="dxa"/>
          </w:tcPr>
          <w:p>
            <w:pPr>
              <w:rPr>
                <w:ins w:id="3817" w:author="Administrator" w:date="2018-10-23T11:30:00Z"/>
                <w:rFonts w:ascii="微软雅黑" w:hAnsi="微软雅黑" w:eastAsia="微软雅黑" w:cs="微软雅黑"/>
                <w:szCs w:val="21"/>
                <w:rPrChange w:id="3818" w:author="Administrator" w:date="2018-10-23T14:05:00Z">
                  <w:rPr>
                    <w:ins w:id="3819" w:author="Administrator" w:date="2018-10-23T11:30:00Z"/>
                  </w:rPr>
                </w:rPrChange>
              </w:rPr>
            </w:pPr>
            <w:ins w:id="38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21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3822" w:author="Administrator" w:date="2018-10-23T11:30:00Z"/>
                <w:rFonts w:ascii="微软雅黑" w:hAnsi="微软雅黑" w:eastAsia="微软雅黑" w:cs="微软雅黑"/>
                <w:szCs w:val="21"/>
                <w:rPrChange w:id="3823" w:author="Administrator" w:date="2018-10-23T14:05:00Z">
                  <w:rPr>
                    <w:ins w:id="382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25" w:author="Administrator" w:date="2018-10-23T11:30:00Z"/>
                <w:rFonts w:ascii="微软雅黑" w:hAnsi="微软雅黑" w:eastAsia="微软雅黑" w:cs="微软雅黑"/>
                <w:szCs w:val="21"/>
                <w:rPrChange w:id="3826" w:author="Administrator" w:date="2018-10-23T14:05:00Z">
                  <w:rPr>
                    <w:ins w:id="382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28" w:author="Administrator" w:date="2018-10-23T11:30:00Z"/>
                <w:rFonts w:ascii="微软雅黑" w:hAnsi="微软雅黑" w:eastAsia="微软雅黑" w:cs="微软雅黑"/>
                <w:szCs w:val="21"/>
                <w:rPrChange w:id="3829" w:author="Administrator" w:date="2018-10-23T14:05:00Z">
                  <w:rPr>
                    <w:ins w:id="3830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31" w:author="Administrator" w:date="2018-10-23T11:30:00Z"/>
        </w:trPr>
        <w:tc>
          <w:tcPr>
            <w:tcW w:w="2130" w:type="dxa"/>
          </w:tcPr>
          <w:p>
            <w:pPr>
              <w:rPr>
                <w:ins w:id="3832" w:author="Administrator" w:date="2018-10-23T11:30:00Z"/>
                <w:rFonts w:ascii="微软雅黑" w:hAnsi="微软雅黑" w:eastAsia="微软雅黑" w:cs="微软雅黑"/>
                <w:szCs w:val="21"/>
                <w:rPrChange w:id="3833" w:author="Administrator" w:date="2018-10-23T14:05:00Z">
                  <w:rPr>
                    <w:ins w:id="3834" w:author="Administrator" w:date="2018-10-23T11:30:00Z"/>
                  </w:rPr>
                </w:rPrChange>
              </w:rPr>
            </w:pPr>
            <w:ins w:id="383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36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3837" w:author="Administrator" w:date="2018-10-23T11:30:00Z"/>
                <w:rFonts w:ascii="微软雅黑" w:hAnsi="微软雅黑" w:eastAsia="微软雅黑" w:cs="微软雅黑"/>
                <w:szCs w:val="21"/>
                <w:rPrChange w:id="3838" w:author="Administrator" w:date="2018-10-23T14:05:00Z">
                  <w:rPr>
                    <w:ins w:id="3839" w:author="Administrator" w:date="2018-10-23T11:30:00Z"/>
                  </w:rPr>
                </w:rPrChange>
              </w:rPr>
            </w:pPr>
            <w:ins w:id="384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41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84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4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44" w:author="Administrator" w:date="2018-10-23T11:30:00Z"/>
                <w:rFonts w:ascii="微软雅黑" w:hAnsi="微软雅黑" w:eastAsia="微软雅黑" w:cs="微软雅黑"/>
                <w:szCs w:val="21"/>
                <w:rPrChange w:id="3845" w:author="Administrator" w:date="2018-10-23T14:05:00Z">
                  <w:rPr>
                    <w:ins w:id="3846" w:author="Administrator" w:date="2018-10-23T11:30:00Z"/>
                  </w:rPr>
                </w:rPrChange>
              </w:rPr>
            </w:pPr>
            <w:ins w:id="384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48" w:author="Administrator" w:date="2018-10-23T14:05:00Z">
                    <w:rPr/>
                  </w:rPrChange>
                </w:rPr>
                <w:t>TCP, UDP</w:t>
              </w:r>
            </w:ins>
          </w:p>
        </w:tc>
        <w:tc>
          <w:tcPr>
            <w:tcW w:w="2131" w:type="dxa"/>
          </w:tcPr>
          <w:p>
            <w:pPr>
              <w:rPr>
                <w:ins w:id="3849" w:author="Administrator" w:date="2018-10-23T11:30:00Z"/>
                <w:rFonts w:ascii="微软雅黑" w:hAnsi="微软雅黑" w:eastAsia="微软雅黑" w:cs="微软雅黑"/>
                <w:szCs w:val="21"/>
                <w:rPrChange w:id="3850" w:author="Administrator" w:date="2018-10-23T14:05:00Z">
                  <w:rPr>
                    <w:ins w:id="3851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52" w:author="Administrator" w:date="2018-10-23T11:30:00Z"/>
        </w:trPr>
        <w:tc>
          <w:tcPr>
            <w:tcW w:w="2130" w:type="dxa"/>
          </w:tcPr>
          <w:p>
            <w:pPr>
              <w:rPr>
                <w:ins w:id="3853" w:author="Administrator" w:date="2018-10-23T11:30:00Z"/>
                <w:rFonts w:ascii="微软雅黑" w:hAnsi="微软雅黑" w:eastAsia="微软雅黑" w:cs="微软雅黑"/>
                <w:szCs w:val="21"/>
                <w:rPrChange w:id="3854" w:author="Administrator" w:date="2018-10-23T14:05:00Z">
                  <w:rPr>
                    <w:ins w:id="3855" w:author="Administrator" w:date="2018-10-23T11:30:00Z"/>
                  </w:rPr>
                </w:rPrChange>
              </w:rPr>
            </w:pPr>
            <w:ins w:id="385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57" w:author="Administrator" w:date="2018-10-23T14:05:00Z">
                    <w:rPr/>
                  </w:rPrChange>
                </w:rPr>
                <w:t>url</w:t>
              </w:r>
            </w:ins>
          </w:p>
        </w:tc>
        <w:tc>
          <w:tcPr>
            <w:tcW w:w="2130" w:type="dxa"/>
          </w:tcPr>
          <w:p>
            <w:pPr>
              <w:rPr>
                <w:ins w:id="3858" w:author="Administrator" w:date="2018-10-23T11:30:00Z"/>
                <w:rFonts w:ascii="微软雅黑" w:hAnsi="微软雅黑" w:eastAsia="微软雅黑" w:cs="微软雅黑"/>
                <w:szCs w:val="21"/>
                <w:rPrChange w:id="3859" w:author="Administrator" w:date="2018-10-23T14:05:00Z">
                  <w:rPr>
                    <w:ins w:id="3860" w:author="Administrator" w:date="2018-10-23T11:30:00Z"/>
                  </w:rPr>
                </w:rPrChange>
              </w:rPr>
            </w:pPr>
            <w:ins w:id="386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62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386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38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3865" w:author="Administrator" w:date="2018-10-23T11:30:00Z"/>
                <w:rFonts w:ascii="微软雅黑" w:hAnsi="微软雅黑" w:eastAsia="微软雅黑" w:cs="微软雅黑"/>
                <w:szCs w:val="21"/>
                <w:rPrChange w:id="3866" w:author="Administrator" w:date="2018-10-23T14:05:00Z">
                  <w:rPr>
                    <w:ins w:id="3867" w:author="Administrator" w:date="2018-10-23T11:30:00Z"/>
                  </w:rPr>
                </w:rPrChange>
              </w:rPr>
            </w:pPr>
            <w:ins w:id="386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69" w:author="Administrator" w:date="2018-10-23T14:05:00Z">
                    <w:rPr/>
                  </w:rPrChange>
                </w:rPr>
                <w:t>rtsp</w:t>
              </w:r>
            </w:ins>
            <w:ins w:id="387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3871" w:author="Administrator" w:date="2018-10-23T14:05:00Z">
                    <w:rPr/>
                  </w:rPrChange>
                </w:rPr>
                <w:t>://…..</w:t>
              </w:r>
            </w:ins>
          </w:p>
        </w:tc>
        <w:tc>
          <w:tcPr>
            <w:tcW w:w="2131" w:type="dxa"/>
          </w:tcPr>
          <w:p>
            <w:pPr>
              <w:rPr>
                <w:ins w:id="3872" w:author="Administrator" w:date="2018-10-23T11:30:00Z"/>
                <w:rFonts w:ascii="微软雅黑" w:hAnsi="微软雅黑" w:eastAsia="微软雅黑" w:cs="微软雅黑"/>
                <w:szCs w:val="21"/>
                <w:rPrChange w:id="3873" w:author="Administrator" w:date="2018-10-23T14:05:00Z">
                  <w:rPr>
                    <w:ins w:id="3874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75" w:author="Administrator" w:date="2018-10-23T11:30:00Z"/>
        </w:trPr>
        <w:tc>
          <w:tcPr>
            <w:tcW w:w="2130" w:type="dxa"/>
          </w:tcPr>
          <w:p>
            <w:pPr>
              <w:rPr>
                <w:ins w:id="3876" w:author="Administrator" w:date="2018-10-23T11:30:00Z"/>
                <w:rFonts w:ascii="微软雅黑" w:hAnsi="微软雅黑" w:eastAsia="微软雅黑" w:cs="微软雅黑"/>
                <w:szCs w:val="21"/>
                <w:rPrChange w:id="3877" w:author="Administrator" w:date="2018-10-23T14:05:00Z">
                  <w:rPr>
                    <w:ins w:id="3878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879" w:author="Administrator" w:date="2018-10-23T11:30:00Z"/>
                <w:rFonts w:ascii="微软雅黑" w:hAnsi="微软雅黑" w:eastAsia="微软雅黑" w:cs="微软雅黑"/>
                <w:szCs w:val="21"/>
                <w:rPrChange w:id="3880" w:author="Administrator" w:date="2018-10-23T14:05:00Z">
                  <w:rPr>
                    <w:ins w:id="3881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82" w:author="Administrator" w:date="2018-10-23T11:30:00Z"/>
                <w:rFonts w:ascii="微软雅黑" w:hAnsi="微软雅黑" w:eastAsia="微软雅黑" w:cs="微软雅黑"/>
                <w:szCs w:val="21"/>
                <w:rPrChange w:id="3883" w:author="Administrator" w:date="2018-10-23T14:05:00Z">
                  <w:rPr>
                    <w:ins w:id="388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85" w:author="Administrator" w:date="2018-10-23T11:30:00Z"/>
                <w:rFonts w:ascii="微软雅黑" w:hAnsi="微软雅黑" w:eastAsia="微软雅黑" w:cs="微软雅黑"/>
                <w:szCs w:val="21"/>
                <w:rPrChange w:id="3886" w:author="Administrator" w:date="2018-10-23T14:05:00Z">
                  <w:rPr>
                    <w:ins w:id="3887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888" w:author="Administrator" w:date="2018-10-23T11:30:00Z"/>
        </w:trPr>
        <w:tc>
          <w:tcPr>
            <w:tcW w:w="2130" w:type="dxa"/>
          </w:tcPr>
          <w:p>
            <w:pPr>
              <w:rPr>
                <w:ins w:id="3889" w:author="Administrator" w:date="2018-10-23T11:30:00Z"/>
                <w:rFonts w:ascii="微软雅黑" w:hAnsi="微软雅黑" w:eastAsia="微软雅黑" w:cs="微软雅黑"/>
                <w:szCs w:val="21"/>
                <w:rPrChange w:id="3890" w:author="Administrator" w:date="2018-10-23T14:05:00Z">
                  <w:rPr>
                    <w:ins w:id="3891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892" w:author="Administrator" w:date="2018-10-23T11:30:00Z"/>
                <w:rFonts w:ascii="微软雅黑" w:hAnsi="微软雅黑" w:eastAsia="微软雅黑" w:cs="微软雅黑"/>
                <w:szCs w:val="21"/>
                <w:rPrChange w:id="3893" w:author="Administrator" w:date="2018-10-23T14:05:00Z">
                  <w:rPr>
                    <w:ins w:id="3894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95" w:author="Administrator" w:date="2018-10-23T11:30:00Z"/>
                <w:rFonts w:ascii="微软雅黑" w:hAnsi="微软雅黑" w:eastAsia="微软雅黑" w:cs="微软雅黑"/>
                <w:szCs w:val="21"/>
                <w:rPrChange w:id="3896" w:author="Administrator" w:date="2018-10-23T14:05:00Z">
                  <w:rPr>
                    <w:ins w:id="3897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898" w:author="Administrator" w:date="2018-10-23T11:30:00Z"/>
                <w:rFonts w:ascii="微软雅黑" w:hAnsi="微软雅黑" w:eastAsia="微软雅黑" w:cs="微软雅黑"/>
                <w:szCs w:val="21"/>
                <w:rPrChange w:id="3899" w:author="Administrator" w:date="2018-10-23T14:05:00Z">
                  <w:rPr>
                    <w:ins w:id="3900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901" w:author="Administrator" w:date="2018-10-23T11:30:00Z"/>
          <w:rFonts w:ascii="微软雅黑" w:hAnsi="微软雅黑" w:eastAsia="微软雅黑" w:cs="微软雅黑"/>
          <w:szCs w:val="21"/>
          <w:rPrChange w:id="3902" w:author="Administrator" w:date="2018-10-23T14:05:00Z">
            <w:rPr>
              <w:ins w:id="3903" w:author="Administrator" w:date="2018-10-23T11:30:00Z"/>
            </w:rPr>
          </w:rPrChange>
        </w:rPr>
      </w:pPr>
    </w:p>
    <w:p>
      <w:pPr>
        <w:rPr>
          <w:ins w:id="3904" w:author="Administrator" w:date="2018-10-23T11:30:00Z"/>
          <w:rFonts w:ascii="微软雅黑" w:hAnsi="微软雅黑" w:eastAsia="微软雅黑" w:cs="微软雅黑"/>
          <w:szCs w:val="21"/>
          <w:rPrChange w:id="3905" w:author="Administrator" w:date="2018-10-23T14:05:00Z">
            <w:rPr>
              <w:ins w:id="3906" w:author="Administrator" w:date="2018-10-23T11:30:00Z"/>
            </w:rPr>
          </w:rPrChange>
        </w:rPr>
      </w:pPr>
      <w:ins w:id="3907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08" w:author="Administrator" w:date="2018-10-23T14:05:00Z">
              <w:rPr>
                <w:rFonts w:hint="eastAsia"/>
              </w:rPr>
            </w:rPrChange>
          </w:rPr>
          <w:t>rtmp</w:t>
        </w:r>
      </w:ins>
      <w:ins w:id="3909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0" w:author="Administrator" w:date="2018-10-23T14:05:00Z">
              <w:rPr>
                <w:rFonts w:hint="eastAsia"/>
              </w:rPr>
            </w:rPrChange>
          </w:rPr>
          <w:t>协议参数</w:t>
        </w:r>
      </w:ins>
      <w:ins w:id="3911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2" w:author="Administrator" w:date="2018-10-23T14:05:00Z">
              <w:rPr>
                <w:rFonts w:hint="eastAsia"/>
              </w:rPr>
            </w:rPrChange>
          </w:rPr>
          <w:t>(</w:t>
        </w:r>
      </w:ins>
      <w:ins w:id="3913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3914" w:author="Administrator" w:date="2018-10-23T14:05:00Z">
              <w:rPr>
                <w:rFonts w:hint="eastAsia"/>
              </w:rPr>
            </w:rPrChange>
          </w:rPr>
          <w:t>未实现</w:t>
        </w:r>
      </w:ins>
      <w:ins w:id="3915" w:author="Administrator" w:date="2018-10-23T11:30:00Z">
        <w:r>
          <w:rPr>
            <w:rFonts w:ascii="微软雅黑" w:hAnsi="微软雅黑" w:eastAsia="微软雅黑" w:cs="微软雅黑"/>
            <w:szCs w:val="21"/>
            <w:rPrChange w:id="3916" w:author="Administrator" w:date="2018-10-23T14:05:00Z">
              <w:rPr/>
            </w:rPrChange>
          </w:rPr>
          <w:t>)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17" w:author="Administrator" w:date="2018-10-23T11:30:00Z"/>
        </w:trPr>
        <w:tc>
          <w:tcPr>
            <w:tcW w:w="2130" w:type="dxa"/>
          </w:tcPr>
          <w:p>
            <w:pPr>
              <w:rPr>
                <w:ins w:id="3918" w:author="Administrator" w:date="2018-10-23T11:30:00Z"/>
                <w:rFonts w:ascii="微软雅黑" w:hAnsi="微软雅黑" w:eastAsia="微软雅黑" w:cs="微软雅黑"/>
                <w:szCs w:val="21"/>
                <w:rPrChange w:id="3919" w:author="Administrator" w:date="2018-10-23T14:05:00Z">
                  <w:rPr>
                    <w:ins w:id="3920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21" w:author="Administrator" w:date="2018-10-23T11:30:00Z"/>
                <w:rFonts w:ascii="微软雅黑" w:hAnsi="微软雅黑" w:eastAsia="微软雅黑" w:cs="微软雅黑"/>
                <w:szCs w:val="21"/>
                <w:rPrChange w:id="3922" w:author="Administrator" w:date="2018-10-23T14:05:00Z">
                  <w:rPr>
                    <w:ins w:id="3923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24" w:author="Administrator" w:date="2018-10-23T11:30:00Z"/>
                <w:rFonts w:ascii="微软雅黑" w:hAnsi="微软雅黑" w:eastAsia="微软雅黑" w:cs="微软雅黑"/>
                <w:szCs w:val="21"/>
                <w:rPrChange w:id="3925" w:author="Administrator" w:date="2018-10-23T14:05:00Z">
                  <w:rPr>
                    <w:ins w:id="392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27" w:author="Administrator" w:date="2018-10-23T11:30:00Z"/>
                <w:rFonts w:ascii="微软雅黑" w:hAnsi="微软雅黑" w:eastAsia="微软雅黑" w:cs="微软雅黑"/>
                <w:szCs w:val="21"/>
                <w:rPrChange w:id="3928" w:author="Administrator" w:date="2018-10-23T14:05:00Z">
                  <w:rPr>
                    <w:ins w:id="3929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30" w:author="Administrator" w:date="2018-10-23T11:30:00Z"/>
        </w:trPr>
        <w:tc>
          <w:tcPr>
            <w:tcW w:w="2130" w:type="dxa"/>
          </w:tcPr>
          <w:p>
            <w:pPr>
              <w:rPr>
                <w:ins w:id="3931" w:author="Administrator" w:date="2018-10-23T11:30:00Z"/>
                <w:rFonts w:ascii="微软雅黑" w:hAnsi="微软雅黑" w:eastAsia="微软雅黑" w:cs="微软雅黑"/>
                <w:szCs w:val="21"/>
                <w:rPrChange w:id="3932" w:author="Administrator" w:date="2018-10-23T14:05:00Z">
                  <w:rPr>
                    <w:ins w:id="3933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34" w:author="Administrator" w:date="2018-10-23T11:30:00Z"/>
                <w:rFonts w:ascii="微软雅黑" w:hAnsi="微软雅黑" w:eastAsia="微软雅黑" w:cs="微软雅黑"/>
                <w:szCs w:val="21"/>
                <w:rPrChange w:id="3935" w:author="Administrator" w:date="2018-10-23T14:05:00Z">
                  <w:rPr>
                    <w:ins w:id="3936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37" w:author="Administrator" w:date="2018-10-23T11:30:00Z"/>
                <w:rFonts w:ascii="微软雅黑" w:hAnsi="微软雅黑" w:eastAsia="微软雅黑" w:cs="微软雅黑"/>
                <w:szCs w:val="21"/>
                <w:rPrChange w:id="3938" w:author="Administrator" w:date="2018-10-23T14:05:00Z">
                  <w:rPr>
                    <w:ins w:id="393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40" w:author="Administrator" w:date="2018-10-23T11:30:00Z"/>
                <w:rFonts w:ascii="微软雅黑" w:hAnsi="微软雅黑" w:eastAsia="微软雅黑" w:cs="微软雅黑"/>
                <w:szCs w:val="21"/>
                <w:rPrChange w:id="3941" w:author="Administrator" w:date="2018-10-23T14:05:00Z">
                  <w:rPr>
                    <w:ins w:id="3942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43" w:author="Administrator" w:date="2018-10-23T11:30:00Z"/>
        </w:trPr>
        <w:tc>
          <w:tcPr>
            <w:tcW w:w="2130" w:type="dxa"/>
          </w:tcPr>
          <w:p>
            <w:pPr>
              <w:rPr>
                <w:ins w:id="3944" w:author="Administrator" w:date="2018-10-23T11:30:00Z"/>
                <w:rFonts w:ascii="微软雅黑" w:hAnsi="微软雅黑" w:eastAsia="微软雅黑" w:cs="微软雅黑"/>
                <w:szCs w:val="21"/>
                <w:rPrChange w:id="3945" w:author="Administrator" w:date="2018-10-23T14:05:00Z">
                  <w:rPr>
                    <w:ins w:id="3946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47" w:author="Administrator" w:date="2018-10-23T11:30:00Z"/>
                <w:rFonts w:ascii="微软雅黑" w:hAnsi="微软雅黑" w:eastAsia="微软雅黑" w:cs="微软雅黑"/>
                <w:szCs w:val="21"/>
                <w:rPrChange w:id="3948" w:author="Administrator" w:date="2018-10-23T14:05:00Z">
                  <w:rPr>
                    <w:ins w:id="394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50" w:author="Administrator" w:date="2018-10-23T11:30:00Z"/>
                <w:rFonts w:ascii="微软雅黑" w:hAnsi="微软雅黑" w:eastAsia="微软雅黑" w:cs="微软雅黑"/>
                <w:szCs w:val="21"/>
                <w:rPrChange w:id="3951" w:author="Administrator" w:date="2018-10-23T14:05:00Z">
                  <w:rPr>
                    <w:ins w:id="395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53" w:author="Administrator" w:date="2018-10-23T11:30:00Z"/>
                <w:rFonts w:ascii="微软雅黑" w:hAnsi="微软雅黑" w:eastAsia="微软雅黑" w:cs="微软雅黑"/>
                <w:szCs w:val="21"/>
                <w:rPrChange w:id="3954" w:author="Administrator" w:date="2018-10-23T14:05:00Z">
                  <w:rPr>
                    <w:ins w:id="3955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956" w:author="Administrator" w:date="2018-10-23T11:30:00Z"/>
        </w:trPr>
        <w:tc>
          <w:tcPr>
            <w:tcW w:w="2130" w:type="dxa"/>
          </w:tcPr>
          <w:p>
            <w:pPr>
              <w:rPr>
                <w:ins w:id="3957" w:author="Administrator" w:date="2018-10-23T11:30:00Z"/>
                <w:rFonts w:ascii="微软雅黑" w:hAnsi="微软雅黑" w:eastAsia="微软雅黑" w:cs="微软雅黑"/>
                <w:szCs w:val="21"/>
                <w:rPrChange w:id="3958" w:author="Administrator" w:date="2018-10-23T14:05:00Z">
                  <w:rPr>
                    <w:ins w:id="3959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3960" w:author="Administrator" w:date="2018-10-23T11:30:00Z"/>
                <w:rFonts w:ascii="微软雅黑" w:hAnsi="微软雅黑" w:eastAsia="微软雅黑" w:cs="微软雅黑"/>
                <w:szCs w:val="21"/>
                <w:rPrChange w:id="3961" w:author="Administrator" w:date="2018-10-23T14:05:00Z">
                  <w:rPr>
                    <w:ins w:id="396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63" w:author="Administrator" w:date="2018-10-23T11:30:00Z"/>
                <w:rFonts w:ascii="微软雅黑" w:hAnsi="微软雅黑" w:eastAsia="微软雅黑" w:cs="微软雅黑"/>
                <w:szCs w:val="21"/>
                <w:rPrChange w:id="3964" w:author="Administrator" w:date="2018-10-23T14:05:00Z">
                  <w:rPr>
                    <w:ins w:id="396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3966" w:author="Administrator" w:date="2018-10-23T11:30:00Z"/>
                <w:rFonts w:ascii="微软雅黑" w:hAnsi="微软雅黑" w:eastAsia="微软雅黑" w:cs="微软雅黑"/>
                <w:szCs w:val="21"/>
                <w:rPrChange w:id="3967" w:author="Administrator" w:date="2018-10-23T14:05:00Z">
                  <w:rPr>
                    <w:ins w:id="3968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3969" w:author="Administrator" w:date="2018-10-23T11:30:00Z"/>
          <w:rFonts w:ascii="微软雅黑" w:hAnsi="微软雅黑" w:eastAsia="微软雅黑" w:cs="微软雅黑"/>
          <w:rPrChange w:id="3970" w:author="Administrator" w:date="2018-10-23T14:05:00Z">
            <w:rPr>
              <w:ins w:id="3971" w:author="Administrator" w:date="2018-10-23T11:30:00Z"/>
            </w:rPr>
          </w:rPrChange>
        </w:rPr>
      </w:pPr>
      <w:ins w:id="3972" w:author="Administrator" w:date="2018-10-23T11:30:00Z">
        <w:r>
          <w:rPr>
            <w:rFonts w:ascii="微软雅黑" w:hAnsi="微软雅黑" w:eastAsia="微软雅黑" w:cs="微软雅黑"/>
            <w:rPrChange w:id="3973" w:author="Administrator" w:date="2018-10-23T14:05:00Z">
              <w:rPr/>
            </w:rPrChange>
          </w:rPr>
          <w:t>28181</w:t>
        </w:r>
      </w:ins>
      <w:ins w:id="3974" w:author="Administrator" w:date="2018-10-23T11:30:00Z">
        <w:r>
          <w:rPr>
            <w:rFonts w:hint="eastAsia" w:ascii="微软雅黑" w:hAnsi="微软雅黑" w:eastAsia="微软雅黑" w:cs="微软雅黑"/>
            <w:rPrChange w:id="3975" w:author="Administrator" w:date="2018-10-23T14:05:00Z">
              <w:rPr>
                <w:rFonts w:hint="eastAsia"/>
              </w:rPr>
            </w:rPrChange>
          </w:rPr>
          <w:t>协议请求参数</w:t>
        </w:r>
      </w:ins>
    </w:p>
    <w:p>
      <w:pPr>
        <w:rPr>
          <w:ins w:id="3976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3977" w:author="Administrator" w:date="2018-10-23T14:05:00Z">
            <w:rPr>
              <w:ins w:id="3978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3979" w:author="Administrator" w:date="2018-10-23T11:30:00Z">
        <w:r>
          <w:rPr>
            <w:rFonts w:hint="eastAsia" w:ascii="微软雅黑" w:hAnsi="微软雅黑" w:eastAsia="微软雅黑" w:cs="微软雅黑"/>
            <w:rPrChange w:id="3980" w:author="Administrator" w:date="2018-10-23T14:05:00Z">
              <w:rPr>
                <w:rFonts w:hint="eastAsia"/>
              </w:rPr>
            </w:rPrChange>
          </w:rPr>
          <w:t>格式如下：</w:t>
        </w:r>
      </w:ins>
    </w:p>
    <w:p>
      <w:pPr>
        <w:rPr>
          <w:ins w:id="3981" w:author="Administrator" w:date="2018-10-23T13:59:00Z"/>
          <w:rFonts w:ascii="微软雅黑" w:hAnsi="微软雅黑" w:eastAsia="微软雅黑" w:cs="微软雅黑"/>
          <w:szCs w:val="21"/>
          <w:rPrChange w:id="3982" w:author="Administrator" w:date="2018-10-23T14:06:00Z">
            <w:rPr>
              <w:ins w:id="3983" w:author="Administrator" w:date="2018-10-23T13:59:00Z"/>
            </w:rPr>
          </w:rPrChange>
        </w:rPr>
      </w:pPr>
      <w:ins w:id="3984" w:author="Administrator" w:date="2018-10-23T13:59:00Z">
        <w:r>
          <w:rPr>
            <w:rFonts w:ascii="微软雅黑" w:hAnsi="微软雅黑" w:eastAsia="微软雅黑" w:cs="微软雅黑"/>
            <w:szCs w:val="21"/>
            <w:rPrChange w:id="3985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3986" w:author="Administrator" w:date="2018-10-23T13:59:00Z"/>
          <w:rFonts w:ascii="微软雅黑" w:hAnsi="微软雅黑" w:eastAsia="微软雅黑" w:cs="微软雅黑"/>
          <w:szCs w:val="21"/>
          <w:rPrChange w:id="3987" w:author="Administrator" w:date="2018-10-23T14:06:00Z">
            <w:rPr>
              <w:ins w:id="3988" w:author="Administrator" w:date="2018-10-23T13:59:00Z"/>
            </w:rPr>
          </w:rPrChange>
        </w:rPr>
      </w:pPr>
      <w:ins w:id="3989" w:author="Administrator" w:date="2018-10-23T13:59:00Z">
        <w:r>
          <w:rPr>
            <w:rFonts w:ascii="微软雅黑" w:hAnsi="微软雅黑" w:eastAsia="微软雅黑" w:cs="微软雅黑"/>
            <w:szCs w:val="21"/>
            <w:rPrChange w:id="3990" w:author="Administrator" w:date="2018-10-23T14:06:00Z">
              <w:rPr/>
            </w:rPrChange>
          </w:rPr>
          <w:t>"</w:t>
        </w:r>
      </w:ins>
      <w:ins w:id="3991" w:author="Administrator" w:date="2018-10-23T13:59:00Z">
        <w:r>
          <w:rPr>
            <w:rFonts w:ascii="微软雅黑" w:hAnsi="微软雅黑" w:eastAsia="微软雅黑" w:cs="微软雅黑"/>
            <w:szCs w:val="21"/>
            <w:rPrChange w:id="3992" w:author="Administrator" w:date="2018-10-23T14:06:00Z">
              <w:rPr/>
            </w:rPrChange>
          </w:rPr>
          <w:t>wsId</w:t>
        </w:r>
      </w:ins>
      <w:ins w:id="3993" w:author="Administrator" w:date="2018-10-23T13:59:00Z">
        <w:r>
          <w:rPr>
            <w:rFonts w:ascii="微软雅黑" w:hAnsi="微软雅黑" w:eastAsia="微软雅黑" w:cs="微软雅黑"/>
            <w:szCs w:val="21"/>
            <w:rPrChange w:id="3994" w:author="Administrator" w:date="2018-10-23T14:06:00Z">
              <w:rPr/>
            </w:rPrChange>
          </w:rPr>
          <w:t>":"</w:t>
        </w:r>
      </w:ins>
      <w:ins w:id="3995" w:author="Administrator" w:date="2018-10-23T14:01:00Z">
        <w:r>
          <w:rPr>
            <w:rFonts w:ascii="微软雅黑" w:hAnsi="微软雅黑" w:eastAsia="微软雅黑" w:cs="微软雅黑"/>
            <w:szCs w:val="21"/>
            <w:rPrChange w:id="3996" w:author="Administrator" w:date="2018-10-23T14:06:00Z">
              <w:rPr/>
            </w:rPrChange>
          </w:rPr>
          <w:t>1234</w:t>
        </w:r>
      </w:ins>
      <w:ins w:id="3997" w:author="Administrator" w:date="2018-10-23T13:59:00Z">
        <w:r>
          <w:rPr>
            <w:rFonts w:ascii="微软雅黑" w:hAnsi="微软雅黑" w:eastAsia="微软雅黑" w:cs="微软雅黑"/>
            <w:szCs w:val="21"/>
            <w:rPrChange w:id="3998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3999" w:author="Administrator" w:date="2018-10-23T13:59:00Z"/>
          <w:rFonts w:ascii="微软雅黑" w:hAnsi="微软雅黑" w:eastAsia="微软雅黑" w:cs="微软雅黑"/>
          <w:szCs w:val="21"/>
          <w:rPrChange w:id="4000" w:author="Administrator" w:date="2018-10-23T14:06:00Z">
            <w:rPr>
              <w:ins w:id="4001" w:author="Administrator" w:date="2018-10-23T13:59:00Z"/>
            </w:rPr>
          </w:rPrChange>
        </w:rPr>
      </w:pPr>
      <w:ins w:id="4002" w:author="Administrator" w:date="2018-10-23T13:59:00Z">
        <w:r>
          <w:rPr>
            <w:rFonts w:ascii="微软雅黑" w:hAnsi="微软雅黑" w:eastAsia="微软雅黑" w:cs="微软雅黑"/>
            <w:szCs w:val="21"/>
            <w:rPrChange w:id="4003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4004" w:author="Administrator" w:date="2018-10-23T13:59:00Z">
        <w:r>
          <w:rPr>
            <w:rFonts w:ascii="微软雅黑" w:hAnsi="微软雅黑" w:eastAsia="微软雅黑" w:cs="微软雅黑"/>
            <w:szCs w:val="21"/>
            <w:rPrChange w:id="4005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006" w:author="Administrator" w:date="2018-10-23T13:59:00Z"/>
          <w:rFonts w:ascii="微软雅黑" w:hAnsi="微软雅黑" w:eastAsia="微软雅黑" w:cs="微软雅黑"/>
          <w:szCs w:val="21"/>
          <w:rPrChange w:id="4007" w:author="Administrator" w:date="2018-10-23T14:06:00Z">
            <w:rPr>
              <w:ins w:id="4008" w:author="Administrator" w:date="2018-10-23T13:59:00Z"/>
            </w:rPr>
          </w:rPrChange>
        </w:rPr>
      </w:pPr>
      <w:ins w:id="4009" w:author="Administrator" w:date="2018-10-23T13:59:00Z">
        <w:r>
          <w:rPr>
            <w:rFonts w:ascii="微软雅黑" w:hAnsi="微软雅黑" w:eastAsia="微软雅黑" w:cs="微软雅黑"/>
            <w:szCs w:val="21"/>
            <w:rPrChange w:id="4010" w:author="Administrator" w:date="2018-10-23T14:06:00Z">
              <w:rPr/>
            </w:rPrChange>
          </w:rPr>
          <w:t>"</w:t>
        </w:r>
      </w:ins>
      <w:ins w:id="4011" w:author="Administrator" w:date="2018-10-23T13:59:00Z">
        <w:r>
          <w:rPr>
            <w:rFonts w:ascii="微软雅黑" w:hAnsi="微软雅黑" w:eastAsia="微软雅黑" w:cs="微软雅黑"/>
            <w:szCs w:val="21"/>
            <w:rPrChange w:id="4012" w:author="Administrator" w:date="2018-10-23T14:06:00Z">
              <w:rPr/>
            </w:rPrChange>
          </w:rPr>
          <w:t>method</w:t>
        </w:r>
      </w:ins>
      <w:ins w:id="4013" w:author="Administrator" w:date="2018-10-23T13:59:00Z">
        <w:r>
          <w:rPr>
            <w:rFonts w:ascii="微软雅黑" w:hAnsi="微软雅黑" w:eastAsia="微软雅黑" w:cs="微软雅黑"/>
            <w:szCs w:val="21"/>
            <w:rPrChange w:id="4014" w:author="Administrator" w:date="2018-10-23T14:06:00Z">
              <w:rPr/>
            </w:rPrChange>
          </w:rPr>
          <w:t>":"</w:t>
        </w:r>
      </w:ins>
      <w:ins w:id="4015" w:author="Administrator" w:date="2018-10-23T13:59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016" w:author="Administrator" w:date="2018-10-23T14:06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</w:t>
        </w:r>
      </w:ins>
      <w:ins w:id="4017" w:author="Administrator" w:date="2018-10-23T13:59:00Z">
        <w:r>
          <w:rPr>
            <w:rFonts w:ascii="微软雅黑" w:hAnsi="微软雅黑" w:eastAsia="微软雅黑" w:cs="微软雅黑"/>
            <w:szCs w:val="21"/>
            <w:rPrChange w:id="4018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019" w:author="Administrator" w:date="2018-10-23T13:59:00Z"/>
          <w:rFonts w:ascii="微软雅黑" w:hAnsi="微软雅黑" w:eastAsia="微软雅黑" w:cs="微软雅黑"/>
          <w:szCs w:val="21"/>
          <w:rPrChange w:id="4020" w:author="Administrator" w:date="2018-10-23T14:06:00Z">
            <w:rPr>
              <w:ins w:id="4021" w:author="Administrator" w:date="2018-10-23T13:59:00Z"/>
            </w:rPr>
          </w:rPrChange>
        </w:rPr>
      </w:pPr>
      <w:ins w:id="4022" w:author="Administrator" w:date="2018-10-23T13:59:00Z">
        <w:r>
          <w:rPr>
            <w:rFonts w:ascii="微软雅黑" w:hAnsi="微软雅黑" w:eastAsia="微软雅黑" w:cs="微软雅黑"/>
            <w:szCs w:val="21"/>
            <w:rPrChange w:id="4023" w:author="Administrator" w:date="2018-10-23T14:06:00Z">
              <w:rPr/>
            </w:rPrChange>
          </w:rPr>
          <w:t>"</w:t>
        </w:r>
      </w:ins>
      <w:ins w:id="4024" w:author="Administrator" w:date="2018-10-23T13:59:00Z">
        <w:r>
          <w:rPr>
            <w:rFonts w:ascii="微软雅黑" w:hAnsi="微软雅黑" w:eastAsia="微软雅黑" w:cs="微软雅黑"/>
            <w:szCs w:val="21"/>
            <w:rPrChange w:id="4025" w:author="Administrator" w:date="2018-10-23T14:06:00Z">
              <w:rPr/>
            </w:rPrChange>
          </w:rPr>
          <w:t>param</w:t>
        </w:r>
      </w:ins>
      <w:ins w:id="4026" w:author="Administrator" w:date="2018-10-23T13:59:00Z">
        <w:r>
          <w:rPr>
            <w:rFonts w:ascii="微软雅黑" w:hAnsi="微软雅黑" w:eastAsia="微软雅黑" w:cs="微软雅黑"/>
            <w:szCs w:val="21"/>
            <w:rPrChange w:id="4027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4028" w:author="Administrator" w:date="2018-10-23T13:59:00Z"/>
          <w:rFonts w:ascii="微软雅黑" w:hAnsi="微软雅黑" w:eastAsia="微软雅黑" w:cs="微软雅黑"/>
          <w:szCs w:val="21"/>
          <w:rPrChange w:id="4029" w:author="Administrator" w:date="2018-10-23T14:06:00Z">
            <w:rPr>
              <w:ins w:id="4030" w:author="Administrator" w:date="2018-10-23T13:59:00Z"/>
            </w:rPr>
          </w:rPrChange>
        </w:rPr>
      </w:pPr>
      <w:ins w:id="4031" w:author="Administrator" w:date="2018-10-23T13:59:00Z">
        <w:r>
          <w:rPr>
            <w:rFonts w:ascii="微软雅黑" w:hAnsi="微软雅黑" w:eastAsia="微软雅黑" w:cs="微软雅黑"/>
            <w:szCs w:val="21"/>
            <w:rPrChange w:id="4032" w:author="Administrator" w:date="2018-10-23T14:06:00Z">
              <w:rPr/>
            </w:rPrChange>
          </w:rPr>
          <w:t>"</w:t>
        </w:r>
      </w:ins>
      <w:ins w:id="4033" w:author="Administrator" w:date="2018-10-23T13:59:00Z">
        <w:r>
          <w:rPr>
            <w:rFonts w:ascii="微软雅黑" w:hAnsi="微软雅黑" w:eastAsia="微软雅黑" w:cs="微软雅黑"/>
            <w:szCs w:val="21"/>
            <w:rPrChange w:id="4034" w:author="Administrator" w:date="2018-10-23T14:06:00Z">
              <w:rPr/>
            </w:rPrChange>
          </w:rPr>
          <w:t>deviceID</w:t>
        </w:r>
      </w:ins>
      <w:ins w:id="4035" w:author="Administrator" w:date="2018-10-23T13:59:00Z">
        <w:r>
          <w:rPr>
            <w:rFonts w:ascii="微软雅黑" w:hAnsi="微软雅黑" w:eastAsia="微软雅黑" w:cs="微软雅黑"/>
            <w:szCs w:val="21"/>
            <w:rPrChange w:id="4036" w:author="Administrator" w:date="2018-10-23T14:06:00Z">
              <w:rPr/>
            </w:rPrChange>
          </w:rPr>
          <w:t>":"</w:t>
        </w:r>
      </w:ins>
      <w:ins w:id="4037" w:author="Administrator" w:date="2018-10-23T13:59:00Z">
        <w:r>
          <w:rPr>
            <w:rFonts w:ascii="微软雅黑" w:hAnsi="微软雅黑" w:eastAsia="微软雅黑" w:cs="微软雅黑"/>
            <w:szCs w:val="21"/>
            <w:rPrChange w:id="4038" w:author="Administrator" w:date="2018-10-23T14:06:00Z">
              <w:rPr/>
            </w:rPrChange>
          </w:rPr>
          <w:t>38020000001320000010",</w:t>
        </w:r>
      </w:ins>
    </w:p>
    <w:p>
      <w:pPr>
        <w:ind w:left="420" w:firstLine="420"/>
        <w:rPr>
          <w:ins w:id="4039" w:author="Administrator" w:date="2018-10-23T13:59:00Z"/>
          <w:rFonts w:ascii="微软雅黑" w:hAnsi="微软雅黑" w:eastAsia="微软雅黑" w:cs="微软雅黑"/>
          <w:szCs w:val="21"/>
          <w:rPrChange w:id="4040" w:author="Administrator" w:date="2018-10-23T14:06:00Z">
            <w:rPr>
              <w:ins w:id="4041" w:author="Administrator" w:date="2018-10-23T13:59:00Z"/>
            </w:rPr>
          </w:rPrChange>
        </w:rPr>
      </w:pPr>
      <w:ins w:id="4042" w:author="Administrator" w:date="2018-10-23T13:59:00Z">
        <w:r>
          <w:rPr>
            <w:rFonts w:ascii="微软雅黑" w:hAnsi="微软雅黑" w:eastAsia="微软雅黑" w:cs="微软雅黑"/>
            <w:szCs w:val="21"/>
            <w:rPrChange w:id="4043" w:author="Administrator" w:date="2018-10-23T14:06:00Z">
              <w:rPr/>
            </w:rPrChange>
          </w:rPr>
          <w:t>"host":"",</w:t>
        </w:r>
      </w:ins>
    </w:p>
    <w:p>
      <w:pPr>
        <w:ind w:left="420" w:firstLine="420"/>
        <w:rPr>
          <w:ins w:id="4044" w:author="Administrator" w:date="2018-10-23T13:59:00Z"/>
          <w:rFonts w:ascii="微软雅黑" w:hAnsi="微软雅黑" w:eastAsia="微软雅黑" w:cs="微软雅黑"/>
          <w:szCs w:val="21"/>
          <w:rPrChange w:id="4045" w:author="Administrator" w:date="2018-10-23T14:06:00Z">
            <w:rPr>
              <w:ins w:id="4046" w:author="Administrator" w:date="2018-10-23T13:59:00Z"/>
            </w:rPr>
          </w:rPrChange>
        </w:rPr>
      </w:pPr>
      <w:ins w:id="4047" w:author="Administrator" w:date="2018-10-23T13:59:00Z">
        <w:r>
          <w:rPr>
            <w:rFonts w:ascii="微软雅黑" w:hAnsi="微软雅黑" w:eastAsia="微软雅黑" w:cs="微软雅黑"/>
            <w:szCs w:val="21"/>
            <w:rPrChange w:id="4048" w:author="Administrator" w:date="2018-10-23T14:06:00Z">
              <w:rPr/>
            </w:rPrChange>
          </w:rPr>
          <w:t>"</w:t>
        </w:r>
      </w:ins>
      <w:ins w:id="4049" w:author="Administrator" w:date="2018-10-23T13:59:00Z">
        <w:r>
          <w:rPr>
            <w:rFonts w:ascii="微软雅黑" w:hAnsi="微软雅黑" w:eastAsia="微软雅黑" w:cs="微软雅黑"/>
            <w:szCs w:val="21"/>
            <w:rPrChange w:id="4050" w:author="Administrator" w:date="2018-10-23T14:06:00Z">
              <w:rPr/>
            </w:rPrChange>
          </w:rPr>
          <w:t>port</w:t>
        </w:r>
      </w:ins>
      <w:ins w:id="4051" w:author="Administrator" w:date="2018-10-23T13:59:00Z">
        <w:r>
          <w:rPr>
            <w:rFonts w:ascii="微软雅黑" w:hAnsi="微软雅黑" w:eastAsia="微软雅黑" w:cs="微软雅黑"/>
            <w:szCs w:val="21"/>
            <w:rPrChange w:id="4052" w:author="Administrator" w:date="2018-10-23T14:06:00Z">
              <w:rPr/>
            </w:rPrChange>
          </w:rPr>
          <w:t>":5600,</w:t>
        </w:r>
      </w:ins>
    </w:p>
    <w:p>
      <w:pPr>
        <w:ind w:left="420" w:firstLine="420"/>
        <w:rPr>
          <w:ins w:id="4053" w:author="Administrator" w:date="2018-10-23T13:59:00Z"/>
          <w:rFonts w:ascii="微软雅黑" w:hAnsi="微软雅黑" w:eastAsia="微软雅黑" w:cs="微软雅黑"/>
          <w:szCs w:val="21"/>
          <w:rPrChange w:id="4054" w:author="Administrator" w:date="2018-10-23T14:06:00Z">
            <w:rPr>
              <w:ins w:id="4055" w:author="Administrator" w:date="2018-10-23T13:59:00Z"/>
            </w:rPr>
          </w:rPrChange>
        </w:rPr>
      </w:pPr>
      <w:ins w:id="4056" w:author="Administrator" w:date="2018-10-23T13:59:00Z">
        <w:r>
          <w:rPr>
            <w:rFonts w:ascii="微软雅黑" w:hAnsi="微软雅黑" w:eastAsia="微软雅黑" w:cs="微软雅黑"/>
            <w:szCs w:val="21"/>
            <w:rPrChange w:id="4057" w:author="Administrator" w:date="2018-10-23T14:06:00Z">
              <w:rPr/>
            </w:rPrChange>
          </w:rPr>
          <w:t>"</w:t>
        </w:r>
      </w:ins>
      <w:ins w:id="4058" w:author="Administrator" w:date="2018-10-23T13:59:00Z">
        <w:r>
          <w:rPr>
            <w:rFonts w:ascii="微软雅黑" w:hAnsi="微软雅黑" w:eastAsia="微软雅黑" w:cs="微软雅黑"/>
            <w:szCs w:val="21"/>
            <w:rPrChange w:id="4059" w:author="Administrator" w:date="2018-10-23T14:06:00Z">
              <w:rPr/>
            </w:rPrChange>
          </w:rPr>
          <w:t>protocol</w:t>
        </w:r>
      </w:ins>
      <w:ins w:id="4060" w:author="Administrator" w:date="2018-10-23T13:59:00Z">
        <w:r>
          <w:rPr>
            <w:rFonts w:ascii="微软雅黑" w:hAnsi="微软雅黑" w:eastAsia="微软雅黑" w:cs="微软雅黑"/>
            <w:szCs w:val="21"/>
            <w:rPrChange w:id="4061" w:author="Administrator" w:date="2018-10-23T14:06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ins w:id="4062" w:author="Administrator" w:date="2018-10-23T13:59:00Z">
        <w:r>
          <w:rPr>
            <w:rFonts w:ascii="微软雅黑" w:hAnsi="微软雅黑" w:eastAsia="微软雅黑" w:cs="微软雅黑"/>
            <w:szCs w:val="21"/>
            <w:rPrChange w:id="4063" w:author="Administrator" w:date="2018-10-23T14:06:00Z">
              <w:rPr/>
            </w:rPrChange>
          </w:rPr>
          <w:t>"</w:t>
        </w:r>
      </w:ins>
      <w:ins w:id="4064" w:author="Administrator" w:date="2018-10-23T13:59:00Z">
        <w:r>
          <w:rPr>
            <w:rFonts w:ascii="微软雅黑" w:hAnsi="微软雅黑" w:eastAsia="微软雅黑" w:cs="微软雅黑"/>
            <w:szCs w:val="21"/>
            <w:rPrChange w:id="4065" w:author="Administrator" w:date="2018-10-23T14:06:00Z">
              <w:rPr/>
            </w:rPrChange>
          </w:rPr>
          <w:t>transport</w:t>
        </w:r>
      </w:ins>
      <w:ins w:id="4066" w:author="Administrator" w:date="2018-10-23T13:59:00Z">
        <w:r>
          <w:rPr>
            <w:rFonts w:ascii="微软雅黑" w:hAnsi="微软雅黑" w:eastAsia="微软雅黑" w:cs="微软雅黑"/>
            <w:szCs w:val="21"/>
            <w:rPrChange w:id="4067" w:author="Administrator" w:date="2018-10-23T14:06:00Z">
              <w:rPr/>
            </w:rPrChange>
          </w:rPr>
          <w:t>":"</w:t>
        </w:r>
      </w:ins>
      <w:ins w:id="4068" w:author="Administrator" w:date="2018-10-23T13:59:00Z">
        <w:r>
          <w:rPr>
            <w:rFonts w:ascii="微软雅黑" w:hAnsi="微软雅黑" w:eastAsia="微软雅黑" w:cs="微软雅黑"/>
            <w:szCs w:val="21"/>
            <w:rPrChange w:id="4069" w:author="Administrator" w:date="2018-10-23T14:06:00Z">
              <w:rPr/>
            </w:rPrChange>
          </w:rPr>
          <w:t>udp</w:t>
        </w:r>
      </w:ins>
      <w:ins w:id="4070" w:author="Administrator" w:date="2018-10-23T13:59:00Z">
        <w:r>
          <w:rPr>
            <w:rFonts w:ascii="微软雅黑" w:hAnsi="微软雅黑" w:eastAsia="微软雅黑" w:cs="微软雅黑"/>
            <w:szCs w:val="21"/>
            <w:rPrChange w:id="4071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072" w:author="Administrator" w:date="2018-10-23T13:59:00Z"/>
          <w:rFonts w:ascii="微软雅黑" w:hAnsi="微软雅黑" w:eastAsia="微软雅黑" w:cs="微软雅黑"/>
          <w:szCs w:val="21"/>
          <w:rPrChange w:id="4073" w:author="Administrator" w:date="2018-10-23T14:06:00Z">
            <w:rPr>
              <w:ins w:id="4074" w:author="Administrator" w:date="2018-10-23T13:59:00Z"/>
            </w:rPr>
          </w:rPrChange>
        </w:rPr>
      </w:pPr>
      <w:ins w:id="4075" w:author="Administrator" w:date="2018-10-22T14:31:00Z">
        <w:r>
          <w:rPr>
            <w:rFonts w:ascii="微软雅黑" w:hAnsi="微软雅黑" w:eastAsia="微软雅黑" w:cs="微软雅黑"/>
            <w:rPrChange w:id="4076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</w:rPr>
        <w:t>encode</w:t>
      </w:r>
      <w:ins w:id="4077" w:author="Administrator" w:date="2018-10-22T14:31:00Z">
        <w:r>
          <w:rPr>
            <w:rFonts w:ascii="微软雅黑" w:hAnsi="微软雅黑" w:eastAsia="微软雅黑" w:cs="微软雅黑"/>
            <w:rPrChange w:id="4078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4079" w:author="Administrator" w:date="2018-10-22T14:31:00Z">
        <w:r>
          <w:rPr>
            <w:rFonts w:ascii="微软雅黑" w:hAnsi="微软雅黑" w:eastAsia="微软雅黑" w:cs="微软雅黑"/>
            <w:rPrChange w:id="4080" w:author="Administrator" w:date="2018-10-23T14:05:00Z">
              <w:rPr/>
            </w:rPrChange>
          </w:rPr>
          <w:t>""</w:t>
        </w:r>
      </w:ins>
      <w:ins w:id="4081" w:author="Administrator" w:date="2018-10-23T13:59:00Z">
        <w:r>
          <w:rPr>
            <w:rFonts w:ascii="微软雅黑" w:hAnsi="微软雅黑" w:eastAsia="微软雅黑" w:cs="微软雅黑"/>
            <w:szCs w:val="21"/>
            <w:rPrChange w:id="4082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4083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084" w:author="Administrator" w:date="2018-10-23T14:06:00Z">
            <w:rPr>
              <w:ins w:id="4085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086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87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088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89" w:author="Administrator" w:date="2018-10-23T14:06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uri</w:t>
        </w:r>
      </w:ins>
      <w:ins w:id="4090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91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":"38020000001320000010:6",</w:t>
        </w:r>
      </w:ins>
    </w:p>
    <w:p>
      <w:pPr>
        <w:ind w:firstLine="840" w:firstLineChars="400"/>
        <w:rPr>
          <w:ins w:id="4092" w:author="Administrator" w:date="2018-10-23T13:59:00Z"/>
          <w:rFonts w:ascii="微软雅黑" w:hAnsi="微软雅黑" w:eastAsia="微软雅黑" w:cs="微软雅黑"/>
          <w:szCs w:val="21"/>
          <w:rPrChange w:id="4093" w:author="Administrator" w:date="2018-10-23T14:06:00Z">
            <w:rPr>
              <w:ins w:id="4094" w:author="Administrator" w:date="2018-10-23T13:59:00Z"/>
            </w:rPr>
          </w:rPrChange>
        </w:rPr>
      </w:pPr>
      <w:ins w:id="4095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096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097" w:author="Administrator" w:date="2018-10-23T13:59:00Z">
        <w:r>
          <w:rPr>
            <w:rFonts w:ascii="微软雅黑" w:hAnsi="微软雅黑" w:eastAsia="微软雅黑" w:cs="微软雅黑"/>
            <w:szCs w:val="21"/>
            <w:rPrChange w:id="4098" w:author="Administrator" w:date="2018-10-23T14:06:00Z">
              <w:rPr/>
            </w:rPrChange>
          </w:rPr>
          <w:t>startTime</w:t>
        </w:r>
      </w:ins>
      <w:ins w:id="4099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00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01" w:author="Administrator" w:date="2018-10-23T13:59:00Z">
        <w:r>
          <w:rPr>
            <w:rFonts w:ascii="微软雅黑" w:hAnsi="微软雅黑" w:eastAsia="微软雅黑" w:cs="微软雅黑"/>
            <w:szCs w:val="21"/>
            <w:rPrChange w:id="4102" w:author="Administrator" w:date="2018-10-23T14:06:00Z">
              <w:rPr/>
            </w:rPrChange>
          </w:rPr>
          <w:t>:"2018-10-18T11:36:59",</w:t>
        </w:r>
      </w:ins>
    </w:p>
    <w:p>
      <w:pPr>
        <w:ind w:left="0" w:firstLine="840" w:firstLineChars="400"/>
        <w:rPr>
          <w:ins w:id="4104" w:author="Administrator" w:date="2018-10-23T13:59:00Z"/>
          <w:rFonts w:ascii="微软雅黑" w:hAnsi="微软雅黑" w:eastAsia="微软雅黑" w:cs="微软雅黑"/>
          <w:szCs w:val="21"/>
          <w:rPrChange w:id="4105" w:author="Administrator" w:date="2018-10-23T14:06:00Z">
            <w:rPr>
              <w:ins w:id="4106" w:author="Administrator" w:date="2018-10-23T13:59:00Z"/>
            </w:rPr>
          </w:rPrChange>
        </w:rPr>
        <w:pPrChange w:id="4103" w:author="Administrator" w:date="2018-10-23T13:59:00Z">
          <w:pPr>
            <w:ind w:left="420" w:firstLine="420"/>
          </w:pPr>
        </w:pPrChange>
      </w:pPr>
      <w:ins w:id="4107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08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09" w:author="Administrator" w:date="2018-10-23T13:59:00Z">
        <w:r>
          <w:rPr>
            <w:rFonts w:ascii="微软雅黑" w:hAnsi="微软雅黑" w:eastAsia="微软雅黑" w:cs="微软雅黑"/>
            <w:szCs w:val="21"/>
            <w:rPrChange w:id="4110" w:author="Administrator" w:date="2018-10-23T14:06:00Z">
              <w:rPr/>
            </w:rPrChange>
          </w:rPr>
          <w:t>endTime</w:t>
        </w:r>
      </w:ins>
      <w:ins w:id="4111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112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4113" w:author="Administrator" w:date="2018-10-23T13:59:00Z">
        <w:r>
          <w:rPr>
            <w:rFonts w:ascii="微软雅黑" w:hAnsi="微软雅黑" w:eastAsia="微软雅黑" w:cs="微软雅黑"/>
            <w:szCs w:val="21"/>
            <w:rPrChange w:id="4114" w:author="Administrator" w:date="2018-10-23T14:06:00Z">
              <w:rPr/>
            </w:rPrChange>
          </w:rPr>
          <w:t>:"2018-10-18T12:00:00",</w:t>
        </w:r>
      </w:ins>
    </w:p>
    <w:p>
      <w:pPr>
        <w:ind w:firstLine="420" w:firstLineChars="200"/>
        <w:rPr>
          <w:ins w:id="4115" w:author="Administrator" w:date="2018-10-23T13:59:00Z"/>
          <w:rFonts w:ascii="微软雅黑" w:hAnsi="微软雅黑" w:eastAsia="微软雅黑" w:cs="微软雅黑"/>
          <w:szCs w:val="21"/>
          <w:rPrChange w:id="4116" w:author="Administrator" w:date="2018-10-23T14:06:00Z">
            <w:rPr>
              <w:ins w:id="4117" w:author="Administrator" w:date="2018-10-23T13:59:00Z"/>
            </w:rPr>
          </w:rPrChange>
        </w:rPr>
      </w:pPr>
      <w:ins w:id="4118" w:author="Administrator" w:date="2018-10-23T13:59:00Z">
        <w:r>
          <w:rPr>
            <w:rFonts w:ascii="微软雅黑" w:hAnsi="微软雅黑" w:eastAsia="微软雅黑" w:cs="微软雅黑"/>
            <w:szCs w:val="21"/>
            <w:rPrChange w:id="4119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4120" w:author="Administrator" w:date="2018-10-23T13:59:00Z"/>
          <w:rFonts w:ascii="微软雅黑" w:hAnsi="微软雅黑" w:eastAsia="微软雅黑" w:cs="微软雅黑"/>
          <w:szCs w:val="21"/>
          <w:rPrChange w:id="4121" w:author="Administrator" w:date="2018-10-23T14:06:00Z">
            <w:rPr>
              <w:ins w:id="4122" w:author="Administrator" w:date="2018-10-23T13:59:00Z"/>
            </w:rPr>
          </w:rPrChange>
        </w:rPr>
      </w:pPr>
      <w:ins w:id="4123" w:author="Administrator" w:date="2018-10-23T13:59:00Z">
        <w:r>
          <w:rPr>
            <w:rFonts w:ascii="微软雅黑" w:hAnsi="微软雅黑" w:eastAsia="微软雅黑" w:cs="微软雅黑"/>
            <w:szCs w:val="21"/>
            <w:rPrChange w:id="4124" w:author="Administrator" w:date="2018-10-23T14:06:00Z">
              <w:rPr/>
            </w:rPrChange>
          </w:rPr>
          <w:t>"</w:t>
        </w:r>
      </w:ins>
      <w:ins w:id="4125" w:author="Administrator" w:date="2018-10-23T13:59:00Z">
        <w:r>
          <w:rPr>
            <w:rFonts w:ascii="微软雅黑" w:hAnsi="微软雅黑" w:eastAsia="微软雅黑" w:cs="微软雅黑"/>
            <w:szCs w:val="21"/>
            <w:rPrChange w:id="4126" w:author="Administrator" w:date="2018-10-23T14:06:00Z">
              <w:rPr/>
            </w:rPrChange>
          </w:rPr>
          <w:t>token</w:t>
        </w:r>
      </w:ins>
      <w:ins w:id="4127" w:author="Administrator" w:date="2018-10-23T13:59:00Z">
        <w:r>
          <w:rPr>
            <w:rFonts w:ascii="微软雅黑" w:hAnsi="微软雅黑" w:eastAsia="微软雅黑" w:cs="微软雅黑"/>
            <w:szCs w:val="21"/>
            <w:rPrChange w:id="4128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4129" w:author="Administrator" w:date="2018-10-23T13:59:00Z"/>
          <w:rFonts w:ascii="微软雅黑" w:hAnsi="微软雅黑" w:eastAsia="微软雅黑" w:cs="微软雅黑"/>
          <w:szCs w:val="21"/>
          <w:rPrChange w:id="4130" w:author="Administrator" w:date="2018-10-23T14:06:00Z">
            <w:rPr>
              <w:ins w:id="4131" w:author="Administrator" w:date="2018-10-23T13:59:00Z"/>
            </w:rPr>
          </w:rPrChange>
        </w:rPr>
      </w:pPr>
      <w:ins w:id="4132" w:author="Administrator" w:date="2018-10-23T13:59:00Z">
        <w:r>
          <w:rPr>
            <w:rFonts w:ascii="微软雅黑" w:hAnsi="微软雅黑" w:eastAsia="微软雅黑" w:cs="微软雅黑"/>
            <w:szCs w:val="21"/>
            <w:rPrChange w:id="4133" w:author="Administrator" w:date="2018-10-23T14:06:00Z">
              <w:rPr/>
            </w:rPrChange>
          </w:rPr>
          <w:t>"</w:t>
        </w:r>
      </w:ins>
      <w:ins w:id="4134" w:author="Administrator" w:date="2018-10-23T13:59:00Z">
        <w:r>
          <w:rPr>
            <w:rFonts w:ascii="微软雅黑" w:hAnsi="微软雅黑" w:eastAsia="微软雅黑" w:cs="微软雅黑"/>
            <w:szCs w:val="21"/>
            <w:rPrChange w:id="4135" w:author="Administrator" w:date="2018-10-23T14:06:00Z">
              <w:rPr/>
            </w:rPrChange>
          </w:rPr>
          <w:t>version</w:t>
        </w:r>
      </w:ins>
      <w:ins w:id="4136" w:author="Administrator" w:date="2018-10-23T13:59:00Z">
        <w:r>
          <w:rPr>
            <w:rFonts w:ascii="微软雅黑" w:hAnsi="微软雅黑" w:eastAsia="微软雅黑" w:cs="微软雅黑"/>
            <w:szCs w:val="21"/>
            <w:rPrChange w:id="4137" w:author="Administrator" w:date="2018-10-23T14:06:00Z">
              <w:rPr/>
            </w:rPrChange>
          </w:rPr>
          <w:t>":"1.0"</w:t>
        </w:r>
      </w:ins>
    </w:p>
    <w:p>
      <w:pPr>
        <w:rPr>
          <w:ins w:id="4138" w:author="Administrator" w:date="2018-10-23T11:27:00Z"/>
          <w:rFonts w:ascii="微软雅黑" w:hAnsi="微软雅黑" w:eastAsia="微软雅黑" w:cs="微软雅黑"/>
          <w:rPrChange w:id="4139" w:author="Administrator" w:date="2018-10-23T14:05:00Z">
            <w:rPr>
              <w:ins w:id="4140" w:author="Administrator" w:date="2018-10-23T11:27:00Z"/>
            </w:rPr>
          </w:rPrChange>
        </w:rPr>
      </w:pPr>
      <w:ins w:id="4141" w:author="Administrator" w:date="2018-10-23T13:59:00Z">
        <w:r>
          <w:rPr>
            <w:rFonts w:ascii="微软雅黑" w:hAnsi="微软雅黑" w:eastAsia="微软雅黑" w:cs="微软雅黑"/>
            <w:szCs w:val="21"/>
            <w:rPrChange w:id="4142" w:author="Administrator" w:date="2018-10-23T14:06:00Z">
              <w:rPr/>
            </w:rPrChange>
          </w:rPr>
          <w:t>}</w:t>
        </w:r>
      </w:ins>
    </w:p>
    <w:p>
      <w:pPr>
        <w:pStyle w:val="4"/>
        <w:outlineLvl w:val="2"/>
        <w:rPr>
          <w:ins w:id="4144" w:author="Administrator" w:date="2018-10-23T11:27:00Z"/>
        </w:rPr>
        <w:pPrChange w:id="4143" w:author="Administrator" w:date="2018-10-23T13:54:00Z">
          <w:pPr>
            <w:outlineLvl w:val="2"/>
          </w:pPr>
        </w:pPrChange>
      </w:pPr>
      <w:ins w:id="4145" w:author="Administrator" w:date="2018-10-23T13:53:00Z">
        <w:r>
          <w:rPr>
            <w:b/>
          </w:rPr>
          <w:t>4</w:t>
        </w:r>
      </w:ins>
      <w:ins w:id="4146" w:author="Administrator" w:date="2018-10-23T11:27:00Z">
        <w:r>
          <w:rPr>
            <w:b/>
          </w:rPr>
          <w:t>.</w:t>
        </w:r>
      </w:ins>
      <w:ins w:id="4147" w:author="Administrator" w:date="2018-10-23T13:54:00Z">
        <w:r>
          <w:rPr>
            <w:b/>
          </w:rPr>
          <w:t>5</w:t>
        </w:r>
      </w:ins>
      <w:ins w:id="4148" w:author="Administrator" w:date="2018-10-23T11:27:00Z">
        <w:r>
          <w:rPr>
            <w:b/>
          </w:rPr>
          <w:t>.</w:t>
        </w:r>
      </w:ins>
      <w:ins w:id="4149" w:author="Administrator" w:date="2018-10-23T13:54:00Z">
        <w:r>
          <w:rPr>
            <w:b/>
          </w:rPr>
          <w:t>3</w:t>
        </w:r>
      </w:ins>
      <w:ins w:id="4150" w:author="Administrator" w:date="2018-10-23T11:27:00Z">
        <w:r>
          <w:rPr>
            <w:rFonts w:hint="eastAsia"/>
            <w:b/>
            <w:rPrChange w:id="4151" w:author="Administrator" w:date="2018-10-23T14:05:00Z">
              <w:rPr>
                <w:rFonts w:hint="eastAsia"/>
                <w:b/>
              </w:rPr>
            </w:rPrChange>
          </w:rPr>
          <w:t xml:space="preserve"> </w:t>
        </w:r>
      </w:ins>
      <w:ins w:id="4152" w:author="Administrator" w:date="2018-10-23T11:27:00Z">
        <w:r>
          <w:rPr>
            <w:rFonts w:hint="eastAsia"/>
            <w:b/>
            <w:rPrChange w:id="4153" w:author="Administrator" w:date="2018-10-23T14:05:00Z">
              <w:rPr>
                <w:rFonts w:hint="eastAsia"/>
                <w:b/>
              </w:rPr>
            </w:rPrChange>
          </w:rPr>
          <w:t>响应命令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54" w:author="Administrator" w:date="2018-10-23T13:54:00Z"/>
        </w:trPr>
        <w:tc>
          <w:tcPr>
            <w:tcW w:w="2130" w:type="dxa"/>
          </w:tcPr>
          <w:p>
            <w:pPr>
              <w:rPr>
                <w:ins w:id="4155" w:author="Administrator" w:date="2018-10-23T13:54:00Z"/>
                <w:rFonts w:ascii="微软雅黑" w:hAnsi="微软雅黑" w:eastAsia="微软雅黑" w:cs="微软雅黑"/>
                <w:rPrChange w:id="4156" w:author="Administrator" w:date="2018-10-23T14:05:00Z">
                  <w:rPr>
                    <w:ins w:id="4157" w:author="Administrator" w:date="2018-10-23T13:54:00Z"/>
                  </w:rPr>
                </w:rPrChange>
              </w:rPr>
            </w:pPr>
            <w:ins w:id="415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59" w:author="Administrator" w:date="2018-10-23T14:05:00Z">
                    <w:rPr>
                      <w:rFonts w:hint="eastAsia"/>
                    </w:rPr>
                  </w:rPrChange>
                </w:rPr>
                <w:t>对象</w:t>
              </w:r>
            </w:ins>
          </w:p>
        </w:tc>
        <w:tc>
          <w:tcPr>
            <w:tcW w:w="2130" w:type="dxa"/>
          </w:tcPr>
          <w:p>
            <w:pPr>
              <w:rPr>
                <w:ins w:id="4160" w:author="Administrator" w:date="2018-10-23T13:54:00Z"/>
                <w:rFonts w:ascii="微软雅黑" w:hAnsi="微软雅黑" w:eastAsia="微软雅黑" w:cs="微软雅黑"/>
                <w:rPrChange w:id="4161" w:author="Administrator" w:date="2018-10-23T14:05:00Z">
                  <w:rPr>
                    <w:ins w:id="4162" w:author="Administrator" w:date="2018-10-23T13:54:00Z"/>
                  </w:rPr>
                </w:rPrChange>
              </w:rPr>
            </w:pPr>
            <w:ins w:id="416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64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1" w:type="dxa"/>
          </w:tcPr>
          <w:p>
            <w:pPr>
              <w:rPr>
                <w:ins w:id="4165" w:author="Administrator" w:date="2018-10-23T13:54:00Z"/>
                <w:rFonts w:ascii="微软雅黑" w:hAnsi="微软雅黑" w:eastAsia="微软雅黑" w:cs="微软雅黑"/>
                <w:rPrChange w:id="4166" w:author="Administrator" w:date="2018-10-23T14:05:00Z">
                  <w:rPr>
                    <w:ins w:id="4167" w:author="Administrator" w:date="2018-10-23T13:54:00Z"/>
                  </w:rPr>
                </w:rPrChange>
              </w:rPr>
            </w:pPr>
            <w:ins w:id="416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69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170" w:author="Administrator" w:date="2018-10-23T13:54:00Z"/>
                <w:rFonts w:ascii="微软雅黑" w:hAnsi="微软雅黑" w:eastAsia="微软雅黑" w:cs="微软雅黑"/>
                <w:rPrChange w:id="4171" w:author="Administrator" w:date="2018-10-23T14:05:00Z">
                  <w:rPr>
                    <w:ins w:id="4172" w:author="Administrator" w:date="2018-10-23T13:54:00Z"/>
                  </w:rPr>
                </w:rPrChange>
              </w:rPr>
            </w:pPr>
            <w:ins w:id="417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7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ins w:id="4175" w:author="Administrator" w:date="2018-10-23T13:54:00Z"/>
        </w:trPr>
        <w:tc>
          <w:tcPr>
            <w:tcW w:w="2130" w:type="dxa"/>
            <w:vMerge w:val="restart"/>
          </w:tcPr>
          <w:p>
            <w:pPr>
              <w:rPr>
                <w:ins w:id="4176" w:author="Administrator" w:date="2018-10-23T13:54:00Z"/>
                <w:rFonts w:ascii="微软雅黑" w:hAnsi="微软雅黑" w:eastAsia="微软雅黑" w:cs="微软雅黑"/>
                <w:rPrChange w:id="4177" w:author="Administrator" w:date="2018-10-23T14:05:00Z">
                  <w:rPr>
                    <w:ins w:id="4178" w:author="Administrator" w:date="2018-10-23T13:54:00Z"/>
                  </w:rPr>
                </w:rPrChange>
              </w:rPr>
            </w:pPr>
            <w:ins w:id="4179" w:author="Administrator" w:date="2018-10-23T13:54:00Z">
              <w:r>
                <w:rPr>
                  <w:rFonts w:ascii="微软雅黑" w:hAnsi="微软雅黑" w:eastAsia="微软雅黑" w:cs="微软雅黑"/>
                  <w:rPrChange w:id="4180" w:author="Administrator" w:date="2018-10-23T14:05:00Z">
                    <w:rPr/>
                  </w:rPrChange>
                </w:rPr>
                <w:t>result</w:t>
              </w:r>
            </w:ins>
          </w:p>
          <w:p>
            <w:pPr>
              <w:rPr>
                <w:ins w:id="4181" w:author="Administrator" w:date="2018-10-23T13:54:00Z"/>
                <w:rFonts w:ascii="微软雅黑" w:hAnsi="微软雅黑" w:eastAsia="微软雅黑" w:cs="微软雅黑"/>
                <w:rPrChange w:id="4182" w:author="Administrator" w:date="2018-10-23T14:05:00Z">
                  <w:rPr>
                    <w:ins w:id="4183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184" w:author="Administrator" w:date="2018-10-23T13:54:00Z"/>
                <w:rFonts w:ascii="微软雅黑" w:hAnsi="微软雅黑" w:eastAsia="微软雅黑" w:cs="微软雅黑"/>
                <w:rPrChange w:id="4185" w:author="Administrator" w:date="2018-10-23T14:05:00Z">
                  <w:rPr>
                    <w:ins w:id="4186" w:author="Administrator" w:date="2018-10-23T13:54:00Z"/>
                  </w:rPr>
                </w:rPrChange>
              </w:rPr>
            </w:pPr>
            <w:ins w:id="4187" w:author="Administrator" w:date="2018-10-23T13:54:00Z">
              <w:r>
                <w:rPr>
                  <w:rFonts w:ascii="微软雅黑" w:hAnsi="微软雅黑" w:eastAsia="微软雅黑" w:cs="微软雅黑"/>
                  <w:rPrChange w:id="4188" w:author="Administrator" w:date="2018-10-23T14:05:00Z">
                    <w:rPr/>
                  </w:rPrChange>
                </w:rPr>
                <w:t>callId</w:t>
              </w:r>
            </w:ins>
          </w:p>
        </w:tc>
        <w:tc>
          <w:tcPr>
            <w:tcW w:w="2131" w:type="dxa"/>
          </w:tcPr>
          <w:p>
            <w:pPr>
              <w:rPr>
                <w:ins w:id="4189" w:author="Administrator" w:date="2018-10-23T13:54:00Z"/>
                <w:rFonts w:ascii="微软雅黑" w:hAnsi="微软雅黑" w:eastAsia="微软雅黑" w:cs="微软雅黑"/>
                <w:rPrChange w:id="4190" w:author="Administrator" w:date="2018-10-23T14:05:00Z">
                  <w:rPr>
                    <w:ins w:id="4191" w:author="Administrator" w:date="2018-10-23T13:54:00Z"/>
                  </w:rPr>
                </w:rPrChange>
              </w:rPr>
            </w:pPr>
            <w:ins w:id="4192" w:author="Administrator" w:date="2018-10-23T13:54:00Z">
              <w:r>
                <w:rPr>
                  <w:rFonts w:ascii="微软雅黑" w:hAnsi="微软雅黑" w:eastAsia="微软雅黑" w:cs="微软雅黑"/>
                  <w:rPrChange w:id="4193" w:author="Administrator" w:date="2018-10-23T14:05:00Z">
                    <w:rPr/>
                  </w:rPrChange>
                </w:rPr>
                <w:t>String</w:t>
              </w:r>
            </w:ins>
            <w:ins w:id="419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19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196" w:author="Administrator" w:date="2018-10-23T13:54:00Z"/>
                <w:rFonts w:ascii="微软雅黑" w:hAnsi="微软雅黑" w:eastAsia="微软雅黑" w:cs="微软雅黑"/>
                <w:rPrChange w:id="4197" w:author="Administrator" w:date="2018-10-23T14:05:00Z">
                  <w:rPr>
                    <w:ins w:id="4198" w:author="Administrator" w:date="2018-10-23T13:54:00Z"/>
                  </w:rPr>
                </w:rPrChange>
              </w:rPr>
            </w:pPr>
            <w:ins w:id="4199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00" w:author="Administrator" w:date="2018-10-23T14:05:00Z">
                    <w:rPr>
                      <w:rFonts w:hint="eastAsia"/>
                    </w:rPr>
                  </w:rPrChange>
                </w:rPr>
                <w:t>会话</w:t>
              </w:r>
            </w:ins>
            <w:ins w:id="4201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02" w:author="Administrator" w:date="2018-10-23T14:05:00Z">
                    <w:rPr>
                      <w:rFonts w:hint="eastAsia"/>
                    </w:rPr>
                  </w:rPrChange>
                </w:rPr>
                <w:t>id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03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04" w:author="Administrator" w:date="2018-10-23T13:54:00Z"/>
                <w:rFonts w:ascii="微软雅黑" w:hAnsi="微软雅黑" w:eastAsia="微软雅黑" w:cs="微软雅黑"/>
                <w:rPrChange w:id="4205" w:author="Administrator" w:date="2018-10-23T14:05:00Z">
                  <w:rPr>
                    <w:ins w:id="4206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07" w:author="Administrator" w:date="2018-10-23T13:54:00Z"/>
                <w:rFonts w:ascii="微软雅黑" w:hAnsi="微软雅黑" w:eastAsia="微软雅黑" w:cs="微软雅黑"/>
                <w:rPrChange w:id="4208" w:author="Administrator" w:date="2018-10-23T14:05:00Z">
                  <w:rPr>
                    <w:ins w:id="4209" w:author="Administrator" w:date="2018-10-23T13:54:00Z"/>
                  </w:rPr>
                </w:rPrChange>
              </w:rPr>
            </w:pPr>
            <w:ins w:id="4210" w:author="Administrator" w:date="2018-10-23T13:54:00Z">
              <w:r>
                <w:rPr>
                  <w:rFonts w:ascii="微软雅黑" w:hAnsi="微软雅黑" w:eastAsia="微软雅黑" w:cs="微软雅黑"/>
                  <w:rPrChange w:id="4211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1" w:type="dxa"/>
          </w:tcPr>
          <w:p>
            <w:pPr>
              <w:rPr>
                <w:ins w:id="4212" w:author="Administrator" w:date="2018-10-23T13:54:00Z"/>
                <w:rFonts w:ascii="微软雅黑" w:hAnsi="微软雅黑" w:eastAsia="微软雅黑" w:cs="微软雅黑"/>
                <w:rPrChange w:id="4213" w:author="Administrator" w:date="2018-10-23T14:05:00Z">
                  <w:rPr>
                    <w:ins w:id="4214" w:author="Administrator" w:date="2018-10-23T13:54:00Z"/>
                  </w:rPr>
                </w:rPrChange>
              </w:rPr>
            </w:pPr>
            <w:ins w:id="4215" w:author="Administrator" w:date="2018-10-23T13:54:00Z">
              <w:r>
                <w:rPr>
                  <w:rFonts w:ascii="微软雅黑" w:hAnsi="微软雅黑" w:eastAsia="微软雅黑" w:cs="微软雅黑"/>
                  <w:rPrChange w:id="4216" w:author="Administrator" w:date="2018-10-23T14:05:00Z">
                    <w:rPr/>
                  </w:rPrChange>
                </w:rPr>
                <w:t>String</w:t>
              </w:r>
            </w:ins>
            <w:ins w:id="4217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1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19" w:author="Administrator" w:date="2018-10-23T13:54:00Z"/>
                <w:rFonts w:ascii="微软雅黑" w:hAnsi="微软雅黑" w:eastAsia="微软雅黑" w:cs="微软雅黑"/>
                <w:rPrChange w:id="4220" w:author="Administrator" w:date="2018-10-23T14:05:00Z">
                  <w:rPr>
                    <w:ins w:id="4221" w:author="Administrator" w:date="2018-10-23T13:54:00Z"/>
                  </w:rPr>
                </w:rPrChange>
              </w:rPr>
            </w:pPr>
            <w:ins w:id="422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3" w:author="Administrator" w:date="2018-10-23T14:05:00Z">
                    <w:rPr>
                      <w:rFonts w:hint="eastAsia"/>
                    </w:rPr>
                  </w:rPrChange>
                </w:rPr>
                <w:t>接受流的</w:t>
              </w:r>
            </w:ins>
            <w:ins w:id="422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5" w:author="Administrator" w:date="2018-10-23T14:05:00Z">
                    <w:rPr>
                      <w:rFonts w:hint="eastAsia"/>
                    </w:rPr>
                  </w:rPrChange>
                </w:rPr>
                <w:t>ip</w:t>
              </w:r>
            </w:ins>
            <w:ins w:id="4226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27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28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29" w:author="Administrator" w:date="2018-10-23T13:54:00Z"/>
                <w:rFonts w:ascii="微软雅黑" w:hAnsi="微软雅黑" w:eastAsia="微软雅黑" w:cs="微软雅黑"/>
                <w:rPrChange w:id="4230" w:author="Administrator" w:date="2018-10-23T14:05:00Z">
                  <w:rPr>
                    <w:ins w:id="4231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32" w:author="Administrator" w:date="2018-10-23T13:54:00Z"/>
                <w:rFonts w:ascii="微软雅黑" w:hAnsi="微软雅黑" w:eastAsia="微软雅黑" w:cs="微软雅黑"/>
                <w:rPrChange w:id="4233" w:author="Administrator" w:date="2018-10-23T14:05:00Z">
                  <w:rPr>
                    <w:ins w:id="4234" w:author="Administrator" w:date="2018-10-23T13:54:00Z"/>
                  </w:rPr>
                </w:rPrChange>
              </w:rPr>
            </w:pPr>
            <w:ins w:id="4235" w:author="Administrator" w:date="2018-10-23T13:54:00Z">
              <w:r>
                <w:rPr>
                  <w:rFonts w:ascii="微软雅黑" w:hAnsi="微软雅黑" w:eastAsia="微软雅黑" w:cs="微软雅黑"/>
                  <w:rPrChange w:id="4236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1" w:type="dxa"/>
          </w:tcPr>
          <w:p>
            <w:pPr>
              <w:rPr>
                <w:ins w:id="4237" w:author="Administrator" w:date="2018-10-23T13:54:00Z"/>
                <w:rFonts w:ascii="微软雅黑" w:hAnsi="微软雅黑" w:eastAsia="微软雅黑" w:cs="微软雅黑"/>
                <w:rPrChange w:id="4238" w:author="Administrator" w:date="2018-10-23T14:05:00Z">
                  <w:rPr>
                    <w:ins w:id="4239" w:author="Administrator" w:date="2018-10-23T13:54:00Z"/>
                  </w:rPr>
                </w:rPrChange>
              </w:rPr>
            </w:pPr>
            <w:ins w:id="4240" w:author="Administrator" w:date="2018-10-23T13:54:00Z">
              <w:r>
                <w:rPr>
                  <w:rFonts w:ascii="微软雅黑" w:hAnsi="微软雅黑" w:eastAsia="微软雅黑" w:cs="微软雅黑"/>
                  <w:rPrChange w:id="4241" w:author="Administrator" w:date="2018-10-23T14:05:00Z">
                    <w:rPr/>
                  </w:rPrChange>
                </w:rPr>
                <w:t>int</w:t>
              </w:r>
            </w:ins>
            <w:ins w:id="424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44" w:author="Administrator" w:date="2018-10-23T13:54:00Z"/>
                <w:rFonts w:ascii="微软雅黑" w:hAnsi="微软雅黑" w:eastAsia="微软雅黑" w:cs="微软雅黑"/>
                <w:rPrChange w:id="4245" w:author="Administrator" w:date="2018-10-23T14:05:00Z">
                  <w:rPr>
                    <w:ins w:id="4246" w:author="Administrator" w:date="2018-10-23T13:54:00Z"/>
                  </w:rPr>
                </w:rPrChange>
              </w:rPr>
            </w:pPr>
            <w:ins w:id="4247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48" w:author="Administrator" w:date="2018-10-23T14:05:00Z">
                    <w:rPr>
                      <w:rFonts w:hint="eastAsia"/>
                    </w:rPr>
                  </w:rPrChange>
                </w:rPr>
                <w:t>接受流端口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49" w:author="Administrator" w:date="2018-10-23T13:54:00Z"/>
        </w:trPr>
        <w:tc>
          <w:tcPr>
            <w:tcW w:w="2130" w:type="dxa"/>
            <w:vMerge w:val="continue"/>
          </w:tcPr>
          <w:p>
            <w:pPr>
              <w:rPr>
                <w:ins w:id="4250" w:author="Administrator" w:date="2018-10-23T13:54:00Z"/>
                <w:rFonts w:ascii="微软雅黑" w:hAnsi="微软雅黑" w:eastAsia="微软雅黑" w:cs="微软雅黑"/>
                <w:rPrChange w:id="4251" w:author="Administrator" w:date="2018-10-23T14:05:00Z">
                  <w:rPr>
                    <w:ins w:id="4252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253" w:author="Administrator" w:date="2018-10-23T13:54:00Z"/>
                <w:rFonts w:ascii="微软雅黑" w:hAnsi="微软雅黑" w:eastAsia="微软雅黑" w:cs="微软雅黑"/>
                <w:rPrChange w:id="4254" w:author="Administrator" w:date="2018-10-23T14:05:00Z">
                  <w:rPr>
                    <w:ins w:id="4255" w:author="Administrator" w:date="2018-10-23T13:54:00Z"/>
                  </w:rPr>
                </w:rPrChange>
              </w:rPr>
            </w:pPr>
            <w:ins w:id="4256" w:author="Administrator" w:date="2018-10-23T13:54:00Z">
              <w:r>
                <w:rPr>
                  <w:rFonts w:ascii="微软雅黑" w:hAnsi="微软雅黑" w:eastAsia="微软雅黑" w:cs="微软雅黑"/>
                  <w:rPrChange w:id="4257" w:author="Administrator" w:date="2018-10-23T14:05:00Z">
                    <w:rPr/>
                  </w:rPrChange>
                </w:rPr>
                <w:t>state</w:t>
              </w:r>
            </w:ins>
          </w:p>
        </w:tc>
        <w:tc>
          <w:tcPr>
            <w:tcW w:w="2131" w:type="dxa"/>
          </w:tcPr>
          <w:p>
            <w:pPr>
              <w:rPr>
                <w:ins w:id="4258" w:author="Administrator" w:date="2018-10-23T13:54:00Z"/>
                <w:rFonts w:ascii="微软雅黑" w:hAnsi="微软雅黑" w:eastAsia="微软雅黑" w:cs="微软雅黑"/>
                <w:rPrChange w:id="4259" w:author="Administrator" w:date="2018-10-23T14:05:00Z">
                  <w:rPr>
                    <w:ins w:id="4260" w:author="Administrator" w:date="2018-10-23T13:54:00Z"/>
                  </w:rPr>
                </w:rPrChange>
              </w:rPr>
            </w:pPr>
            <w:ins w:id="4261" w:author="Administrator" w:date="2018-10-23T13:54:00Z">
              <w:r>
                <w:rPr>
                  <w:rFonts w:ascii="微软雅黑" w:hAnsi="微软雅黑" w:eastAsia="微软雅黑" w:cs="微软雅黑"/>
                  <w:rPrChange w:id="4262" w:author="Administrator" w:date="2018-10-23T14:05:00Z">
                    <w:rPr/>
                  </w:rPrChange>
                </w:rPr>
                <w:t>String</w:t>
              </w:r>
            </w:ins>
            <w:ins w:id="426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6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65" w:author="Administrator" w:date="2018-10-23T13:54:00Z"/>
                <w:rFonts w:ascii="微软雅黑" w:hAnsi="微软雅黑" w:eastAsia="微软雅黑" w:cs="微软雅黑"/>
                <w:rPrChange w:id="4266" w:author="Administrator" w:date="2018-10-23T14:05:00Z">
                  <w:rPr>
                    <w:ins w:id="4267" w:author="Administrator" w:date="2018-10-23T13:54:00Z"/>
                  </w:rPr>
                </w:rPrChange>
              </w:rPr>
            </w:pPr>
            <w:ins w:id="426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69" w:author="Administrator" w:date="2018-10-23T14:05:00Z">
                    <w:rPr>
                      <w:rFonts w:hint="eastAsia"/>
                    </w:rPr>
                  </w:rPrChange>
                </w:rPr>
                <w:t>状态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4270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4271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4272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ins w:id="4273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4274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4275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4276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77" w:author="Administrator" w:date="2018-10-23T13:54:00Z"/>
        </w:trPr>
        <w:tc>
          <w:tcPr>
            <w:tcW w:w="2130" w:type="dxa"/>
          </w:tcPr>
          <w:p>
            <w:pPr>
              <w:rPr>
                <w:ins w:id="4278" w:author="Administrator" w:date="2018-10-23T13:54:00Z"/>
                <w:rFonts w:ascii="微软雅黑" w:hAnsi="微软雅黑" w:eastAsia="微软雅黑" w:cs="微软雅黑"/>
                <w:rPrChange w:id="4279" w:author="Administrator" w:date="2018-10-23T14:05:00Z">
                  <w:rPr>
                    <w:ins w:id="4280" w:author="Administrator" w:date="2018-10-23T13:54:00Z"/>
                  </w:rPr>
                </w:rPrChange>
              </w:rPr>
            </w:pPr>
            <w:ins w:id="4281" w:author="Administrator" w:date="2018-10-23T13:54:00Z">
              <w:r>
                <w:rPr>
                  <w:rFonts w:ascii="微软雅黑" w:hAnsi="微软雅黑" w:eastAsia="微软雅黑" w:cs="微软雅黑"/>
                  <w:rPrChange w:id="4282" w:author="Administrator" w:date="2018-10-23T14:05:00Z">
                    <w:rPr/>
                  </w:rPrChange>
                </w:rPr>
                <w:t>error</w:t>
              </w:r>
            </w:ins>
          </w:p>
        </w:tc>
        <w:tc>
          <w:tcPr>
            <w:tcW w:w="2130" w:type="dxa"/>
          </w:tcPr>
          <w:p>
            <w:pPr>
              <w:rPr>
                <w:ins w:id="4283" w:author="Administrator" w:date="2018-10-23T13:54:00Z"/>
                <w:rFonts w:ascii="微软雅黑" w:hAnsi="微软雅黑" w:eastAsia="微软雅黑" w:cs="微软雅黑"/>
                <w:rPrChange w:id="4284" w:author="Administrator" w:date="2018-10-23T14:05:00Z">
                  <w:rPr>
                    <w:ins w:id="4285" w:author="Administrator" w:date="2018-10-23T13:54:00Z"/>
                  </w:rPr>
                </w:rPrChange>
              </w:rPr>
            </w:pPr>
            <w:ins w:id="4286" w:author="Administrator" w:date="2018-10-23T13:54:00Z">
              <w:r>
                <w:rPr>
                  <w:rFonts w:ascii="微软雅黑" w:hAnsi="微软雅黑" w:eastAsia="微软雅黑" w:cs="微软雅黑"/>
                  <w:rPrChange w:id="4287" w:author="Administrator" w:date="2018-10-23T14:05:00Z">
                    <w:rPr/>
                  </w:rPrChange>
                </w:rPr>
                <w:t>code</w:t>
              </w:r>
            </w:ins>
          </w:p>
        </w:tc>
        <w:tc>
          <w:tcPr>
            <w:tcW w:w="2131" w:type="dxa"/>
          </w:tcPr>
          <w:p>
            <w:pPr>
              <w:rPr>
                <w:ins w:id="4288" w:author="Administrator" w:date="2018-10-23T13:54:00Z"/>
                <w:rFonts w:ascii="微软雅黑" w:hAnsi="微软雅黑" w:eastAsia="微软雅黑" w:cs="微软雅黑"/>
                <w:rPrChange w:id="4289" w:author="Administrator" w:date="2018-10-23T14:05:00Z">
                  <w:rPr>
                    <w:ins w:id="4290" w:author="Administrator" w:date="2018-10-23T13:54:00Z"/>
                  </w:rPr>
                </w:rPrChange>
              </w:rPr>
            </w:pPr>
            <w:ins w:id="4291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2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4293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295" w:author="Administrator" w:date="2018-10-23T13:54:00Z"/>
                <w:rFonts w:ascii="微软雅黑" w:hAnsi="微软雅黑" w:eastAsia="微软雅黑" w:cs="微软雅黑"/>
                <w:rPrChange w:id="4296" w:author="Administrator" w:date="2018-10-23T14:05:00Z">
                  <w:rPr>
                    <w:ins w:id="4297" w:author="Administrator" w:date="2018-10-23T13:54:00Z"/>
                  </w:rPr>
                </w:rPrChange>
              </w:rPr>
            </w:pPr>
            <w:ins w:id="4298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299" w:author="Administrator" w:date="2018-10-23T14:05:00Z">
                    <w:rPr>
                      <w:rFonts w:hint="eastAsia"/>
                    </w:rPr>
                  </w:rPrChange>
                </w:rPr>
                <w:t>错误码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00" w:author="Administrator" w:date="2018-10-23T13:54:00Z"/>
        </w:trPr>
        <w:tc>
          <w:tcPr>
            <w:tcW w:w="2130" w:type="dxa"/>
          </w:tcPr>
          <w:p>
            <w:pPr>
              <w:rPr>
                <w:ins w:id="4301" w:author="Administrator" w:date="2018-10-23T13:54:00Z"/>
                <w:rFonts w:ascii="微软雅黑" w:hAnsi="微软雅黑" w:eastAsia="微软雅黑" w:cs="微软雅黑"/>
                <w:rPrChange w:id="4302" w:author="Administrator" w:date="2018-10-23T14:05:00Z">
                  <w:rPr>
                    <w:ins w:id="4303" w:author="Administrator" w:date="2018-10-23T13:54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4304" w:author="Administrator" w:date="2018-10-23T13:54:00Z"/>
                <w:rFonts w:ascii="微软雅黑" w:hAnsi="微软雅黑" w:eastAsia="微软雅黑" w:cs="微软雅黑"/>
                <w:rPrChange w:id="4305" w:author="Administrator" w:date="2018-10-23T14:05:00Z">
                  <w:rPr>
                    <w:ins w:id="4306" w:author="Administrator" w:date="2018-10-23T13:54:00Z"/>
                  </w:rPr>
                </w:rPrChange>
              </w:rPr>
            </w:pPr>
            <w:ins w:id="4307" w:author="Administrator" w:date="2018-10-23T13:54:00Z">
              <w:r>
                <w:rPr>
                  <w:rFonts w:ascii="微软雅黑" w:hAnsi="微软雅黑" w:eastAsia="微软雅黑" w:cs="微软雅黑"/>
                  <w:rPrChange w:id="4308" w:author="Administrator" w:date="2018-10-23T14:05:00Z">
                    <w:rPr/>
                  </w:rPrChange>
                </w:rPr>
                <w:t>message</w:t>
              </w:r>
            </w:ins>
          </w:p>
        </w:tc>
        <w:tc>
          <w:tcPr>
            <w:tcW w:w="2131" w:type="dxa"/>
          </w:tcPr>
          <w:p>
            <w:pPr>
              <w:rPr>
                <w:ins w:id="4309" w:author="Administrator" w:date="2018-10-23T13:54:00Z"/>
                <w:rFonts w:ascii="微软雅黑" w:hAnsi="微软雅黑" w:eastAsia="微软雅黑" w:cs="微软雅黑"/>
                <w:rPrChange w:id="4310" w:author="Administrator" w:date="2018-10-23T14:05:00Z">
                  <w:rPr>
                    <w:ins w:id="4311" w:author="Administrator" w:date="2018-10-23T13:54:00Z"/>
                  </w:rPr>
                </w:rPrChange>
              </w:rPr>
            </w:pPr>
            <w:ins w:id="4312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13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4314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1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20" w:type="dxa"/>
          </w:tcPr>
          <w:p>
            <w:pPr>
              <w:rPr>
                <w:ins w:id="4316" w:author="Administrator" w:date="2018-10-23T13:54:00Z"/>
                <w:rFonts w:ascii="微软雅黑" w:hAnsi="微软雅黑" w:eastAsia="微软雅黑" w:cs="微软雅黑"/>
                <w:rPrChange w:id="4317" w:author="Administrator" w:date="2018-10-23T14:05:00Z">
                  <w:rPr>
                    <w:ins w:id="4318" w:author="Administrator" w:date="2018-10-23T13:54:00Z"/>
                  </w:rPr>
                </w:rPrChange>
              </w:rPr>
            </w:pPr>
            <w:ins w:id="4319" w:author="Administrator" w:date="2018-10-23T13:54:00Z">
              <w:r>
                <w:rPr>
                  <w:rFonts w:hint="eastAsia" w:ascii="微软雅黑" w:hAnsi="微软雅黑" w:eastAsia="微软雅黑" w:cs="微软雅黑"/>
                  <w:rPrChange w:id="4320" w:author="Administrator" w:date="2018-10-23T14:05:00Z">
                    <w:rPr>
                      <w:rFonts w:hint="eastAsia"/>
                    </w:rPr>
                  </w:rPrChange>
                </w:rPr>
                <w:t>错误描述</w:t>
              </w:r>
            </w:ins>
          </w:p>
        </w:tc>
      </w:tr>
    </w:tbl>
    <w:p>
      <w:pPr>
        <w:rPr>
          <w:ins w:id="4321" w:author="Administrator" w:date="2018-10-23T13:54:00Z"/>
          <w:rFonts w:ascii="微软雅黑" w:hAnsi="微软雅黑" w:eastAsia="微软雅黑" w:cs="微软雅黑"/>
          <w:rPrChange w:id="4322" w:author="Administrator" w:date="2018-10-23T14:05:00Z">
            <w:rPr>
              <w:ins w:id="4323" w:author="Administrator" w:date="2018-10-23T13:54:00Z"/>
            </w:rPr>
          </w:rPrChange>
        </w:rPr>
      </w:pPr>
    </w:p>
    <w:p>
      <w:pPr>
        <w:rPr>
          <w:ins w:id="4324" w:author="Administrator" w:date="2018-10-23T14:02:00Z"/>
          <w:rFonts w:ascii="微软雅黑" w:hAnsi="微软雅黑" w:eastAsia="微软雅黑" w:cs="微软雅黑"/>
          <w:rPrChange w:id="4325" w:author="Administrator" w:date="2018-10-23T14:05:00Z">
            <w:rPr>
              <w:ins w:id="4326" w:author="Administrator" w:date="2018-10-23T14:02:00Z"/>
            </w:rPr>
          </w:rPrChange>
        </w:rPr>
      </w:pPr>
      <w:ins w:id="4327" w:author="Administrator" w:date="2018-10-23T14:02:00Z">
        <w:r>
          <w:rPr>
            <w:rFonts w:hint="eastAsia" w:ascii="微软雅黑" w:hAnsi="微软雅黑" w:eastAsia="微软雅黑" w:cs="微软雅黑"/>
            <w:rPrChange w:id="4328" w:author="Administrator" w:date="2018-10-23T14:05:00Z">
              <w:rPr>
                <w:rFonts w:hint="eastAsia"/>
              </w:rPr>
            </w:rPrChange>
          </w:rPr>
          <w:t>临时响应</w:t>
        </w:r>
      </w:ins>
      <w:ins w:id="4329" w:author="Administrator" w:date="2018-10-23T14:02:00Z">
        <w:r>
          <w:rPr>
            <w:rFonts w:hint="eastAsia" w:ascii="微软雅黑" w:hAnsi="微软雅黑" w:eastAsia="微软雅黑" w:cs="微软雅黑"/>
            <w:rPrChange w:id="433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331" w:author="Administrator" w:date="2018-10-23T14:02:00Z">
        <w:r>
          <w:rPr>
            <w:rFonts w:ascii="微软雅黑" w:hAnsi="微软雅黑" w:eastAsia="微软雅黑" w:cs="微软雅黑"/>
            <w:rPrChange w:id="4332" w:author="Administrator" w:date="2018-10-23T14:05:00Z">
              <w:rPr/>
            </w:rPrChange>
          </w:rPr>
          <w:instrText xml:space="preserve"> HYPERLINK \l "</w:instrText>
        </w:r>
      </w:ins>
      <w:ins w:id="4333" w:author="Administrator" w:date="2018-10-23T14:02:00Z">
        <w:r>
          <w:rPr>
            <w:rFonts w:hint="eastAsia" w:ascii="微软雅黑" w:hAnsi="微软雅黑" w:eastAsia="微软雅黑" w:cs="微软雅黑"/>
            <w:rPrChange w:id="4334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335" w:author="Administrator" w:date="2018-10-23T14:02:00Z">
        <w:r>
          <w:rPr>
            <w:rFonts w:hint="eastAsia" w:ascii="微软雅黑" w:hAnsi="微软雅黑" w:eastAsia="微软雅黑" w:cs="微软雅黑"/>
            <w:rPrChange w:id="4336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337" w:author="Administrator" w:date="2018-10-23T14:02:00Z">
        <w:r>
          <w:rPr>
            <w:rFonts w:ascii="微软雅黑" w:hAnsi="微软雅黑" w:eastAsia="微软雅黑" w:cs="微软雅黑"/>
            <w:rPrChange w:id="4338" w:author="Administrator" w:date="2018-10-23T14:05:00Z">
              <w:rPr/>
            </w:rPrChange>
          </w:rPr>
          <w:instrText xml:space="preserve">" </w:instrText>
        </w:r>
      </w:ins>
      <w:ins w:id="4339" w:author="Administrator" w:date="2018-10-23T14:02:00Z">
        <w:r>
          <w:rPr>
            <w:rFonts w:hint="eastAsia" w:ascii="微软雅黑" w:hAnsi="微软雅黑" w:eastAsia="微软雅黑" w:cs="微软雅黑"/>
            <w:rPrChange w:id="434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341" w:author="Administrator" w:date="2018-10-23T14:02:00Z">
        <w:r>
          <w:rPr>
            <w:rStyle w:val="9"/>
            <w:rFonts w:ascii="微软雅黑" w:hAnsi="微软雅黑" w:eastAsia="微软雅黑" w:cs="微软雅黑"/>
            <w:rPrChange w:id="4342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343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344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345" w:author="Administrator" w:date="2018-10-23T14:02:00Z">
        <w:r>
          <w:rPr>
            <w:rFonts w:hint="eastAsia" w:ascii="微软雅黑" w:hAnsi="微软雅黑" w:eastAsia="微软雅黑" w:cs="微软雅黑"/>
            <w:rPrChange w:id="434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347" w:author="Administrator" w:date="2018-10-23T14:02:00Z"/>
          <w:rFonts w:ascii="微软雅黑" w:hAnsi="微软雅黑" w:eastAsia="微软雅黑" w:cs="微软雅黑"/>
          <w:rPrChange w:id="4348" w:author="Administrator" w:date="2018-10-23T14:05:00Z">
            <w:rPr>
              <w:ins w:id="4349" w:author="Administrator" w:date="2018-10-23T14:02:00Z"/>
            </w:rPr>
          </w:rPrChange>
        </w:rPr>
      </w:pPr>
      <w:ins w:id="4350" w:author="Administrator" w:date="2018-10-23T14:02:00Z">
        <w:r>
          <w:rPr>
            <w:rFonts w:hint="eastAsia" w:ascii="微软雅黑" w:hAnsi="微软雅黑" w:eastAsia="微软雅黑" w:cs="微软雅黑"/>
            <w:rPrChange w:id="4351" w:author="Administrator" w:date="2018-10-23T14:05:00Z">
              <w:rPr>
                <w:rFonts w:hint="eastAsia"/>
              </w:rPr>
            </w:rPrChange>
          </w:rPr>
          <w:t>错误响应</w:t>
        </w:r>
      </w:ins>
      <w:ins w:id="4352" w:author="Administrator" w:date="2018-10-23T14:02:00Z">
        <w:r>
          <w:rPr>
            <w:rFonts w:hint="eastAsia" w:ascii="微软雅黑" w:hAnsi="微软雅黑" w:eastAsia="微软雅黑" w:cs="微软雅黑"/>
            <w:rPrChange w:id="4353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354" w:author="Administrator" w:date="2018-10-23T14:02:00Z">
        <w:r>
          <w:rPr>
            <w:rFonts w:ascii="微软雅黑" w:hAnsi="微软雅黑" w:eastAsia="微软雅黑" w:cs="微软雅黑"/>
            <w:rPrChange w:id="4355" w:author="Administrator" w:date="2018-10-23T14:05:00Z">
              <w:rPr/>
            </w:rPrChange>
          </w:rPr>
          <w:instrText xml:space="preserve"> HYPERLINK \l "</w:instrText>
        </w:r>
      </w:ins>
      <w:ins w:id="4356" w:author="Administrator" w:date="2018-10-23T14:02:00Z">
        <w:r>
          <w:rPr>
            <w:rFonts w:hint="eastAsia" w:ascii="微软雅黑" w:hAnsi="微软雅黑" w:eastAsia="微软雅黑" w:cs="微软雅黑"/>
            <w:rPrChange w:id="4357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358" w:author="Administrator" w:date="2018-10-23T14:02:00Z">
        <w:r>
          <w:rPr>
            <w:rFonts w:hint="eastAsia" w:ascii="微软雅黑" w:hAnsi="微软雅黑" w:eastAsia="微软雅黑" w:cs="微软雅黑"/>
            <w:rPrChange w:id="4359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360" w:author="Administrator" w:date="2018-10-23T14:02:00Z">
        <w:r>
          <w:rPr>
            <w:rFonts w:ascii="微软雅黑" w:hAnsi="微软雅黑" w:eastAsia="微软雅黑" w:cs="微软雅黑"/>
            <w:rPrChange w:id="4361" w:author="Administrator" w:date="2018-10-23T14:05:00Z">
              <w:rPr/>
            </w:rPrChange>
          </w:rPr>
          <w:instrText xml:space="preserve">" </w:instrText>
        </w:r>
      </w:ins>
      <w:ins w:id="4362" w:author="Administrator" w:date="2018-10-23T14:02:00Z">
        <w:r>
          <w:rPr>
            <w:rFonts w:hint="eastAsia" w:ascii="微软雅黑" w:hAnsi="微软雅黑" w:eastAsia="微软雅黑" w:cs="微软雅黑"/>
            <w:rPrChange w:id="4363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364" w:author="Administrator" w:date="2018-10-23T14:02:00Z">
        <w:r>
          <w:rPr>
            <w:rStyle w:val="9"/>
            <w:rFonts w:ascii="微软雅黑" w:hAnsi="微软雅黑" w:eastAsia="微软雅黑" w:cs="微软雅黑"/>
            <w:rPrChange w:id="4365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366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367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368" w:author="Administrator" w:date="2018-10-23T14:02:00Z">
        <w:r>
          <w:rPr>
            <w:rFonts w:hint="eastAsia" w:ascii="微软雅黑" w:hAnsi="微软雅黑" w:eastAsia="微软雅黑" w:cs="微软雅黑"/>
            <w:rPrChange w:id="4369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370" w:author="Administrator" w:date="2018-10-23T14:02:00Z"/>
          <w:rFonts w:ascii="微软雅黑" w:hAnsi="微软雅黑" w:eastAsia="微软雅黑" w:cs="微软雅黑"/>
          <w:rPrChange w:id="4371" w:author="Administrator" w:date="2018-10-23T14:05:00Z">
            <w:rPr>
              <w:ins w:id="4372" w:author="Administrator" w:date="2018-10-23T14:02:00Z"/>
            </w:rPr>
          </w:rPrChange>
        </w:rPr>
      </w:pPr>
      <w:ins w:id="4373" w:author="Administrator" w:date="2018-10-23T14:02:00Z">
        <w:r>
          <w:rPr>
            <w:rFonts w:hint="eastAsia" w:ascii="微软雅黑" w:hAnsi="微软雅黑" w:eastAsia="微软雅黑" w:cs="微软雅黑"/>
            <w:rPrChange w:id="4374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ins w:id="4375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76" w:author="Administrator" w:date="2018-10-23T14:06:00Z">
            <w:rPr>
              <w:ins w:id="4377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437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79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438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82" w:author="Administrator" w:date="2018-10-23T14:06:00Z">
            <w:rPr>
              <w:ins w:id="438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80" w:author="Administrator" w:date="2018-10-23T14:02:00Z">
          <w:pPr/>
        </w:pPrChange>
      </w:pPr>
      <w:ins w:id="438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5" w:author="Administrator" w:date="2018-10-23T14:06:00Z">
              <w:rPr/>
            </w:rPrChange>
          </w:rPr>
          <w:t>"</w:t>
        </w:r>
      </w:ins>
      <w:ins w:id="438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7" w:author="Administrator" w:date="2018-10-23T14:06:00Z">
              <w:rPr/>
            </w:rPrChange>
          </w:rPr>
          <w:t>version</w:t>
        </w:r>
      </w:ins>
      <w:ins w:id="438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89" w:author="Administrator" w:date="2018-10-23T14:06:00Z">
              <w:rPr/>
            </w:rPrChange>
          </w:rPr>
          <w:t>":"1.0",</w:t>
        </w:r>
      </w:ins>
    </w:p>
    <w:p>
      <w:pPr>
        <w:ind w:firstLine="420"/>
        <w:rPr>
          <w:ins w:id="439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392" w:author="Administrator" w:date="2018-10-23T14:06:00Z">
            <w:rPr>
              <w:ins w:id="439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90" w:author="Administrator" w:date="2018-10-23T14:02:00Z">
          <w:pPr/>
        </w:pPrChange>
      </w:pPr>
      <w:ins w:id="439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95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  <w:lang w:eastAsia="zh-CN"/>
        </w:rPr>
        <w:t>transactionID</w:t>
      </w:r>
      <w:ins w:id="439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39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399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00" w:author="Administrator" w:date="2018-10-23T14:06:00Z">
            <w:rPr>
              <w:ins w:id="4401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398" w:author="Administrator" w:date="2018-10-23T14:02:00Z">
          <w:pPr/>
        </w:pPrChange>
      </w:pPr>
      <w:ins w:id="440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3" w:author="Administrator" w:date="2018-10-23T14:06:00Z">
              <w:rPr/>
            </w:rPrChange>
          </w:rPr>
          <w:t>"</w:t>
        </w:r>
      </w:ins>
      <w:ins w:id="440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5" w:author="Administrator" w:date="2018-10-23T14:06:00Z">
              <w:rPr/>
            </w:rPrChange>
          </w:rPr>
          <w:t>wsId</w:t>
        </w:r>
      </w:ins>
      <w:ins w:id="440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0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4409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10" w:author="Administrator" w:date="2018-10-23T14:06:00Z">
            <w:rPr>
              <w:ins w:id="4411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08" w:author="Administrator" w:date="2018-10-23T14:02:00Z">
          <w:pPr/>
        </w:pPrChange>
      </w:pPr>
      <w:ins w:id="441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3" w:author="Administrator" w:date="2018-10-23T14:06:00Z">
              <w:rPr/>
            </w:rPrChange>
          </w:rPr>
          <w:t>"</w:t>
        </w:r>
      </w:ins>
      <w:ins w:id="441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5" w:author="Administrator" w:date="2018-10-23T14:06:00Z">
              <w:rPr/>
            </w:rPrChange>
          </w:rPr>
          <w:t>method</w:t>
        </w:r>
      </w:ins>
      <w:ins w:id="441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7" w:author="Administrator" w:date="2018-10-23T14:06:00Z">
              <w:rPr/>
            </w:rPrChange>
          </w:rPr>
          <w:t>":"playback</w:t>
        </w:r>
      </w:ins>
      <w:ins w:id="441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19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442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22" w:author="Administrator" w:date="2018-10-23T14:06:00Z">
            <w:rPr>
              <w:ins w:id="442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20" w:author="Administrator" w:date="2018-10-23T14:02:00Z">
          <w:pPr/>
        </w:pPrChange>
      </w:pPr>
      <w:ins w:id="442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5" w:author="Administrator" w:date="2018-10-23T14:06:00Z">
              <w:rPr/>
            </w:rPrChange>
          </w:rPr>
          <w:t>"</w:t>
        </w:r>
      </w:ins>
      <w:ins w:id="442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7" w:author="Administrator" w:date="2018-10-23T14:06:00Z">
              <w:rPr/>
            </w:rPrChange>
          </w:rPr>
          <w:t>token</w:t>
        </w:r>
      </w:ins>
      <w:ins w:id="442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29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443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32" w:author="Administrator" w:date="2018-10-23T14:06:00Z">
            <w:rPr>
              <w:ins w:id="443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30" w:author="Administrator" w:date="2018-10-23T14:02:00Z">
          <w:pPr/>
        </w:pPrChange>
      </w:pPr>
      <w:ins w:id="443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5" w:author="Administrator" w:date="2018-10-23T14:06:00Z">
              <w:rPr/>
            </w:rPrChange>
          </w:rPr>
          <w:t>"</w:t>
        </w:r>
      </w:ins>
      <w:ins w:id="443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7" w:author="Administrator" w:date="2018-10-23T14:06:00Z">
              <w:rPr/>
            </w:rPrChange>
          </w:rPr>
          <w:t>result</w:t>
        </w:r>
      </w:ins>
      <w:ins w:id="443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39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4441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42" w:author="Administrator" w:date="2018-10-23T14:06:00Z">
            <w:rPr>
              <w:ins w:id="4443" w:author="Administrator" w:date="2018-10-23T14:02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40" w:author="Administrator" w:date="2018-10-23T14:02:00Z">
          <w:pPr/>
        </w:pPrChange>
      </w:pPr>
      <w:ins w:id="444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5" w:author="Administrator" w:date="2018-10-23T14:06:00Z">
              <w:rPr/>
            </w:rPrChange>
          </w:rPr>
          <w:t>"</w:t>
        </w:r>
      </w:ins>
      <w:ins w:id="444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7" w:author="Administrator" w:date="2018-10-23T14:06:00Z">
              <w:rPr/>
            </w:rPrChange>
          </w:rPr>
          <w:t>deviceID</w:t>
        </w:r>
      </w:ins>
      <w:ins w:id="444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49" w:author="Administrator" w:date="2018-10-23T14:06:00Z">
              <w:rPr/>
            </w:rPrChange>
          </w:rPr>
          <w:t>":"38020000001320000010",</w:t>
        </w:r>
      </w:ins>
    </w:p>
    <w:p>
      <w:pPr>
        <w:ind w:left="420" w:firstLine="420"/>
        <w:rPr>
          <w:ins w:id="4451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52" w:author="Administrator" w:date="2018-10-23T14:06:00Z">
            <w:rPr>
              <w:ins w:id="4453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50" w:author="Administrator" w:date="2018-10-23T14:02:00Z">
          <w:pPr/>
        </w:pPrChange>
      </w:pPr>
      <w:ins w:id="445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5" w:author="Administrator" w:date="2018-10-23T14:06:00Z">
              <w:rPr/>
            </w:rPrChange>
          </w:rPr>
          <w:t>"</w:t>
        </w:r>
      </w:ins>
      <w:ins w:id="445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7" w:author="Administrator" w:date="2018-10-23T14:06:00Z">
              <w:rPr/>
            </w:rPrChange>
          </w:rPr>
          <w:t>transport</w:t>
        </w:r>
      </w:ins>
      <w:ins w:id="445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59" w:author="Administrator" w:date="2018-10-23T14:06:00Z">
              <w:rPr/>
            </w:rPrChange>
          </w:rPr>
          <w:t>":"</w:t>
        </w:r>
      </w:ins>
      <w:ins w:id="446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1" w:author="Administrator" w:date="2018-10-23T14:06:00Z">
              <w:rPr/>
            </w:rPrChange>
          </w:rPr>
          <w:t>udp</w:t>
        </w:r>
      </w:ins>
      <w:ins w:id="446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3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465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66" w:author="Administrator" w:date="2018-10-23T14:06:00Z">
            <w:rPr>
              <w:ins w:id="4467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64" w:author="Administrator" w:date="2018-10-23T14:02:00Z">
          <w:pPr/>
        </w:pPrChange>
      </w:pPr>
      <w:ins w:id="446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69" w:author="Administrator" w:date="2018-10-23T14:06:00Z">
              <w:rPr/>
            </w:rPrChange>
          </w:rPr>
          <w:t>"callId":"21a1d636c1c0100b4658ae3dd18b7522@192.168.2.56",</w:t>
        </w:r>
      </w:ins>
    </w:p>
    <w:p>
      <w:pPr>
        <w:ind w:left="420" w:firstLine="420"/>
        <w:rPr>
          <w:ins w:id="4471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72" w:author="Administrator" w:date="2018-10-23T14:06:00Z">
            <w:rPr>
              <w:ins w:id="4473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70" w:author="Administrator" w:date="2018-10-23T14:02:00Z">
          <w:pPr/>
        </w:pPrChange>
      </w:pPr>
      <w:ins w:id="447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5" w:author="Administrator" w:date="2018-10-23T14:06:00Z">
              <w:rPr/>
            </w:rPrChange>
          </w:rPr>
          <w:t>"</w:t>
        </w:r>
      </w:ins>
      <w:ins w:id="447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7" w:author="Administrator" w:date="2018-10-23T14:06:00Z">
              <w:rPr/>
            </w:rPrChange>
          </w:rPr>
          <w:t>state</w:t>
        </w:r>
      </w:ins>
      <w:ins w:id="447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79" w:author="Administrator" w:date="2018-10-23T14:06:00Z">
              <w:rPr/>
            </w:rPrChange>
          </w:rPr>
          <w:t>":"OK</w:t>
        </w:r>
      </w:ins>
      <w:ins w:id="448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1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4483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84" w:author="Administrator" w:date="2018-10-23T14:06:00Z">
            <w:rPr>
              <w:ins w:id="4485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82" w:author="Administrator" w:date="2018-10-23T14:02:00Z">
          <w:pPr/>
        </w:pPrChange>
      </w:pPr>
      <w:ins w:id="448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7" w:author="Administrator" w:date="2018-10-23T14:06:00Z">
              <w:rPr/>
            </w:rPrChange>
          </w:rPr>
          <w:t>"</w:t>
        </w:r>
      </w:ins>
      <w:ins w:id="448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89" w:author="Administrator" w:date="2018-10-23T14:06:00Z">
              <w:rPr/>
            </w:rPrChange>
          </w:rPr>
          <w:t>encoder</w:t>
        </w:r>
      </w:ins>
      <w:ins w:id="449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1" w:author="Administrator" w:date="2018-10-23T14:06:00Z">
              <w:rPr/>
            </w:rPrChange>
          </w:rPr>
          <w:t>":null</w:t>
        </w:r>
      </w:ins>
      <w:ins w:id="449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3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4495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496" w:author="Administrator" w:date="2018-10-23T14:06:00Z">
            <w:rPr>
              <w:ins w:id="4497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494" w:author="Administrator" w:date="2018-10-23T14:02:00Z">
          <w:pPr/>
        </w:pPrChange>
      </w:pPr>
      <w:ins w:id="449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499" w:author="Administrator" w:date="2018-10-23T14:06:00Z">
              <w:rPr/>
            </w:rPrChange>
          </w:rPr>
          <w:t>"</w:t>
        </w:r>
      </w:ins>
      <w:ins w:id="450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1" w:author="Administrator" w:date="2018-10-23T14:06:00Z">
              <w:rPr/>
            </w:rPrChange>
          </w:rPr>
          <w:t>host</w:t>
        </w:r>
      </w:ins>
      <w:ins w:id="450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3" w:author="Administrator" w:date="2018-10-23T14:06:00Z">
              <w:rPr/>
            </w:rPrChange>
          </w:rPr>
          <w:t>":"192.1</w:t>
        </w:r>
      </w:ins>
      <w:ins w:id="450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05" w:author="Administrator" w:date="2018-10-23T14:06:00Z">
              <w:rPr/>
            </w:rPrChange>
          </w:rPr>
          <w:t>68.2.56",</w:t>
        </w:r>
      </w:ins>
    </w:p>
    <w:p>
      <w:pPr>
        <w:ind w:left="420" w:firstLine="420"/>
        <w:rPr>
          <w:ins w:id="4507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08" w:author="Administrator" w:date="2018-10-23T14:06:00Z">
            <w:rPr>
              <w:ins w:id="4509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06" w:author="Administrator" w:date="2018-10-23T14:02:00Z">
          <w:pPr/>
        </w:pPrChange>
      </w:pPr>
      <w:ins w:id="451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1" w:author="Administrator" w:date="2018-10-23T14:06:00Z">
              <w:rPr/>
            </w:rPrChange>
          </w:rPr>
          <w:t>"</w:t>
        </w:r>
      </w:ins>
      <w:ins w:id="4512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3" w:author="Administrator" w:date="2018-10-23T14:06:00Z">
              <w:rPr/>
            </w:rPrChange>
          </w:rPr>
          <w:t>port</w:t>
        </w:r>
      </w:ins>
      <w:ins w:id="4514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15" w:author="Administrator" w:date="2018-10-23T14:06:00Z">
              <w:rPr/>
            </w:rPrChange>
          </w:rPr>
          <w:t>":31003</w:t>
        </w:r>
      </w:ins>
    </w:p>
    <w:p>
      <w:pPr>
        <w:ind w:firstLine="420"/>
        <w:rPr>
          <w:ins w:id="4517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18" w:author="Administrator" w:date="2018-10-23T14:06:00Z">
            <w:rPr>
              <w:ins w:id="4519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16" w:author="Administrator" w:date="2018-10-23T14:03:00Z">
          <w:pPr/>
        </w:pPrChange>
      </w:pPr>
      <w:ins w:id="452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1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4523" w:author="Administrator" w:date="2018-10-23T14:03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24" w:author="Administrator" w:date="2018-10-23T14:06:00Z">
            <w:rPr>
              <w:ins w:id="4525" w:author="Administrator" w:date="2018-10-23T14:03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  <w:pPrChange w:id="4522" w:author="Administrator" w:date="2018-10-23T14:03:00Z">
          <w:pPr/>
        </w:pPrChange>
      </w:pPr>
      <w:ins w:id="4526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7" w:author="Administrator" w:date="2018-10-23T14:06:00Z">
              <w:rPr/>
            </w:rPrChange>
          </w:rPr>
          <w:t>"</w:t>
        </w:r>
      </w:ins>
      <w:ins w:id="4528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29" w:author="Administrator" w:date="2018-10-23T14:06:00Z">
              <w:rPr/>
            </w:rPrChange>
          </w:rPr>
          <w:t>error</w:t>
        </w:r>
      </w:ins>
      <w:ins w:id="4530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1" w:author="Administrator" w:date="2018-10-23T14:06:00Z">
              <w:rPr/>
            </w:rPrChange>
          </w:rPr>
          <w:t>":null</w:t>
        </w:r>
      </w:ins>
    </w:p>
    <w:p>
      <w:pPr>
        <w:rPr>
          <w:ins w:id="4532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4533" w:author="Administrator" w:date="2018-10-23T14:06:00Z">
            <w:rPr>
              <w:ins w:id="4534" w:author="Administrator" w:date="2018-10-23T14:02:00Z"/>
            </w:rPr>
          </w:rPrChange>
        </w:rPr>
      </w:pPr>
      <w:ins w:id="4535" w:author="Administrator" w:date="2018-10-23T14:02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4536" w:author="Administrator" w:date="2018-10-23T14:06:00Z">
              <w:rPr/>
            </w:rPrChange>
          </w:rPr>
          <w:t>}</w:t>
        </w:r>
      </w:ins>
    </w:p>
    <w:p>
      <w:pPr>
        <w:pStyle w:val="3"/>
        <w:outlineLvl w:val="1"/>
        <w:rPr>
          <w:rFonts w:ascii="微软雅黑" w:hAnsi="微软雅黑" w:eastAsia="微软雅黑" w:cs="微软雅黑"/>
        </w:rPr>
        <w:pPrChange w:id="4537" w:author="Administrator" w:date="2018-10-23T13:50:00Z">
          <w:pPr>
            <w:outlineLvl w:val="1"/>
          </w:pPr>
        </w:pPrChange>
      </w:pPr>
      <w:ins w:id="4538" w:author="Administrator" w:date="2018-10-23T13:47:00Z">
        <w:r>
          <w:rPr>
            <w:rFonts w:ascii="微软雅黑" w:hAnsi="微软雅黑" w:eastAsia="微软雅黑" w:cs="微软雅黑"/>
            <w:b/>
            <w:rPrChange w:id="453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6 云台控制</w:t>
      </w:r>
    </w:p>
    <w:p>
      <w:pPr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</w:rPr>
        <w:t>描述：云台控制分为方向控制</w:t>
      </w:r>
      <w:r>
        <w:rPr>
          <w:rFonts w:hint="eastAsia" w:ascii="微软雅黑" w:hAnsi="微软雅黑" w:eastAsia="微软雅黑" w:cs="微软雅黑"/>
          <w:color w:val="FF0000"/>
        </w:rPr>
        <w:t>direction</w:t>
      </w:r>
      <w:r>
        <w:rPr>
          <w:rFonts w:hint="eastAsia" w:ascii="微软雅黑" w:hAnsi="微软雅黑" w:eastAsia="微软雅黑" w:cs="微软雅黑"/>
        </w:rPr>
        <w:t>，镜头变倍控制</w:t>
      </w:r>
      <w:r>
        <w:rPr>
          <w:rFonts w:hint="eastAsia" w:ascii="微软雅黑" w:hAnsi="微软雅黑" w:eastAsia="微软雅黑" w:cs="微软雅黑"/>
          <w:color w:val="FF0000"/>
        </w:rPr>
        <w:t>zoom</w:t>
      </w:r>
      <w:r>
        <w:rPr>
          <w:rFonts w:hint="eastAsia" w:ascii="微软雅黑" w:hAnsi="微软雅黑" w:eastAsia="微软雅黑" w:cs="微软雅黑"/>
        </w:rPr>
        <w:t>，光圈控制</w:t>
      </w:r>
      <w:r>
        <w:rPr>
          <w:rFonts w:hint="eastAsia" w:ascii="微软雅黑" w:hAnsi="微软雅黑" w:eastAsia="微软雅黑" w:cs="微软雅黑"/>
          <w:color w:val="FF0000"/>
        </w:rPr>
        <w:t>iris</w:t>
      </w:r>
      <w:r>
        <w:rPr>
          <w:rFonts w:hint="eastAsia" w:ascii="微软雅黑" w:hAnsi="微软雅黑" w:eastAsia="微软雅黑" w:cs="微软雅黑"/>
        </w:rPr>
        <w:t>和焦距控制</w:t>
      </w:r>
      <w:r>
        <w:rPr>
          <w:rFonts w:hint="eastAsia" w:ascii="微软雅黑" w:hAnsi="微软雅黑" w:eastAsia="微软雅黑" w:cs="微软雅黑"/>
          <w:color w:val="FF0000"/>
        </w:rPr>
        <w:t>focus</w:t>
      </w:r>
      <w:r>
        <w:rPr>
          <w:rFonts w:hint="eastAsia" w:ascii="微软雅黑" w:hAnsi="微软雅黑" w:eastAsia="微软雅黑" w:cs="微软雅黑"/>
        </w:rPr>
        <w:t>，</w:t>
      </w:r>
      <w:r>
        <w:rPr>
          <w:rFonts w:hint="eastAsia" w:ascii="微软雅黑" w:hAnsi="微软雅黑" w:eastAsia="微软雅黑" w:cs="微软雅黑"/>
          <w:color w:val="FF0000"/>
        </w:rPr>
        <w:t>一次控制中direction、zoom、iris、focus只能有一个参数有效，其他参数都填写0。</w:t>
      </w:r>
    </w:p>
    <w:p>
      <w:pPr>
        <w:rPr>
          <w:ins w:id="4540" w:author="Administrator" w:date="2018-10-23T13:50:00Z"/>
          <w:rFonts w:ascii="微软雅黑" w:hAnsi="微软雅黑" w:eastAsia="微软雅黑" w:cs="微软雅黑"/>
          <w:szCs w:val="21"/>
          <w:rPrChange w:id="4541" w:author="Administrator" w:date="2018-10-23T14:05:00Z">
            <w:rPr>
              <w:ins w:id="4542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  <w:szCs w:val="21"/>
        </w:rPr>
        <w:t>方向控制：针对球机，应支持方向调整，方向包括上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</w:t>
      </w:r>
      <w:r>
        <w:rPr>
          <w:rFonts w:hint="eastAsia" w:ascii="微软雅黑" w:hAnsi="微软雅黑" w:eastAsia="微软雅黑" w:cs="微软雅黑"/>
          <w:szCs w:val="21"/>
        </w:rPr>
        <w:t>、下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</w:t>
      </w:r>
      <w:r>
        <w:rPr>
          <w:rFonts w:hint="eastAsia" w:ascii="微软雅黑" w:hAnsi="微软雅黑" w:eastAsia="微软雅黑" w:cs="微软雅黑"/>
          <w:szCs w:val="21"/>
        </w:rPr>
        <w:t>、左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left</w:t>
      </w:r>
      <w:r>
        <w:rPr>
          <w:rFonts w:hint="eastAsia" w:ascii="微软雅黑" w:hAnsi="微软雅黑" w:eastAsia="微软雅黑" w:cs="微软雅黑"/>
          <w:szCs w:val="21"/>
        </w:rPr>
        <w:t>、右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right</w:t>
      </w:r>
      <w:r>
        <w:rPr>
          <w:rFonts w:hint="eastAsia" w:ascii="微软雅黑" w:hAnsi="微软雅黑" w:eastAsia="微软雅黑" w:cs="微软雅黑"/>
          <w:szCs w:val="21"/>
        </w:rPr>
        <w:t>、左上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upLeft</w:t>
      </w:r>
      <w:r>
        <w:rPr>
          <w:rFonts w:hint="eastAsia" w:ascii="微软雅黑" w:hAnsi="微软雅黑" w:eastAsia="微软雅黑" w:cs="微软雅黑"/>
          <w:szCs w:val="21"/>
        </w:rPr>
        <w:t>、左下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downLeft</w:t>
      </w:r>
      <w:r>
        <w:rPr>
          <w:rFonts w:hint="eastAsia" w:ascii="微软雅黑" w:hAnsi="微软雅黑" w:eastAsia="微软雅黑" w:cs="微软雅黑"/>
          <w:szCs w:val="21"/>
        </w:rPr>
        <w:t>、右上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upRight</w:t>
      </w:r>
      <w:r>
        <w:rPr>
          <w:rFonts w:hint="eastAsia" w:ascii="微软雅黑" w:hAnsi="微软雅黑" w:eastAsia="微软雅黑" w:cs="微软雅黑"/>
          <w:szCs w:val="21"/>
        </w:rPr>
        <w:t>、右下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 xml:space="preserve"> downRight</w:t>
      </w:r>
      <w:r>
        <w:rPr>
          <w:rFonts w:hint="eastAsia" w:ascii="微软雅黑" w:hAnsi="微软雅黑" w:eastAsia="微软雅黑" w:cs="微软雅黑"/>
          <w:szCs w:val="21"/>
        </w:rPr>
        <w:t>八个方向</w:t>
      </w:r>
    </w:p>
    <w:p>
      <w:pPr>
        <w:pStyle w:val="4"/>
        <w:spacing w:line="413" w:lineRule="auto"/>
        <w:outlineLvl w:val="2"/>
        <w:rPr>
          <w:ins w:id="4544" w:author="Administrator" w:date="2018-10-23T11:27:00Z"/>
          <w:rFonts w:ascii="微软雅黑" w:hAnsi="微软雅黑" w:eastAsia="微软雅黑" w:cs="微软雅黑"/>
          <w:rPrChange w:id="4545" w:author="Administrator" w:date="2018-10-23T14:05:00Z">
            <w:rPr>
              <w:ins w:id="4546" w:author="Administrator" w:date="2018-10-23T11:27:00Z"/>
            </w:rPr>
          </w:rPrChange>
        </w:rPr>
        <w:pPrChange w:id="4543" w:author="Administrator" w:date="2018-10-23T13:50:00Z">
          <w:pPr>
            <w:outlineLvl w:val="1"/>
          </w:pPr>
        </w:pPrChange>
      </w:pPr>
      <w:ins w:id="4547" w:author="Administrator" w:date="2018-10-23T13:50:00Z">
        <w:r>
          <w:rPr>
            <w:rFonts w:ascii="微软雅黑" w:hAnsi="微软雅黑" w:eastAsia="微软雅黑" w:cs="微软雅黑"/>
            <w:b/>
            <w:rPrChange w:id="454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6</w:t>
      </w:r>
      <w:ins w:id="4549" w:author="Administrator" w:date="2018-10-23T13:50:00Z">
        <w:r>
          <w:rPr>
            <w:rFonts w:ascii="微软雅黑" w:hAnsi="微软雅黑" w:eastAsia="微软雅黑" w:cs="微软雅黑"/>
            <w:b/>
            <w:rPrChange w:id="4550" w:author="Administrator" w:date="2018-10-23T14:05:00Z">
              <w:rPr>
                <w:b/>
              </w:rPr>
            </w:rPrChange>
          </w:rPr>
          <w:t xml:space="preserve">.1 </w:t>
        </w:r>
      </w:ins>
      <w:ins w:id="4551" w:author="Administrator" w:date="2018-10-23T13:50:00Z">
        <w:r>
          <w:rPr>
            <w:rFonts w:hint="eastAsia" w:ascii="微软雅黑" w:hAnsi="微软雅黑" w:eastAsia="微软雅黑" w:cs="微软雅黑"/>
            <w:b/>
            <w:rPrChange w:id="455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4553" w:author="Administrator" w:date="2018-10-23T13:50:00Z">
        <w:r>
          <w:rPr>
            <w:rFonts w:hint="eastAsia" w:ascii="微软雅黑" w:hAnsi="微软雅黑" w:eastAsia="微软雅黑" w:cs="微软雅黑"/>
            <w:b/>
            <w:rPrChange w:id="455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555" w:author="Administrator" w:date="2018-10-23T13:53:00Z">
          <w:pPr>
            <w:outlineLvl w:val="2"/>
          </w:pPr>
        </w:pPrChange>
      </w:pPr>
      <w:ins w:id="4556" w:author="Administrator" w:date="2018-10-23T13:47:00Z">
        <w:r>
          <w:rPr>
            <w:rFonts w:ascii="微软雅黑" w:hAnsi="微软雅黑" w:eastAsia="微软雅黑" w:cs="微软雅黑"/>
            <w:b/>
            <w:rPrChange w:id="4557" w:author="Administrator" w:date="2018-10-23T14:05:00Z">
              <w:rPr>
                <w:b/>
              </w:rPr>
            </w:rPrChange>
          </w:rPr>
          <w:t>4</w:t>
        </w:r>
      </w:ins>
      <w:ins w:id="4558" w:author="Administrator" w:date="2018-10-23T11:27:00Z">
        <w:r>
          <w:rPr>
            <w:rFonts w:ascii="微软雅黑" w:hAnsi="微软雅黑" w:eastAsia="微软雅黑" w:cs="微软雅黑"/>
            <w:b/>
            <w:rPrChange w:id="455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6</w:t>
      </w:r>
      <w:ins w:id="4560" w:author="Administrator" w:date="2018-10-23T11:27:00Z">
        <w:r>
          <w:rPr>
            <w:rFonts w:ascii="微软雅黑" w:hAnsi="微软雅黑" w:eastAsia="微软雅黑" w:cs="微软雅黑"/>
            <w:b/>
            <w:rPrChange w:id="4561" w:author="Administrator" w:date="2018-10-23T14:05:00Z">
              <w:rPr>
                <w:b/>
              </w:rPr>
            </w:rPrChange>
          </w:rPr>
          <w:t>.</w:t>
        </w:r>
      </w:ins>
      <w:ins w:id="4562" w:author="Administrator" w:date="2018-10-23T13:51:00Z">
        <w:r>
          <w:rPr>
            <w:rFonts w:ascii="微软雅黑" w:hAnsi="微软雅黑" w:eastAsia="微软雅黑" w:cs="微软雅黑"/>
            <w:b/>
            <w:rPrChange w:id="4563" w:author="Administrator" w:date="2018-10-23T14:05:00Z">
              <w:rPr>
                <w:b/>
              </w:rPr>
            </w:rPrChange>
          </w:rPr>
          <w:t>2</w:t>
        </w:r>
      </w:ins>
      <w:ins w:id="4564" w:author="Administrator" w:date="2018-10-23T11:27:00Z">
        <w:r>
          <w:rPr>
            <w:rFonts w:ascii="微软雅黑" w:hAnsi="微软雅黑" w:eastAsia="微软雅黑" w:cs="微软雅黑"/>
            <w:b/>
            <w:rPrChange w:id="4565" w:author="Administrator" w:date="2018-10-23T14:05:00Z">
              <w:rPr>
                <w:b/>
              </w:rPr>
            </w:rPrChange>
          </w:rPr>
          <w:t xml:space="preserve"> </w:t>
        </w:r>
      </w:ins>
      <w:ins w:id="4566" w:author="Administrator" w:date="2018-10-23T11:27:00Z">
        <w:r>
          <w:rPr>
            <w:rFonts w:hint="eastAsia" w:ascii="微软雅黑" w:hAnsi="微软雅黑" w:eastAsia="微软雅黑" w:cs="微软雅黑"/>
            <w:b/>
            <w:rPrChange w:id="456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rFonts w:hint="eastAsia" w:eastAsia="微软雅黑"/>
          <w:lang w:eastAsia="zh-CN"/>
        </w:rPr>
      </w:pPr>
      <w:ins w:id="4568" w:author="Administrator" w:date="2018-10-23T13:46:00Z">
        <w:r>
          <w:rPr>
            <w:rFonts w:hint="eastAsia" w:ascii="微软雅黑" w:hAnsi="微软雅黑" w:eastAsia="微软雅黑" w:cs="微软雅黑"/>
            <w:rPrChange w:id="456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570" w:author="Administrator" w:date="2018-10-22T18:06:00Z">
        <w:r>
          <w:rPr>
            <w:rFonts w:ascii="微软雅黑" w:hAnsi="微软雅黑" w:eastAsia="微软雅黑" w:cs="微软雅黑"/>
            <w:rPrChange w:id="4571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PTZ</w:t>
      </w:r>
    </w:p>
    <w:p>
      <w:pPr>
        <w:rPr>
          <w:ins w:id="4572" w:author="Administrator" w:date="2018-10-23T11:27:00Z"/>
          <w:rFonts w:ascii="微软雅黑" w:hAnsi="微软雅黑" w:eastAsia="微软雅黑" w:cs="微软雅黑"/>
          <w:color w:val="2A00FF"/>
          <w:sz w:val="21"/>
          <w:szCs w:val="21"/>
          <w:highlight w:val="white"/>
          <w:rPrChange w:id="4573" w:author="Administrator" w:date="2018-10-23T14:05:00Z">
            <w:rPr>
              <w:ins w:id="4574" w:author="Administrator" w:date="2018-10-23T11:27:00Z"/>
              <w:rFonts w:ascii="Consolas" w:hAnsi="Consolas" w:eastAsia="Consolas"/>
              <w:color w:val="2A00FF"/>
              <w:sz w:val="20"/>
              <w:highlight w:val="white"/>
            </w:rPr>
          </w:rPrChange>
        </w:rPr>
      </w:pPr>
      <w:ins w:id="4575" w:author="Administrator" w:date="2018-10-23T13:51:00Z">
        <w:r>
          <w:rPr>
            <w:rFonts w:hint="eastAsia" w:ascii="微软雅黑" w:hAnsi="微软雅黑" w:eastAsia="微软雅黑" w:cs="微软雅黑"/>
            <w:szCs w:val="21"/>
            <w:rPrChange w:id="4576" w:author="Administrator" w:date="2018-10-23T14:05:00Z">
              <w:rPr>
                <w:rFonts w:hint="eastAsia"/>
              </w:rPr>
            </w:rPrChange>
          </w:rPr>
          <w:t>param</w:t>
        </w:r>
      </w:ins>
      <w:ins w:id="4577" w:author="Administrator" w:date="2018-10-23T13:51:00Z">
        <w:r>
          <w:rPr>
            <w:rFonts w:hint="eastAsia" w:ascii="微软雅黑" w:hAnsi="微软雅黑" w:eastAsia="微软雅黑" w:cs="微软雅黑"/>
            <w:szCs w:val="21"/>
            <w:rPrChange w:id="4578" w:author="Administrator" w:date="2018-10-23T14:05:00Z">
              <w:rPr>
                <w:rFonts w:hint="eastAsia"/>
              </w:rPr>
            </w:rPrChange>
          </w:rPr>
          <w:t>请求参数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5"/>
        <w:gridCol w:w="3187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7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0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ins w:id="458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586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deviceID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type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String类型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云台控制类型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'direction '控制方向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'zoom'控制镜头变倍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'iris' 控制光圈 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'focus' 控制焦距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direction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类型</w:t>
            </w:r>
          </w:p>
        </w:tc>
        <w:tc>
          <w:tcPr>
            <w:tcW w:w="3187" w:type="dxa"/>
          </w:tcPr>
          <w:p>
            <w:pPr>
              <w:rPr>
                <w:ins w:id="4587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控制方向类型 </w:t>
            </w:r>
          </w:p>
          <w:p>
            <w:pPr>
              <w:rPr>
                <w:ins w:id="4588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上：</w:t>
            </w:r>
            <w:ins w:id="4589" w:author="vim" w:date="2018-11-02T09:57:00Z">
              <w:r>
                <w:rPr>
                  <w:rFonts w:ascii="微软雅黑" w:hAnsi="微软雅黑" w:eastAsia="微软雅黑" w:cs="微软雅黑"/>
                  <w:szCs w:val="21"/>
                </w:rPr>
                <w:t>up</w:t>
              </w:r>
            </w:ins>
            <w:del w:id="4590" w:author="vim" w:date="2018-11-02T09:57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>1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 </w:t>
            </w:r>
          </w:p>
          <w:p>
            <w:pPr>
              <w:rPr>
                <w:ins w:id="4591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下：</w:t>
            </w:r>
            <w:ins w:id="4592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</w:t>
              </w:r>
            </w:ins>
            <w:del w:id="4593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2 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  <w:p>
            <w:pPr>
              <w:rPr>
                <w:ins w:id="4594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左：</w:t>
            </w:r>
            <w:ins w:id="4595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left</w:t>
              </w:r>
            </w:ins>
            <w:del w:id="4596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3 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</w:t>
            </w:r>
          </w:p>
          <w:p>
            <w:pPr>
              <w:rPr>
                <w:ins w:id="4597" w:author="vim" w:date="2018-11-02T09:57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右：</w:t>
            </w:r>
            <w:ins w:id="4598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right</w:t>
              </w:r>
            </w:ins>
            <w:del w:id="4599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4 </w:delText>
              </w:r>
            </w:del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</w:t>
            </w:r>
          </w:p>
          <w:p>
            <w:pPr>
              <w:rPr>
                <w:ins w:id="4600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左上：</w:t>
            </w:r>
            <w:ins w:id="4601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upLeft</w:t>
              </w:r>
            </w:ins>
            <w:del w:id="4602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5  </w:delText>
              </w:r>
            </w:del>
          </w:p>
          <w:p>
            <w:pPr>
              <w:rPr>
                <w:ins w:id="4603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左下：</w:t>
            </w:r>
            <w:ins w:id="4604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downLeft</w:t>
              </w:r>
            </w:ins>
            <w:del w:id="4605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6  </w:delText>
              </w:r>
            </w:del>
          </w:p>
          <w:p>
            <w:pPr>
              <w:rPr>
                <w:ins w:id="4606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右上：</w:t>
            </w:r>
            <w:ins w:id="4607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upRight</w:t>
              </w:r>
            </w:ins>
            <w:del w:id="4608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7  </w:delText>
              </w:r>
            </w:del>
          </w:p>
          <w:p>
            <w:pPr>
              <w:rPr>
                <w:ins w:id="4609" w:author="vim" w:date="2018-11-02T09:58:00Z"/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右下：</w:t>
            </w:r>
            <w:ins w:id="4610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downRight</w:t>
              </w:r>
            </w:ins>
            <w:del w:id="4611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 xml:space="preserve">8  </w:delText>
              </w:r>
            </w:del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停止： </w:t>
            </w:r>
            <w:ins w:id="4612" w:author="vim" w:date="2018-11-02T09:58:00Z">
              <w:r>
                <w:rPr>
                  <w:rFonts w:ascii="微软雅黑" w:hAnsi="微软雅黑" w:eastAsia="微软雅黑" w:cs="微软雅黑"/>
                  <w:szCs w:val="21"/>
                </w:rPr>
                <w:t>stop</w:t>
              </w:r>
            </w:ins>
            <w:del w:id="4613" w:author="vim" w:date="2018-11-02T09:58:00Z">
              <w:r>
                <w:rPr>
                  <w:rFonts w:hint="eastAsia" w:ascii="微软雅黑" w:hAnsi="微软雅黑" w:eastAsia="微软雅黑" w:cs="微软雅黑"/>
                  <w:szCs w:val="21"/>
                </w:rPr>
                <w:delText>0</w:delText>
              </w:r>
            </w:del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zoom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控制镜头类型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放大：1   缩小：2  停止：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iris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控制光圈类型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放大：1   缩小：2  停止：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focus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控制焦距类型</w:t>
            </w:r>
          </w:p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近：1  远：2  停止: 0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speed</w:t>
            </w:r>
          </w:p>
        </w:tc>
        <w:tc>
          <w:tcPr>
            <w:tcW w:w="1715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Int类型</w:t>
            </w:r>
          </w:p>
        </w:tc>
        <w:tc>
          <w:tcPr>
            <w:tcW w:w="3187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速度</w:t>
            </w:r>
          </w:p>
        </w:tc>
        <w:tc>
          <w:tcPr>
            <w:tcW w:w="14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tab/>
      </w:r>
    </w:p>
    <w:p>
      <w:pPr>
        <w:rPr>
          <w:rFonts w:ascii="微软雅黑" w:hAnsi="微软雅黑" w:eastAsia="微软雅黑" w:cs="微软雅黑"/>
          <w:rPrChange w:id="4614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rPrChange w:id="4615" w:author="Administrator" w:date="2018-10-23T14:05:00Z">
            <w:rPr>
              <w:rFonts w:hint="eastAsia"/>
            </w:rPr>
          </w:rPrChange>
        </w:rPr>
        <w:t>格式如下：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r>
        <w:rPr>
          <w:rFonts w:hint="eastAsia" w:ascii="微软雅黑" w:hAnsi="微软雅黑" w:eastAsia="微软雅黑" w:cs="微软雅黑"/>
          <w:szCs w:val="21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"method":"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PTZ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1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"deviceID":"38020000001320000010",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"type":"direction",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"direction":"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up</w:t>
      </w:r>
      <w:r>
        <w:rPr>
          <w:rFonts w:hint="eastAsia" w:ascii="微软雅黑" w:hAnsi="微软雅黑" w:eastAsia="微软雅黑" w:cs="微软雅黑"/>
          <w:szCs w:val="21"/>
        </w:rPr>
        <w:t>",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"zoom":0,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"iris":0,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"focus":0,</w:t>
      </w:r>
    </w:p>
    <w:p>
      <w:pPr>
        <w:ind w:left="420" w:firstLine="420"/>
        <w:outlineLvl w:val="9"/>
        <w:rPr>
          <w:rFonts w:ascii="微软雅黑" w:hAnsi="微软雅黑" w:eastAsia="微软雅黑" w:cs="微软雅黑"/>
          <w:szCs w:val="21"/>
        </w:rPr>
        <w:pPrChange w:id="462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"speed":1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  <w:szCs w:val="21"/>
        </w:rPr>
        <w:pPrChange w:id="462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  <w:szCs w:val="21"/>
        </w:rPr>
        <w:t>"version":"1.0"</w:t>
      </w:r>
    </w:p>
    <w:p>
      <w:pPr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4630" w:author="Administrator" w:date="2018-10-23T13:53:00Z">
          <w:pPr>
            <w:outlineLvl w:val="2"/>
          </w:pPr>
        </w:pPrChange>
      </w:pPr>
      <w:ins w:id="4631" w:author="Administrator" w:date="2018-10-23T13:47:00Z">
        <w:r>
          <w:rPr>
            <w:rFonts w:ascii="微软雅黑" w:hAnsi="微软雅黑" w:eastAsia="微软雅黑" w:cs="微软雅黑"/>
            <w:b/>
            <w:rPrChange w:id="4632" w:author="Administrator" w:date="2018-10-23T14:05:00Z">
              <w:rPr>
                <w:b/>
              </w:rPr>
            </w:rPrChange>
          </w:rPr>
          <w:t>4</w:t>
        </w:r>
      </w:ins>
      <w:ins w:id="4633" w:author="Administrator" w:date="2018-10-23T11:27:00Z">
        <w:r>
          <w:rPr>
            <w:rFonts w:ascii="微软雅黑" w:hAnsi="微软雅黑" w:eastAsia="微软雅黑" w:cs="微软雅黑"/>
            <w:b/>
            <w:rPrChange w:id="463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6</w:t>
      </w:r>
      <w:ins w:id="4635" w:author="Administrator" w:date="2018-10-23T11:27:00Z">
        <w:r>
          <w:rPr>
            <w:rFonts w:ascii="微软雅黑" w:hAnsi="微软雅黑" w:eastAsia="微软雅黑" w:cs="微软雅黑"/>
            <w:b/>
            <w:rPrChange w:id="463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637" w:author="Administrator" w:date="2018-10-23T11:27:00Z">
        <w:r>
          <w:rPr>
            <w:rFonts w:ascii="微软雅黑" w:hAnsi="微软雅黑" w:eastAsia="微软雅黑" w:cs="微软雅黑"/>
            <w:b/>
            <w:rPrChange w:id="4638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639" w:author="Administrator" w:date="2018-10-23T11:27:00Z">
        <w:r>
          <w:rPr>
            <w:rFonts w:hint="eastAsia" w:ascii="微软雅黑" w:hAnsi="微软雅黑" w:eastAsia="微软雅黑" w:cs="微软雅黑"/>
            <w:b/>
            <w:rPrChange w:id="4640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641" w:author="Administrator" w:date="2018-10-23T14:05:00Z">
            <w:rPr/>
          </w:rPrChange>
        </w:rPr>
      </w:pPr>
      <w:ins w:id="4642" w:author="Administrator" w:date="2018-10-23T13:43:00Z">
        <w:r>
          <w:rPr>
            <w:rFonts w:hint="eastAsia" w:ascii="微软雅黑" w:hAnsi="微软雅黑" w:eastAsia="微软雅黑" w:cs="微软雅黑"/>
            <w:rPrChange w:id="4643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4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4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4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4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1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5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55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656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58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65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660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66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662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ins w:id="4663" w:author="Administrator" w:date="2018-10-23T14:02:00Z"/>
          <w:rFonts w:ascii="微软雅黑" w:hAnsi="微软雅黑" w:eastAsia="微软雅黑" w:cs="微软雅黑"/>
          <w:rPrChange w:id="4664" w:author="Administrator" w:date="2018-10-23T14:05:00Z">
            <w:rPr>
              <w:ins w:id="4665" w:author="Administrator" w:date="2018-10-23T14:02:00Z"/>
            </w:rPr>
          </w:rPrChange>
        </w:rPr>
      </w:pPr>
      <w:ins w:id="4666" w:author="Administrator" w:date="2018-10-23T14:02:00Z">
        <w:r>
          <w:rPr>
            <w:rFonts w:hint="eastAsia" w:ascii="微软雅黑" w:hAnsi="微软雅黑" w:eastAsia="微软雅黑" w:cs="微软雅黑"/>
            <w:rPrChange w:id="4667" w:author="Administrator" w:date="2018-10-23T14:05:00Z">
              <w:rPr>
                <w:rFonts w:hint="eastAsia"/>
              </w:rPr>
            </w:rPrChange>
          </w:rPr>
          <w:t>临时响应</w:t>
        </w:r>
      </w:ins>
      <w:ins w:id="4668" w:author="Administrator" w:date="2018-10-23T14:02:00Z">
        <w:r>
          <w:rPr>
            <w:rFonts w:hint="eastAsia" w:ascii="微软雅黑" w:hAnsi="微软雅黑" w:eastAsia="微软雅黑" w:cs="微软雅黑"/>
            <w:rPrChange w:id="466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670" w:author="Administrator" w:date="2018-10-23T14:02:00Z">
        <w:r>
          <w:rPr>
            <w:rFonts w:ascii="微软雅黑" w:hAnsi="微软雅黑" w:eastAsia="微软雅黑" w:cs="微软雅黑"/>
            <w:rPrChange w:id="4671" w:author="Administrator" w:date="2018-10-23T14:05:00Z">
              <w:rPr/>
            </w:rPrChange>
          </w:rPr>
          <w:instrText xml:space="preserve"> HYPERLINK \l "</w:instrText>
        </w:r>
      </w:ins>
      <w:ins w:id="4672" w:author="Administrator" w:date="2018-10-23T14:02:00Z">
        <w:r>
          <w:rPr>
            <w:rFonts w:hint="eastAsia" w:ascii="微软雅黑" w:hAnsi="微软雅黑" w:eastAsia="微软雅黑" w:cs="微软雅黑"/>
            <w:rPrChange w:id="4673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674" w:author="Administrator" w:date="2018-10-23T14:02:00Z">
        <w:r>
          <w:rPr>
            <w:rFonts w:hint="eastAsia" w:ascii="微软雅黑" w:hAnsi="微软雅黑" w:eastAsia="微软雅黑" w:cs="微软雅黑"/>
            <w:rPrChange w:id="4675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676" w:author="Administrator" w:date="2018-10-23T14:02:00Z">
        <w:r>
          <w:rPr>
            <w:rFonts w:ascii="微软雅黑" w:hAnsi="微软雅黑" w:eastAsia="微软雅黑" w:cs="微软雅黑"/>
            <w:rPrChange w:id="4677" w:author="Administrator" w:date="2018-10-23T14:05:00Z">
              <w:rPr/>
            </w:rPrChange>
          </w:rPr>
          <w:instrText xml:space="preserve">" </w:instrText>
        </w:r>
      </w:ins>
      <w:ins w:id="4678" w:author="Administrator" w:date="2018-10-23T14:02:00Z">
        <w:r>
          <w:rPr>
            <w:rFonts w:hint="eastAsia" w:ascii="微软雅黑" w:hAnsi="微软雅黑" w:eastAsia="微软雅黑" w:cs="微软雅黑"/>
            <w:rPrChange w:id="467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680" w:author="Administrator" w:date="2018-10-23T14:02:00Z">
        <w:r>
          <w:rPr>
            <w:rStyle w:val="9"/>
            <w:rFonts w:ascii="微软雅黑" w:hAnsi="微软雅黑" w:eastAsia="微软雅黑" w:cs="微软雅黑"/>
            <w:rPrChange w:id="4681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682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683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684" w:author="Administrator" w:date="2018-10-23T14:02:00Z">
        <w:r>
          <w:rPr>
            <w:rFonts w:hint="eastAsia" w:ascii="微软雅黑" w:hAnsi="微软雅黑" w:eastAsia="微软雅黑" w:cs="微软雅黑"/>
            <w:rPrChange w:id="468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686" w:author="Administrator" w:date="2018-10-23T14:02:00Z"/>
          <w:rFonts w:ascii="微软雅黑" w:hAnsi="微软雅黑" w:eastAsia="微软雅黑" w:cs="微软雅黑"/>
          <w:rPrChange w:id="4687" w:author="Administrator" w:date="2018-10-23T14:05:00Z">
            <w:rPr>
              <w:ins w:id="4688" w:author="Administrator" w:date="2018-10-23T14:02:00Z"/>
            </w:rPr>
          </w:rPrChange>
        </w:rPr>
      </w:pPr>
      <w:ins w:id="4689" w:author="Administrator" w:date="2018-10-23T14:02:00Z">
        <w:r>
          <w:rPr>
            <w:rFonts w:hint="eastAsia" w:ascii="微软雅黑" w:hAnsi="微软雅黑" w:eastAsia="微软雅黑" w:cs="微软雅黑"/>
            <w:rPrChange w:id="4690" w:author="Administrator" w:date="2018-10-23T14:05:00Z">
              <w:rPr>
                <w:rFonts w:hint="eastAsia"/>
              </w:rPr>
            </w:rPrChange>
          </w:rPr>
          <w:t>错误响应</w:t>
        </w:r>
      </w:ins>
      <w:ins w:id="4691" w:author="Administrator" w:date="2018-10-23T14:02:00Z">
        <w:r>
          <w:rPr>
            <w:rFonts w:hint="eastAsia" w:ascii="微软雅黑" w:hAnsi="微软雅黑" w:eastAsia="微软雅黑" w:cs="微软雅黑"/>
            <w:rPrChange w:id="469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693" w:author="Administrator" w:date="2018-10-23T14:02:00Z">
        <w:r>
          <w:rPr>
            <w:rFonts w:ascii="微软雅黑" w:hAnsi="微软雅黑" w:eastAsia="微软雅黑" w:cs="微软雅黑"/>
            <w:rPrChange w:id="4694" w:author="Administrator" w:date="2018-10-23T14:05:00Z">
              <w:rPr/>
            </w:rPrChange>
          </w:rPr>
          <w:instrText xml:space="preserve"> HYPERLINK \l "</w:instrText>
        </w:r>
      </w:ins>
      <w:ins w:id="4695" w:author="Administrator" w:date="2018-10-23T14:02:00Z">
        <w:r>
          <w:rPr>
            <w:rFonts w:hint="eastAsia" w:ascii="微软雅黑" w:hAnsi="微软雅黑" w:eastAsia="微软雅黑" w:cs="微软雅黑"/>
            <w:rPrChange w:id="4696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697" w:author="Administrator" w:date="2018-10-23T14:02:00Z">
        <w:r>
          <w:rPr>
            <w:rFonts w:hint="eastAsia" w:ascii="微软雅黑" w:hAnsi="微软雅黑" w:eastAsia="微软雅黑" w:cs="微软雅黑"/>
            <w:rPrChange w:id="4698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699" w:author="Administrator" w:date="2018-10-23T14:02:00Z">
        <w:r>
          <w:rPr>
            <w:rFonts w:ascii="微软雅黑" w:hAnsi="微软雅黑" w:eastAsia="微软雅黑" w:cs="微软雅黑"/>
            <w:rPrChange w:id="4700" w:author="Administrator" w:date="2018-10-23T14:05:00Z">
              <w:rPr/>
            </w:rPrChange>
          </w:rPr>
          <w:instrText xml:space="preserve">" </w:instrText>
        </w:r>
      </w:ins>
      <w:ins w:id="4701" w:author="Administrator" w:date="2018-10-23T14:02:00Z">
        <w:r>
          <w:rPr>
            <w:rFonts w:hint="eastAsia" w:ascii="微软雅黑" w:hAnsi="微软雅黑" w:eastAsia="微软雅黑" w:cs="微软雅黑"/>
            <w:rPrChange w:id="470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703" w:author="Administrator" w:date="2018-10-23T14:02:00Z">
        <w:r>
          <w:rPr>
            <w:rStyle w:val="9"/>
            <w:rFonts w:ascii="微软雅黑" w:hAnsi="微软雅黑" w:eastAsia="微软雅黑" w:cs="微软雅黑"/>
            <w:rPrChange w:id="4704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70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706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707" w:author="Administrator" w:date="2018-10-23T14:02:00Z">
        <w:r>
          <w:rPr>
            <w:rFonts w:hint="eastAsia" w:ascii="微软雅黑" w:hAnsi="微软雅黑" w:eastAsia="微软雅黑" w:cs="微软雅黑"/>
            <w:rPrChange w:id="470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709" w:author="Administrator" w:date="2018-10-23T14:02:00Z"/>
          <w:rFonts w:ascii="微软雅黑" w:hAnsi="微软雅黑" w:eastAsia="微软雅黑" w:cs="微软雅黑"/>
          <w:rPrChange w:id="4710" w:author="Administrator" w:date="2018-10-23T14:05:00Z">
            <w:rPr>
              <w:ins w:id="4711" w:author="Administrator" w:date="2018-10-23T14:02:00Z"/>
            </w:rPr>
          </w:rPrChange>
        </w:rPr>
      </w:pPr>
      <w:ins w:id="4712" w:author="Administrator" w:date="2018-10-23T14:02:00Z">
        <w:r>
          <w:rPr>
            <w:rFonts w:hint="eastAsia" w:ascii="微软雅黑" w:hAnsi="微软雅黑" w:eastAsia="微软雅黑" w:cs="微软雅黑"/>
            <w:rPrChange w:id="471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r>
        <w:rPr>
          <w:rFonts w:hint="eastAsia" w:ascii="微软雅黑" w:hAnsi="微软雅黑" w:eastAsia="微软雅黑" w:cs="微软雅黑"/>
          <w:lang w:eastAsia="zh-CN"/>
        </w:rPr>
        <w:t>PTZ</w:t>
      </w:r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1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2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2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472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4724" w:author="Administrator" w:date="2018-10-23T11:27:00Z"/>
          <w:rFonts w:ascii="微软雅黑" w:hAnsi="微软雅黑" w:eastAsia="微软雅黑" w:cs="微软雅黑"/>
          <w:rPrChange w:id="4725" w:author="Administrator" w:date="2018-10-23T14:05:00Z">
            <w:rPr>
              <w:ins w:id="4726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4727" w:author="Administrator" w:date="2018-10-23T13:50:00Z">
          <w:pPr>
            <w:outlineLvl w:val="1"/>
          </w:pPr>
        </w:pPrChange>
      </w:pPr>
      <w:ins w:id="4728" w:author="Administrator" w:date="2018-10-23T13:47:00Z">
        <w:r>
          <w:rPr>
            <w:rFonts w:ascii="微软雅黑" w:hAnsi="微软雅黑" w:eastAsia="微软雅黑" w:cs="微软雅黑"/>
            <w:b/>
            <w:rPrChange w:id="472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7 巡航预案控制</w:t>
      </w:r>
    </w:p>
    <w:p>
      <w:pPr>
        <w:rPr>
          <w:ins w:id="4730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描述：球机巡航预案控制主要包括新增巡航点，删除巡航点，设置巡航速度，设置巡航停留时间，开始巡航和停止巡航等操作</w:t>
      </w:r>
    </w:p>
    <w:p>
      <w:pPr>
        <w:pStyle w:val="4"/>
        <w:spacing w:line="413" w:lineRule="auto"/>
        <w:outlineLvl w:val="2"/>
        <w:rPr>
          <w:ins w:id="4732" w:author="Administrator" w:date="2018-10-23T11:27:00Z"/>
          <w:rFonts w:ascii="微软雅黑" w:hAnsi="微软雅黑" w:eastAsia="微软雅黑" w:cs="微软雅黑"/>
          <w:rPrChange w:id="4733" w:author="Administrator" w:date="2018-10-23T14:05:00Z">
            <w:rPr>
              <w:ins w:id="4734" w:author="Administrator" w:date="2018-10-23T11:27:00Z"/>
            </w:rPr>
          </w:rPrChange>
        </w:rPr>
        <w:pPrChange w:id="4731" w:author="Administrator" w:date="2018-10-23T13:50:00Z">
          <w:pPr>
            <w:outlineLvl w:val="1"/>
          </w:pPr>
        </w:pPrChange>
      </w:pPr>
      <w:ins w:id="4735" w:author="Administrator" w:date="2018-10-23T13:50:00Z">
        <w:r>
          <w:rPr>
            <w:rFonts w:ascii="微软雅黑" w:hAnsi="微软雅黑" w:eastAsia="微软雅黑" w:cs="微软雅黑"/>
            <w:b/>
            <w:rPrChange w:id="4736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7</w:t>
      </w:r>
      <w:ins w:id="4737" w:author="Administrator" w:date="2018-10-23T13:50:00Z">
        <w:r>
          <w:rPr>
            <w:rFonts w:ascii="微软雅黑" w:hAnsi="微软雅黑" w:eastAsia="微软雅黑" w:cs="微软雅黑"/>
            <w:b/>
            <w:rPrChange w:id="4738" w:author="Administrator" w:date="2018-10-23T14:05:00Z">
              <w:rPr>
                <w:b/>
              </w:rPr>
            </w:rPrChange>
          </w:rPr>
          <w:t xml:space="preserve">.1 </w:t>
        </w:r>
      </w:ins>
      <w:ins w:id="4739" w:author="Administrator" w:date="2018-10-23T13:50:00Z">
        <w:r>
          <w:rPr>
            <w:rFonts w:hint="eastAsia" w:ascii="微软雅黑" w:hAnsi="微软雅黑" w:eastAsia="微软雅黑" w:cs="微软雅黑"/>
            <w:b/>
            <w:rPrChange w:id="4740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4741" w:author="Administrator" w:date="2018-10-23T13:50:00Z">
        <w:r>
          <w:rPr>
            <w:rFonts w:hint="eastAsia" w:ascii="微软雅黑" w:hAnsi="微软雅黑" w:eastAsia="微软雅黑" w:cs="微软雅黑"/>
            <w:b/>
            <w:rPrChange w:id="4742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743" w:author="Administrator" w:date="2018-10-23T13:53:00Z">
          <w:pPr>
            <w:outlineLvl w:val="2"/>
          </w:pPr>
        </w:pPrChange>
      </w:pPr>
      <w:ins w:id="4744" w:author="Administrator" w:date="2018-10-23T13:47:00Z">
        <w:r>
          <w:rPr>
            <w:rFonts w:ascii="微软雅黑" w:hAnsi="微软雅黑" w:eastAsia="微软雅黑" w:cs="微软雅黑"/>
            <w:b/>
            <w:rPrChange w:id="4745" w:author="Administrator" w:date="2018-10-23T14:05:00Z">
              <w:rPr>
                <w:b/>
              </w:rPr>
            </w:rPrChange>
          </w:rPr>
          <w:t>4</w:t>
        </w:r>
      </w:ins>
      <w:ins w:id="4746" w:author="Administrator" w:date="2018-10-23T11:27:00Z">
        <w:r>
          <w:rPr>
            <w:rFonts w:ascii="微软雅黑" w:hAnsi="微软雅黑" w:eastAsia="微软雅黑" w:cs="微软雅黑"/>
            <w:b/>
            <w:rPrChange w:id="474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7</w:t>
      </w:r>
      <w:ins w:id="4748" w:author="Administrator" w:date="2018-10-23T11:27:00Z">
        <w:r>
          <w:rPr>
            <w:rFonts w:ascii="微软雅黑" w:hAnsi="微软雅黑" w:eastAsia="微软雅黑" w:cs="微软雅黑"/>
            <w:b/>
            <w:rPrChange w:id="4749" w:author="Administrator" w:date="2018-10-23T14:05:00Z">
              <w:rPr>
                <w:b/>
              </w:rPr>
            </w:rPrChange>
          </w:rPr>
          <w:t>.</w:t>
        </w:r>
      </w:ins>
      <w:ins w:id="4750" w:author="Administrator" w:date="2018-10-23T13:51:00Z">
        <w:r>
          <w:rPr>
            <w:rFonts w:ascii="微软雅黑" w:hAnsi="微软雅黑" w:eastAsia="微软雅黑" w:cs="微软雅黑"/>
            <w:b/>
            <w:rPrChange w:id="4751" w:author="Administrator" w:date="2018-10-23T14:05:00Z">
              <w:rPr>
                <w:b/>
              </w:rPr>
            </w:rPrChange>
          </w:rPr>
          <w:t>2</w:t>
        </w:r>
      </w:ins>
      <w:ins w:id="4752" w:author="Administrator" w:date="2018-10-23T11:27:00Z">
        <w:r>
          <w:rPr>
            <w:rFonts w:ascii="微软雅黑" w:hAnsi="微软雅黑" w:eastAsia="微软雅黑" w:cs="微软雅黑"/>
            <w:b/>
            <w:rPrChange w:id="4753" w:author="Administrator" w:date="2018-10-23T14:05:00Z">
              <w:rPr>
                <w:b/>
              </w:rPr>
            </w:rPrChange>
          </w:rPr>
          <w:t xml:space="preserve"> </w:t>
        </w:r>
      </w:ins>
      <w:ins w:id="4754" w:author="Administrator" w:date="2018-10-23T11:27:00Z">
        <w:r>
          <w:rPr>
            <w:rFonts w:hint="eastAsia" w:ascii="微软雅黑" w:hAnsi="微软雅黑" w:eastAsia="微软雅黑" w:cs="微软雅黑"/>
            <w:b/>
            <w:rPrChange w:id="4755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4756" w:author="Administrator" w:date="2018-10-23T13:46:00Z">
        <w:r>
          <w:rPr>
            <w:rFonts w:hint="eastAsia" w:ascii="微软雅黑" w:hAnsi="微软雅黑" w:eastAsia="微软雅黑" w:cs="微软雅黑"/>
            <w:rPrChange w:id="4757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758" w:author="Administrator" w:date="2018-10-22T18:06:00Z">
        <w:r>
          <w:rPr>
            <w:rFonts w:ascii="微软雅黑" w:hAnsi="微软雅黑" w:eastAsia="微软雅黑" w:cs="微软雅黑"/>
            <w:rPrChange w:id="4759" w:author="Administrator" w:date="2018-10-23T14:05:00Z">
              <w:rPr/>
            </w:rPrChange>
          </w:rPr>
          <w:t>mehtod:</w:t>
        </w:r>
      </w:ins>
      <w:ins w:id="4760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761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cruise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7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76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769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巡航控制类型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add</w:t>
            </w:r>
            <w:r>
              <w:rPr>
                <w:rFonts w:hint="eastAsia" w:ascii="微软雅黑" w:hAnsi="微软雅黑" w:eastAsia="微软雅黑" w:cs="微软雅黑"/>
              </w:rPr>
              <w:t xml:space="preserve"> 表示 加入巡航点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delete</w:t>
            </w:r>
            <w:r>
              <w:rPr>
                <w:rFonts w:hint="eastAsia" w:ascii="微软雅黑" w:hAnsi="微软雅黑" w:eastAsia="微软雅黑" w:cs="微软雅黑"/>
              </w:rPr>
              <w:t xml:space="preserve"> 表示 删除一个巡航点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setSpeed</w:t>
            </w:r>
            <w:r>
              <w:rPr>
                <w:rFonts w:hint="eastAsia" w:ascii="微软雅黑" w:hAnsi="微软雅黑" w:eastAsia="微软雅黑" w:cs="微软雅黑"/>
              </w:rPr>
              <w:t xml:space="preserve"> 设置巡航速度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setStopover</w:t>
            </w:r>
            <w:r>
              <w:rPr>
                <w:rFonts w:hint="eastAsia" w:ascii="微软雅黑" w:hAnsi="微软雅黑" w:eastAsia="微软雅黑" w:cs="微软雅黑"/>
              </w:rPr>
              <w:t xml:space="preserve"> 设置巡航停留时间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start</w:t>
            </w:r>
            <w:r>
              <w:rPr>
                <w:rFonts w:hint="eastAsia" w:ascii="微软雅黑" w:hAnsi="微软雅黑" w:eastAsia="微软雅黑" w:cs="微软雅黑"/>
              </w:rPr>
              <w:t xml:space="preserve"> 开始巡航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stop</w:t>
            </w:r>
            <w:r>
              <w:rPr>
                <w:rFonts w:hint="eastAsia" w:ascii="微软雅黑" w:hAnsi="微软雅黑" w:eastAsia="微软雅黑" w:cs="微软雅黑"/>
              </w:rPr>
              <w:t xml:space="preserve"> 停止巡航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groupNum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hint="eastAsia" w:ascii="微软雅黑" w:hAnsi="微软雅黑" w:cs="微软雅黑" w:eastAsiaTheme="minorEastAsia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巡航组号 </w:t>
            </w:r>
            <w:r>
              <w:rPr>
                <w:rFonts w:hint="eastAsia"/>
              </w:rPr>
              <w:t>取值范围：</w:t>
            </w:r>
            <w:r>
              <w:t>0-255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presetNum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预置位号 </w:t>
            </w:r>
            <w:r>
              <w:t>1-255 （0</w:t>
            </w:r>
            <w:r>
              <w:rPr>
                <w:rFonts w:hint="eastAsia"/>
              </w:rPr>
              <w:t>为预留， 当c</w:t>
            </w:r>
            <w:r>
              <w:t>mdType = 2,</w:t>
            </w:r>
            <w:r>
              <w:rPr>
                <w:rFonts w:hint="eastAsia"/>
              </w:rPr>
              <w:t>删除操作时，此时才能填写0，表示删除整组预置位</w:t>
            </w:r>
            <w:r>
              <w:t>）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stayTime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Long类型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巡航停留时间 </w:t>
            </w:r>
            <w:r>
              <w:rPr>
                <w:rFonts w:hint="eastAsia"/>
              </w:rPr>
              <w:t>单位：s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speed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巡航速度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取值范围：</w:t>
            </w:r>
            <w:r>
              <w:t>0-255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"method":"cruise",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7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"type":"</w:t>
      </w:r>
      <w:r>
        <w:rPr>
          <w:rFonts w:hint="eastAsia" w:ascii="微软雅黑" w:hAnsi="微软雅黑" w:eastAsia="微软雅黑" w:cs="微软雅黑"/>
          <w:lang w:val="en-US" w:eastAsia="zh-CN"/>
        </w:rPr>
        <w:t>add</w:t>
      </w:r>
      <w:r>
        <w:rPr>
          <w:rFonts w:hint="eastAsia" w:ascii="微软雅黑" w:hAnsi="微软雅黑" w:eastAsia="微软雅黑" w:cs="微软雅黑"/>
        </w:rPr>
        <w:t>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"groupNum":1,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"presetNum":1,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77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"stayTime":0,</w:t>
      </w:r>
    </w:p>
    <w:p>
      <w:pPr>
        <w:ind w:left="420" w:firstLine="420"/>
        <w:outlineLvl w:val="9"/>
        <w:rPr>
          <w:rFonts w:hint="eastAsia" w:ascii="微软雅黑" w:hAnsi="微软雅黑" w:eastAsia="微软雅黑" w:cs="微软雅黑"/>
          <w:lang w:eastAsia="zh-CN"/>
        </w:rPr>
        <w:pPrChange w:id="477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"speed":</w:t>
      </w:r>
      <w:del w:id="4780" w:author="Administrator" w:date="2018-11-13T11:45:56Z">
        <w:r>
          <w:rPr>
            <w:rFonts w:hint="eastAsia" w:ascii="微软雅黑" w:hAnsi="微软雅黑" w:eastAsia="微软雅黑" w:cs="微软雅黑"/>
            <w:lang w:val="en-US"/>
          </w:rPr>
          <w:delText>1</w:delText>
        </w:r>
      </w:del>
      <w:ins w:id="4781" w:author="Administrator" w:date="2018-11-13T11:45:56Z">
        <w:r>
          <w:rPr>
            <w:rFonts w:hint="eastAsia" w:ascii="微软雅黑" w:hAnsi="微软雅黑" w:eastAsia="微软雅黑" w:cs="微软雅黑"/>
            <w:lang w:val="en-US" w:eastAsia="zh-CN"/>
          </w:rPr>
          <w:t>0</w:t>
        </w:r>
      </w:ins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78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ins w:id="4783" w:author="Administrator" w:date="2018-11-13T11:45:27Z"/>
          <w:rFonts w:ascii="微软雅黑" w:hAnsi="微软雅黑" w:eastAsia="微软雅黑" w:cs="微软雅黑"/>
          <w:szCs w:val="21"/>
        </w:rPr>
      </w:pPr>
      <w:ins w:id="4784" w:author="Administrator" w:date="2018-11-13T11:45:27Z">
        <w:r>
          <w:rPr>
            <w:rFonts w:hint="eastAsia" w:ascii="微软雅黑" w:hAnsi="微软雅黑" w:eastAsia="微软雅黑" w:cs="微软雅黑"/>
            <w:szCs w:val="21"/>
          </w:rPr>
          <w:t>"token":"K71U8DBPNE",</w:t>
        </w:r>
      </w:ins>
    </w:p>
    <w:p>
      <w:pPr>
        <w:ind w:firstLine="420"/>
        <w:outlineLvl w:val="9"/>
        <w:rPr>
          <w:ins w:id="4785" w:author="Administrator" w:date="2018-11-13T11:45:27Z"/>
          <w:rFonts w:ascii="微软雅黑" w:hAnsi="微软雅黑" w:eastAsia="微软雅黑" w:cs="微软雅黑"/>
          <w:szCs w:val="21"/>
        </w:rPr>
      </w:pPr>
      <w:ins w:id="4786" w:author="Administrator" w:date="2018-11-13T11:45:27Z">
        <w:r>
          <w:rPr>
            <w:rFonts w:hint="eastAsia" w:ascii="微软雅黑" w:hAnsi="微软雅黑" w:eastAsia="微软雅黑" w:cs="微软雅黑"/>
            <w:szCs w:val="21"/>
          </w:rPr>
          <w:t>"version":"1.0"</w:t>
        </w:r>
      </w:ins>
    </w:p>
    <w:p>
      <w:pPr>
        <w:ind w:firstLine="420"/>
        <w:outlineLvl w:val="9"/>
        <w:rPr>
          <w:del w:id="4788" w:author="Administrator" w:date="2018-11-13T11:45:27Z"/>
          <w:rFonts w:ascii="微软雅黑" w:hAnsi="微软雅黑" w:eastAsia="微软雅黑" w:cs="微软雅黑"/>
        </w:rPr>
        <w:pPrChange w:id="4787" w:author="Administrator" w:date="2018-10-23T13:53:00Z">
          <w:pPr>
            <w:outlineLvl w:val="2"/>
          </w:pPr>
        </w:pPrChange>
      </w:pPr>
      <w:del w:id="4789" w:author="Administrator" w:date="2018-11-13T11:45:27Z">
        <w:r>
          <w:rPr>
            <w:rFonts w:hint="eastAsia" w:ascii="微软雅黑" w:hAnsi="微软雅黑" w:eastAsia="微软雅黑" w:cs="微软雅黑"/>
          </w:rPr>
          <w:delText>"token":"K71U8DBPNE","version":"1.0"</w:delText>
        </w:r>
      </w:del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4790" w:author="Administrator" w:date="2018-10-23T13:53:00Z">
          <w:pPr>
            <w:outlineLvl w:val="2"/>
          </w:pPr>
        </w:pPrChange>
      </w:pPr>
      <w:ins w:id="4791" w:author="Administrator" w:date="2018-10-23T13:47:00Z">
        <w:r>
          <w:rPr>
            <w:rFonts w:ascii="微软雅黑" w:hAnsi="微软雅黑" w:eastAsia="微软雅黑" w:cs="微软雅黑"/>
            <w:b/>
            <w:rPrChange w:id="4792" w:author="Administrator" w:date="2018-10-23T14:05:00Z">
              <w:rPr>
                <w:b/>
              </w:rPr>
            </w:rPrChange>
          </w:rPr>
          <w:t>4</w:t>
        </w:r>
      </w:ins>
      <w:ins w:id="4793" w:author="Administrator" w:date="2018-10-23T11:27:00Z">
        <w:r>
          <w:rPr>
            <w:rFonts w:ascii="微软雅黑" w:hAnsi="微软雅黑" w:eastAsia="微软雅黑" w:cs="微软雅黑"/>
            <w:b/>
            <w:rPrChange w:id="4794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7</w:t>
      </w:r>
      <w:ins w:id="4795" w:author="Administrator" w:date="2018-10-23T11:27:00Z">
        <w:r>
          <w:rPr>
            <w:rFonts w:ascii="微软雅黑" w:hAnsi="微软雅黑" w:eastAsia="微软雅黑" w:cs="微软雅黑"/>
            <w:b/>
            <w:rPrChange w:id="479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797" w:author="Administrator" w:date="2018-10-23T11:27:00Z">
        <w:r>
          <w:rPr>
            <w:rFonts w:ascii="微软雅黑" w:hAnsi="微软雅黑" w:eastAsia="微软雅黑" w:cs="微软雅黑"/>
            <w:b/>
            <w:rPrChange w:id="4798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4799" w:author="Administrator" w:date="2018-10-23T11:27:00Z">
        <w:r>
          <w:rPr>
            <w:rFonts w:hint="eastAsia" w:ascii="微软雅黑" w:hAnsi="微软雅黑" w:eastAsia="微软雅黑" w:cs="微软雅黑"/>
            <w:b/>
            <w:rPrChange w:id="4800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4801" w:author="Administrator" w:date="2018-10-23T14:05:00Z">
            <w:rPr/>
          </w:rPrChange>
        </w:rPr>
      </w:pPr>
      <w:ins w:id="4802" w:author="Administrator" w:date="2018-10-23T13:43:00Z">
        <w:r>
          <w:rPr>
            <w:rFonts w:hint="eastAsia" w:ascii="微软雅黑" w:hAnsi="微软雅黑" w:eastAsia="微软雅黑" w:cs="微软雅黑"/>
            <w:rPrChange w:id="4803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0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05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0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0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09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10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11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13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1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15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4816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1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18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481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4820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482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4822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4823" w:author="Administrator" w:date="2018-10-23T14:02:00Z"/>
          <w:rFonts w:ascii="微软雅黑" w:hAnsi="微软雅黑" w:eastAsia="微软雅黑" w:cs="微软雅黑"/>
          <w:rPrChange w:id="4824" w:author="Administrator" w:date="2018-10-23T14:05:00Z">
            <w:rPr>
              <w:ins w:id="4825" w:author="Administrator" w:date="2018-10-23T14:02:00Z"/>
            </w:rPr>
          </w:rPrChange>
        </w:rPr>
      </w:pPr>
      <w:ins w:id="4826" w:author="Administrator" w:date="2018-10-23T14:02:00Z">
        <w:r>
          <w:rPr>
            <w:rFonts w:hint="eastAsia" w:ascii="微软雅黑" w:hAnsi="微软雅黑" w:eastAsia="微软雅黑" w:cs="微软雅黑"/>
            <w:rPrChange w:id="4827" w:author="Administrator" w:date="2018-10-23T14:05:00Z">
              <w:rPr>
                <w:rFonts w:hint="eastAsia"/>
              </w:rPr>
            </w:rPrChange>
          </w:rPr>
          <w:t>临时响应</w:t>
        </w:r>
      </w:ins>
      <w:ins w:id="4828" w:author="Administrator" w:date="2018-10-23T14:02:00Z">
        <w:r>
          <w:rPr>
            <w:rFonts w:hint="eastAsia" w:ascii="微软雅黑" w:hAnsi="微软雅黑" w:eastAsia="微软雅黑" w:cs="微软雅黑"/>
            <w:rPrChange w:id="482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830" w:author="Administrator" w:date="2018-10-23T14:02:00Z">
        <w:r>
          <w:rPr>
            <w:rFonts w:ascii="微软雅黑" w:hAnsi="微软雅黑" w:eastAsia="微软雅黑" w:cs="微软雅黑"/>
            <w:rPrChange w:id="4831" w:author="Administrator" w:date="2018-10-23T14:05:00Z">
              <w:rPr/>
            </w:rPrChange>
          </w:rPr>
          <w:instrText xml:space="preserve"> HYPERLINK \l "</w:instrText>
        </w:r>
      </w:ins>
      <w:ins w:id="4832" w:author="Administrator" w:date="2018-10-23T14:02:00Z">
        <w:r>
          <w:rPr>
            <w:rFonts w:hint="eastAsia" w:ascii="微软雅黑" w:hAnsi="微软雅黑" w:eastAsia="微软雅黑" w:cs="微软雅黑"/>
            <w:rPrChange w:id="4833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4834" w:author="Administrator" w:date="2018-10-23T14:02:00Z">
        <w:r>
          <w:rPr>
            <w:rFonts w:hint="eastAsia" w:ascii="微软雅黑" w:hAnsi="微软雅黑" w:eastAsia="微软雅黑" w:cs="微软雅黑"/>
            <w:rPrChange w:id="4835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4836" w:author="Administrator" w:date="2018-10-23T14:02:00Z">
        <w:r>
          <w:rPr>
            <w:rFonts w:ascii="微软雅黑" w:hAnsi="微软雅黑" w:eastAsia="微软雅黑" w:cs="微软雅黑"/>
            <w:rPrChange w:id="4837" w:author="Administrator" w:date="2018-10-23T14:05:00Z">
              <w:rPr/>
            </w:rPrChange>
          </w:rPr>
          <w:instrText xml:space="preserve">" </w:instrText>
        </w:r>
      </w:ins>
      <w:ins w:id="4838" w:author="Administrator" w:date="2018-10-23T14:02:00Z">
        <w:r>
          <w:rPr>
            <w:rFonts w:hint="eastAsia" w:ascii="微软雅黑" w:hAnsi="微软雅黑" w:eastAsia="微软雅黑" w:cs="微软雅黑"/>
            <w:rPrChange w:id="483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840" w:author="Administrator" w:date="2018-10-23T14:02:00Z">
        <w:r>
          <w:rPr>
            <w:rStyle w:val="9"/>
            <w:rFonts w:ascii="微软雅黑" w:hAnsi="微软雅黑" w:eastAsia="微软雅黑" w:cs="微软雅黑"/>
            <w:rPrChange w:id="4841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4842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843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4844" w:author="Administrator" w:date="2018-10-23T14:02:00Z">
        <w:r>
          <w:rPr>
            <w:rFonts w:hint="eastAsia" w:ascii="微软雅黑" w:hAnsi="微软雅黑" w:eastAsia="微软雅黑" w:cs="微软雅黑"/>
            <w:rPrChange w:id="484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846" w:author="Administrator" w:date="2018-10-23T14:02:00Z"/>
          <w:rFonts w:ascii="微软雅黑" w:hAnsi="微软雅黑" w:eastAsia="微软雅黑" w:cs="微软雅黑"/>
          <w:rPrChange w:id="4847" w:author="Administrator" w:date="2018-10-23T14:05:00Z">
            <w:rPr>
              <w:ins w:id="4848" w:author="Administrator" w:date="2018-10-23T14:02:00Z"/>
            </w:rPr>
          </w:rPrChange>
        </w:rPr>
      </w:pPr>
      <w:ins w:id="4849" w:author="Administrator" w:date="2018-10-23T14:02:00Z">
        <w:r>
          <w:rPr>
            <w:rFonts w:hint="eastAsia" w:ascii="微软雅黑" w:hAnsi="微软雅黑" w:eastAsia="微软雅黑" w:cs="微软雅黑"/>
            <w:rPrChange w:id="4850" w:author="Administrator" w:date="2018-10-23T14:05:00Z">
              <w:rPr>
                <w:rFonts w:hint="eastAsia"/>
              </w:rPr>
            </w:rPrChange>
          </w:rPr>
          <w:t>错误响应</w:t>
        </w:r>
      </w:ins>
      <w:ins w:id="4851" w:author="Administrator" w:date="2018-10-23T14:02:00Z">
        <w:r>
          <w:rPr>
            <w:rFonts w:hint="eastAsia" w:ascii="微软雅黑" w:hAnsi="微软雅黑" w:eastAsia="微软雅黑" w:cs="微软雅黑"/>
            <w:rPrChange w:id="4852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4853" w:author="Administrator" w:date="2018-10-23T14:02:00Z">
        <w:r>
          <w:rPr>
            <w:rFonts w:ascii="微软雅黑" w:hAnsi="微软雅黑" w:eastAsia="微软雅黑" w:cs="微软雅黑"/>
            <w:rPrChange w:id="4854" w:author="Administrator" w:date="2018-10-23T14:05:00Z">
              <w:rPr/>
            </w:rPrChange>
          </w:rPr>
          <w:instrText xml:space="preserve"> HYPERLINK \l "</w:instrText>
        </w:r>
      </w:ins>
      <w:ins w:id="4855" w:author="Administrator" w:date="2018-10-23T14:02:00Z">
        <w:r>
          <w:rPr>
            <w:rFonts w:hint="eastAsia" w:ascii="微软雅黑" w:hAnsi="微软雅黑" w:eastAsia="微软雅黑" w:cs="微软雅黑"/>
            <w:rPrChange w:id="4856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4857" w:author="Administrator" w:date="2018-10-23T14:02:00Z">
        <w:r>
          <w:rPr>
            <w:rFonts w:hint="eastAsia" w:ascii="微软雅黑" w:hAnsi="微软雅黑" w:eastAsia="微软雅黑" w:cs="微软雅黑"/>
            <w:rPrChange w:id="4858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4859" w:author="Administrator" w:date="2018-10-23T14:02:00Z">
        <w:r>
          <w:rPr>
            <w:rFonts w:ascii="微软雅黑" w:hAnsi="微软雅黑" w:eastAsia="微软雅黑" w:cs="微软雅黑"/>
            <w:rPrChange w:id="4860" w:author="Administrator" w:date="2018-10-23T14:05:00Z">
              <w:rPr/>
            </w:rPrChange>
          </w:rPr>
          <w:instrText xml:space="preserve">" </w:instrText>
        </w:r>
      </w:ins>
      <w:ins w:id="4861" w:author="Administrator" w:date="2018-10-23T14:02:00Z">
        <w:r>
          <w:rPr>
            <w:rFonts w:hint="eastAsia" w:ascii="微软雅黑" w:hAnsi="微软雅黑" w:eastAsia="微软雅黑" w:cs="微软雅黑"/>
            <w:rPrChange w:id="4862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4863" w:author="Administrator" w:date="2018-10-23T14:02:00Z">
        <w:r>
          <w:rPr>
            <w:rStyle w:val="9"/>
            <w:rFonts w:ascii="微软雅黑" w:hAnsi="微软雅黑" w:eastAsia="微软雅黑" w:cs="微软雅黑"/>
            <w:rPrChange w:id="4864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4865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4866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4867" w:author="Administrator" w:date="2018-10-23T14:02:00Z">
        <w:r>
          <w:rPr>
            <w:rFonts w:hint="eastAsia" w:ascii="微软雅黑" w:hAnsi="微软雅黑" w:eastAsia="微软雅黑" w:cs="微软雅黑"/>
            <w:rPrChange w:id="4868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4869" w:author="Administrator" w:date="2018-10-23T14:02:00Z"/>
          <w:rFonts w:ascii="微软雅黑" w:hAnsi="微软雅黑" w:eastAsia="微软雅黑" w:cs="微软雅黑"/>
          <w:rPrChange w:id="4870" w:author="Administrator" w:date="2018-10-23T14:05:00Z">
            <w:rPr>
              <w:ins w:id="4871" w:author="Administrator" w:date="2018-10-23T14:02:00Z"/>
            </w:rPr>
          </w:rPrChange>
        </w:rPr>
      </w:pPr>
      <w:ins w:id="4872" w:author="Administrator" w:date="2018-10-23T14:02:00Z">
        <w:r>
          <w:rPr>
            <w:rFonts w:hint="eastAsia" w:ascii="微软雅黑" w:hAnsi="微软雅黑" w:eastAsia="微软雅黑" w:cs="微软雅黑"/>
            <w:rPrChange w:id="4873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"method":"cruise",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7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88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88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488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88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4884" w:author="Administrator" w:date="2018-10-23T11:27:00Z"/>
          <w:rFonts w:ascii="微软雅黑" w:hAnsi="微软雅黑" w:eastAsia="微软雅黑" w:cs="微软雅黑"/>
          <w:rPrChange w:id="4885" w:author="Administrator" w:date="2018-10-23T14:05:00Z">
            <w:rPr>
              <w:ins w:id="4886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4887" w:author="Administrator" w:date="2018-10-23T13:50:00Z">
          <w:pPr>
            <w:outlineLvl w:val="1"/>
          </w:pPr>
        </w:pPrChange>
      </w:pPr>
      <w:ins w:id="4888" w:author="Administrator" w:date="2018-10-23T13:47:00Z">
        <w:r>
          <w:rPr>
            <w:rFonts w:ascii="微软雅黑" w:hAnsi="微软雅黑" w:eastAsia="微软雅黑" w:cs="微软雅黑"/>
            <w:b/>
            <w:rPrChange w:id="4889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8 录像回看控制</w:t>
      </w:r>
    </w:p>
    <w:p>
      <w:pPr>
        <w:rPr>
          <w:ins w:id="4890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描述：针对已播放的录像，进行快进和慢进，暂停，播放，随机播放和停止等操作</w:t>
      </w:r>
    </w:p>
    <w:p>
      <w:pPr>
        <w:pStyle w:val="4"/>
        <w:spacing w:line="413" w:lineRule="auto"/>
        <w:outlineLvl w:val="2"/>
        <w:rPr>
          <w:ins w:id="4892" w:author="Administrator" w:date="2018-10-23T11:27:00Z"/>
          <w:rFonts w:ascii="微软雅黑" w:hAnsi="微软雅黑" w:eastAsia="微软雅黑" w:cs="微软雅黑"/>
          <w:rPrChange w:id="4893" w:author="Administrator" w:date="2018-10-23T14:05:00Z">
            <w:rPr>
              <w:ins w:id="4894" w:author="Administrator" w:date="2018-10-23T11:27:00Z"/>
            </w:rPr>
          </w:rPrChange>
        </w:rPr>
        <w:pPrChange w:id="4891" w:author="Administrator" w:date="2018-10-23T13:50:00Z">
          <w:pPr>
            <w:outlineLvl w:val="1"/>
          </w:pPr>
        </w:pPrChange>
      </w:pPr>
      <w:ins w:id="4895" w:author="Administrator" w:date="2018-10-23T13:50:00Z">
        <w:r>
          <w:rPr>
            <w:rFonts w:ascii="微软雅黑" w:hAnsi="微软雅黑" w:eastAsia="微软雅黑" w:cs="微软雅黑"/>
            <w:b/>
            <w:rPrChange w:id="4896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8</w:t>
      </w:r>
      <w:ins w:id="4897" w:author="Administrator" w:date="2018-10-23T13:50:00Z">
        <w:r>
          <w:rPr>
            <w:rFonts w:ascii="微软雅黑" w:hAnsi="微软雅黑" w:eastAsia="微软雅黑" w:cs="微软雅黑"/>
            <w:b/>
            <w:rPrChange w:id="4898" w:author="Administrator" w:date="2018-10-23T14:05:00Z">
              <w:rPr>
                <w:b/>
              </w:rPr>
            </w:rPrChange>
          </w:rPr>
          <w:t xml:space="preserve">.1 </w:t>
        </w:r>
      </w:ins>
      <w:ins w:id="4899" w:author="Administrator" w:date="2018-10-23T13:50:00Z">
        <w:r>
          <w:rPr>
            <w:rFonts w:hint="eastAsia" w:ascii="微软雅黑" w:hAnsi="微软雅黑" w:eastAsia="微软雅黑" w:cs="微软雅黑"/>
            <w:b/>
            <w:rPrChange w:id="4900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info</w:t>
      </w:r>
      <w:ins w:id="4901" w:author="Administrator" w:date="2018-10-23T13:50:00Z">
        <w:r>
          <w:rPr>
            <w:rFonts w:hint="eastAsia" w:ascii="微软雅黑" w:hAnsi="微软雅黑" w:eastAsia="微软雅黑" w:cs="微软雅黑"/>
            <w:b/>
            <w:rPrChange w:id="4902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4903" w:author="Administrator" w:date="2018-10-23T13:53:00Z">
          <w:pPr>
            <w:outlineLvl w:val="2"/>
          </w:pPr>
        </w:pPrChange>
      </w:pPr>
      <w:ins w:id="4904" w:author="Administrator" w:date="2018-10-23T13:47:00Z">
        <w:r>
          <w:rPr>
            <w:rFonts w:ascii="微软雅黑" w:hAnsi="微软雅黑" w:eastAsia="微软雅黑" w:cs="微软雅黑"/>
            <w:b/>
            <w:rPrChange w:id="4905" w:author="Administrator" w:date="2018-10-23T14:05:00Z">
              <w:rPr>
                <w:b/>
              </w:rPr>
            </w:rPrChange>
          </w:rPr>
          <w:t>4</w:t>
        </w:r>
      </w:ins>
      <w:ins w:id="4906" w:author="Administrator" w:date="2018-10-23T11:27:00Z">
        <w:r>
          <w:rPr>
            <w:rFonts w:ascii="微软雅黑" w:hAnsi="微软雅黑" w:eastAsia="微软雅黑" w:cs="微软雅黑"/>
            <w:b/>
            <w:rPrChange w:id="4907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8</w:t>
      </w:r>
      <w:ins w:id="4908" w:author="Administrator" w:date="2018-10-23T11:27:00Z">
        <w:r>
          <w:rPr>
            <w:rFonts w:ascii="微软雅黑" w:hAnsi="微软雅黑" w:eastAsia="微软雅黑" w:cs="微软雅黑"/>
            <w:b/>
            <w:rPrChange w:id="4909" w:author="Administrator" w:date="2018-10-23T14:05:00Z">
              <w:rPr>
                <w:b/>
              </w:rPr>
            </w:rPrChange>
          </w:rPr>
          <w:t>.</w:t>
        </w:r>
      </w:ins>
      <w:ins w:id="4910" w:author="Administrator" w:date="2018-10-23T13:51:00Z">
        <w:r>
          <w:rPr>
            <w:rFonts w:ascii="微软雅黑" w:hAnsi="微软雅黑" w:eastAsia="微软雅黑" w:cs="微软雅黑"/>
            <w:b/>
            <w:rPrChange w:id="4911" w:author="Administrator" w:date="2018-10-23T14:05:00Z">
              <w:rPr>
                <w:b/>
              </w:rPr>
            </w:rPrChange>
          </w:rPr>
          <w:t>2</w:t>
        </w:r>
      </w:ins>
      <w:ins w:id="4912" w:author="Administrator" w:date="2018-10-23T11:27:00Z">
        <w:r>
          <w:rPr>
            <w:rFonts w:ascii="微软雅黑" w:hAnsi="微软雅黑" w:eastAsia="微软雅黑" w:cs="微软雅黑"/>
            <w:b/>
            <w:rPrChange w:id="4913" w:author="Administrator" w:date="2018-10-23T14:05:00Z">
              <w:rPr>
                <w:b/>
              </w:rPr>
            </w:rPrChange>
          </w:rPr>
          <w:t xml:space="preserve"> </w:t>
        </w:r>
      </w:ins>
      <w:ins w:id="4914" w:author="Administrator" w:date="2018-10-23T11:27:00Z">
        <w:r>
          <w:rPr>
            <w:rFonts w:hint="eastAsia" w:ascii="微软雅黑" w:hAnsi="微软雅黑" w:eastAsia="微软雅黑" w:cs="微软雅黑"/>
            <w:b/>
            <w:rPrChange w:id="4915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4916" w:author="Administrator" w:date="2018-10-23T13:46:00Z">
        <w:r>
          <w:rPr>
            <w:rFonts w:hint="eastAsia" w:ascii="微软雅黑" w:hAnsi="微软雅黑" w:eastAsia="微软雅黑" w:cs="微软雅黑"/>
            <w:rPrChange w:id="4917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4918" w:author="Administrator" w:date="2018-10-22T18:06:00Z">
        <w:r>
          <w:rPr>
            <w:rFonts w:ascii="微软雅黑" w:hAnsi="微软雅黑" w:eastAsia="微软雅黑" w:cs="微软雅黑"/>
            <w:rPrChange w:id="4919" w:author="Administrator" w:date="2018-10-23T14:05:00Z">
              <w:rPr/>
            </w:rPrChange>
          </w:rPr>
          <w:t>mehtod:</w:t>
        </w:r>
      </w:ins>
      <w:ins w:id="4920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4921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playbackControl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212"/>
        <w:gridCol w:w="3500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2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2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2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2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27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492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4929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del w:id="4930" w:author="Administrator" w:date="2018-10-19T09:39:00Z">
              <w:r>
                <w:rPr>
                  <w:rFonts w:ascii="微软雅黑" w:hAnsi="微软雅黑" w:eastAsia="微软雅黑" w:cs="微软雅黑"/>
                  <w:rPrChange w:id="4931" w:author="Administrator" w:date="2018-10-23T14:05:00Z">
                    <w:rPr/>
                  </w:rPrChange>
                </w:rPr>
                <w:delText>device</w:delText>
              </w:r>
            </w:del>
            <w:ins w:id="4932" w:author="vim" w:date="2018-10-18T16:00:00Z">
              <w:del w:id="4933" w:author="Administrator" w:date="2018-10-19T09:39:00Z">
                <w:r>
                  <w:rPr>
                    <w:rFonts w:ascii="微软雅黑" w:hAnsi="微软雅黑" w:eastAsia="微软雅黑" w:cs="微软雅黑"/>
                    <w:rPrChange w:id="4934" w:author="Administrator" w:date="2018-10-23T14:05:00Z">
                      <w:rPr/>
                    </w:rPrChange>
                  </w:rPr>
                  <w:delText>ID</w:delText>
                </w:r>
              </w:del>
            </w:ins>
            <w:ins w:id="4935" w:author="Administrator" w:date="2018-10-19T09:39:00Z">
              <w:r>
                <w:rPr>
                  <w:rFonts w:ascii="微软雅黑" w:hAnsi="微软雅黑" w:eastAsia="微软雅黑" w:cs="微软雅黑"/>
                  <w:rPrChange w:id="4936" w:author="Administrator" w:date="2018-10-23T14:05:00Z">
                    <w:rPr/>
                  </w:rPrChange>
                </w:rPr>
                <w:t>deviceID</w:t>
              </w:r>
            </w:ins>
            <w:del w:id="4937" w:author="vim" w:date="2018-10-18T16:00:00Z">
              <w:r>
                <w:rPr>
                  <w:rFonts w:ascii="微软雅黑" w:hAnsi="微软雅黑" w:eastAsia="微软雅黑" w:cs="微软雅黑"/>
                  <w:rPrChange w:id="4938" w:author="Administrator" w:date="2018-10-23T14:05:00Z">
                    <w:rPr/>
                  </w:rPrChange>
                </w:rPr>
                <w:delText>Code</w:delText>
              </w:r>
            </w:del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rPrChange w:id="493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rPrChange w:id="4940" w:author="Administrator" w:date="2018-10-23T14:05:00Z">
                  <w:rPr>
                    <w:rFonts w:hint="eastAsia"/>
                  </w:rPr>
                </w:rPrChange>
              </w:rPr>
              <w:t>摄像机编码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rPrChange w:id="4941" w:author="Administrator" w:date="2018-10-23T14:05:00Z">
                  <w:rPr>
                    <w:rFonts w:hint="eastAsia"/>
                  </w:rPr>
                </w:rPrChange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callId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会话id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回看控制类型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42" w:author="Administrator" w:date="2018-11-06T14:22:39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</w:t>
              </w:r>
            </w:ins>
            <w:ins w:id="4943" w:author="Administrator" w:date="2018-11-06T14:22:3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lay</w:t>
              </w:r>
            </w:ins>
            <w:del w:id="4944" w:author="Administrator" w:date="2018-11-06T14:22:34Z">
              <w:r>
                <w:rPr>
                  <w:rFonts w:hint="eastAsia" w:ascii="微软雅黑" w:hAnsi="微软雅黑" w:eastAsia="微软雅黑" w:cs="微软雅黑"/>
                </w:rPr>
                <w:delText>1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表示播放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45" w:author="Administrator" w:date="2018-11-06T14:22:42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ran</w:t>
              </w:r>
            </w:ins>
            <w:ins w:id="4946" w:author="Administrator" w:date="2018-11-06T14:22:4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dom</w:t>
              </w:r>
            </w:ins>
            <w:ins w:id="4947" w:author="Administrator" w:date="2018-11-06T14:22:4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Pl</w:t>
              </w:r>
            </w:ins>
            <w:ins w:id="4948" w:author="Administrator" w:date="2018-11-06T14:22:45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ay</w:t>
              </w:r>
            </w:ins>
            <w:del w:id="4949" w:author="Administrator" w:date="2018-11-06T14:22:41Z">
              <w:r>
                <w:rPr>
                  <w:rFonts w:hint="eastAsia" w:ascii="微软雅黑" w:hAnsi="微软雅黑" w:eastAsia="微软雅黑" w:cs="微软雅黑"/>
                </w:rPr>
                <w:delText>2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表示随机播放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50" w:author="Administrator" w:date="2018-11-06T14:23:2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pau</w:t>
              </w:r>
            </w:ins>
            <w:ins w:id="4951" w:author="Administrator" w:date="2018-11-06T14:23:2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se</w:t>
              </w:r>
            </w:ins>
            <w:del w:id="4952" w:author="Administrator" w:date="2018-11-06T14:23:19Z">
              <w:r>
                <w:rPr>
                  <w:rFonts w:hint="eastAsia" w:ascii="微软雅黑" w:hAnsi="微软雅黑" w:eastAsia="微软雅黑" w:cs="微软雅黑"/>
                </w:rPr>
                <w:delText>3</w:delText>
              </w:r>
            </w:del>
            <w:r>
              <w:rPr>
                <w:rFonts w:hint="eastAsia" w:ascii="微软雅黑" w:hAnsi="微软雅黑" w:eastAsia="微软雅黑" w:cs="微软雅黑"/>
              </w:rPr>
              <w:t>表示暂停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53" w:author="Administrator" w:date="2018-11-06T14:23:40Z">
              <w:r>
                <w:rPr>
                  <w:rFonts w:hint="eastAsia" w:ascii="微软雅黑" w:hAnsi="微软雅黑" w:eastAsia="微软雅黑" w:cs="微软雅黑"/>
                  <w:rPrChange w:id="4954" w:author="Administrator" w:date="2018-11-06T14:23:40Z">
                    <w:rPr>
                      <w:rFonts w:hint="eastAsia"/>
                    </w:rPr>
                  </w:rPrChange>
                </w:rPr>
                <w:t>multiple</w:t>
              </w:r>
            </w:ins>
            <w:del w:id="4955" w:author="Administrator" w:date="2018-11-06T14:23:23Z">
              <w:r>
                <w:rPr>
                  <w:rFonts w:hint="eastAsia" w:ascii="微软雅黑" w:hAnsi="微软雅黑" w:eastAsia="微软雅黑" w:cs="微软雅黑"/>
                </w:rPr>
                <w:delText>4</w:delText>
              </w:r>
            </w:del>
            <w:r>
              <w:rPr>
                <w:rFonts w:hint="eastAsia" w:ascii="微软雅黑" w:hAnsi="微软雅黑" w:eastAsia="微软雅黑" w:cs="微软雅黑"/>
              </w:rPr>
              <w:t xml:space="preserve">表示快进和慢进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4956" w:author="Administrator" w:date="2018-11-06T14:24:12Z">
              <w:r>
                <w:rPr>
                  <w:rFonts w:hint="eastAsia" w:ascii="Consolas" w:hAnsi="Consolas" w:eastAsia="Consolas"/>
                  <w:color w:val="2A00FF"/>
                  <w:sz w:val="20"/>
                  <w:highlight w:val="white"/>
                </w:rPr>
                <w:t>terminate</w:t>
              </w:r>
            </w:ins>
            <w:del w:id="4957" w:author="Administrator" w:date="2018-11-06T14:23:42Z">
              <w:r>
                <w:rPr>
                  <w:rFonts w:hint="eastAsia" w:ascii="微软雅黑" w:hAnsi="微软雅黑" w:eastAsia="微软雅黑" w:cs="微软雅黑"/>
                </w:rPr>
                <w:delText>5</w:delText>
              </w:r>
            </w:del>
            <w:r>
              <w:rPr>
                <w:rFonts w:hint="eastAsia" w:ascii="微软雅黑" w:hAnsi="微软雅黑" w:eastAsia="微软雅黑" w:cs="微软雅黑"/>
              </w:rPr>
              <w:t>表示 停止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scale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播放速度</w:t>
            </w:r>
          </w:p>
          <w:p>
            <w:pPr>
              <w:rPr>
                <w:ins w:id="4958" w:author="Administrator" w:date="2018-11-06T14:24:29Z"/>
                <w:rFonts w:hint="eastAsia" w:ascii="微软雅黑" w:hAnsi="微软雅黑" w:eastAsia="微软雅黑" w:cs="微软雅黑"/>
              </w:rPr>
            </w:pPr>
            <w:del w:id="4959" w:author="Administrator" w:date="2018-11-06T14:24:39Z">
              <w:r>
                <w:rPr>
                  <w:rFonts w:hint="eastAsia" w:ascii="微软雅黑" w:hAnsi="微软雅黑" w:eastAsia="微软雅黑" w:cs="微软雅黑"/>
                </w:rPr>
                <w:delText>基本取值：</w:delText>
              </w:r>
            </w:del>
            <w:r>
              <w:rPr>
                <w:rFonts w:hint="eastAsia" w:ascii="微软雅黑" w:hAnsi="微软雅黑" w:eastAsia="微软雅黑" w:cs="微软雅黑"/>
              </w:rPr>
              <w:t>1表示0.25倍</w:t>
            </w:r>
            <w:del w:id="4960" w:author="Administrator" w:date="2018-11-06T14:24:37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61" w:author="Administrator" w:date="2018-11-06T14:24:30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2表示0.5倍</w:t>
            </w:r>
            <w:del w:id="4962" w:author="Administrator" w:date="2018-11-06T14:24:36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63" w:author="Administrator" w:date="2018-11-06T14:24:31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3表示1倍</w:t>
            </w:r>
            <w:del w:id="4964" w:author="Administrator" w:date="2018-11-06T14:24:35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65" w:author="Administrator" w:date="2018-11-06T14:24:32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4表示2倍</w:t>
            </w:r>
            <w:del w:id="4966" w:author="Administrator" w:date="2018-11-06T14:24:34Z">
              <w:r>
                <w:rPr>
                  <w:rFonts w:hint="eastAsia" w:ascii="微软雅黑" w:hAnsi="微软雅黑" w:eastAsia="微软雅黑" w:cs="微软雅黑"/>
                </w:rPr>
                <w:delText>、</w:delText>
              </w:r>
            </w:del>
          </w:p>
          <w:p>
            <w:pPr>
              <w:rPr>
                <w:ins w:id="4967" w:author="Administrator" w:date="2018-11-12T15:36:07Z"/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5表示4倍</w:t>
            </w:r>
          </w:p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ins w:id="4968" w:author="Administrator" w:date="2018-11-12T15:36:08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6</w:t>
              </w:r>
            </w:ins>
            <w:ins w:id="4969" w:author="Administrator" w:date="2018-11-12T15:36:1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标识</w:t>
              </w:r>
            </w:ins>
            <w:ins w:id="4970" w:author="Administrator" w:date="2018-11-12T15:36:11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8</w:t>
              </w:r>
            </w:ins>
            <w:ins w:id="4971" w:author="Administrator" w:date="2018-11-12T15:36:1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倍</w:t>
              </w:r>
            </w:ins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range</w:t>
            </w:r>
          </w:p>
        </w:tc>
        <w:tc>
          <w:tcPr>
            <w:tcW w:w="221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50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播放录像起点的相对值，取值范围为0到播放录像的终点时间，参数以s为单位，不能为负值。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如Range 头的值为0，则表示从起点开始播放，Range头的值为100，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则表示从录像起点后的100s处开始播放，Range 头的取值为now表示从当前位置开始播放。</w:t>
            </w:r>
          </w:p>
        </w:tc>
        <w:tc>
          <w:tcPr>
            <w:tcW w:w="13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7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7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7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"method":"playbackControl",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7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76" w:author="Administrator" w:date="2018-10-22T14:31:00Z">
          <w:pPr>
            <w:outlineLvl w:val="2"/>
          </w:pPr>
        </w:pPrChange>
      </w:pPr>
      <w:ins w:id="4977" w:author="Administrator" w:date="2018-10-22T14:31:00Z">
        <w:r>
          <w:rPr>
            <w:rFonts w:ascii="微软雅黑" w:hAnsi="微软雅黑" w:eastAsia="微软雅黑" w:cs="微软雅黑"/>
            <w:rPrChange w:id="4978" w:author="Administrator" w:date="2018-10-23T14:05:00Z">
              <w:rPr/>
            </w:rPrChange>
          </w:rPr>
          <w:t>"</w:t>
        </w:r>
      </w:ins>
      <w:ins w:id="4979" w:author="Administrator" w:date="2018-10-22T14:31:00Z">
        <w:r>
          <w:rPr>
            <w:rFonts w:ascii="微软雅黑" w:hAnsi="微软雅黑" w:eastAsia="微软雅黑" w:cs="微软雅黑"/>
            <w:rPrChange w:id="4980" w:author="Administrator" w:date="2018-10-23T14:05:00Z">
              <w:rPr/>
            </w:rPrChange>
          </w:rPr>
          <w:t>deviceID</w:t>
        </w:r>
      </w:ins>
      <w:ins w:id="4981" w:author="Administrator" w:date="2018-10-22T14:31:00Z">
        <w:r>
          <w:rPr>
            <w:rFonts w:ascii="微软雅黑" w:hAnsi="微软雅黑" w:eastAsia="微软雅黑" w:cs="微软雅黑"/>
            <w:rPrChange w:id="4982" w:author="Administrator" w:date="2018-10-23T14:05:00Z">
              <w:rPr/>
            </w:rPrChange>
          </w:rPr>
          <w:t>":"38020000001320000010",</w:t>
        </w:r>
      </w:ins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8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"callId":"f9683e035420b970d11a5581988c886b@192.168.2.56",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8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</w:t>
      </w:r>
      <w:ins w:id="4985" w:author="Administrator" w:date="2018-11-06T14:25:00Z">
        <w:r>
          <w:rPr>
            <w:rFonts w:hint="eastAsia" w:ascii="微软雅黑" w:hAnsi="微软雅黑" w:eastAsia="微软雅黑" w:cs="微软雅黑"/>
          </w:rPr>
          <w:t>"</w:t>
        </w:r>
      </w:ins>
      <w:ins w:id="4986" w:author="Administrator" w:date="2018-11-06T14:24:56Z">
        <w:r>
          <w:rPr>
            <w:rFonts w:hint="eastAsia" w:ascii="微软雅黑" w:hAnsi="微软雅黑" w:eastAsia="微软雅黑" w:cs="微软雅黑"/>
          </w:rPr>
          <w:t>multiple</w:t>
        </w:r>
      </w:ins>
      <w:ins w:id="4987" w:author="Administrator" w:date="2018-11-06T14:25:01Z">
        <w:r>
          <w:rPr>
            <w:rFonts w:hint="eastAsia" w:ascii="微软雅黑" w:hAnsi="微软雅黑" w:eastAsia="微软雅黑" w:cs="微软雅黑"/>
          </w:rPr>
          <w:t>"</w:t>
        </w:r>
      </w:ins>
      <w:del w:id="4988" w:author="Administrator" w:date="2018-11-06T14:24:56Z">
        <w:r>
          <w:rPr>
            <w:rFonts w:hint="eastAsia" w:ascii="微软雅黑" w:hAnsi="微软雅黑" w:eastAsia="微软雅黑" w:cs="微软雅黑"/>
          </w:rPr>
          <w:delText>4</w:delText>
        </w:r>
      </w:del>
      <w:r>
        <w:rPr>
          <w:rFonts w:hint="eastAsia" w:ascii="微软雅黑" w:hAnsi="微软雅黑" w:eastAsia="微软雅黑" w:cs="微软雅黑"/>
        </w:rPr>
        <w:t>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8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"scale":1,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499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range:0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9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499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"token":"K71U8DBPNE","version":"1.0"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rPr>
          <w:rFonts w:ascii="微软雅黑" w:hAnsi="微软雅黑" w:eastAsia="微软雅黑" w:cs="微软雅黑"/>
        </w:rPr>
      </w:pPr>
      <w:ins w:id="4993" w:author="Administrator" w:date="2018-10-23T13:47:00Z">
        <w:r>
          <w:rPr>
            <w:rFonts w:ascii="微软雅黑" w:hAnsi="微软雅黑" w:eastAsia="微软雅黑" w:cs="微软雅黑"/>
            <w:rPrChange w:id="4994" w:author="Administrator" w:date="2018-10-23T14:05:00Z">
              <w:rPr/>
            </w:rPrChange>
          </w:rPr>
          <w:t>4</w:t>
        </w:r>
      </w:ins>
      <w:ins w:id="4995" w:author="Administrator" w:date="2018-10-23T11:27:00Z">
        <w:r>
          <w:rPr>
            <w:rFonts w:ascii="微软雅黑" w:hAnsi="微软雅黑" w:eastAsia="微软雅黑" w:cs="微软雅黑"/>
            <w:rPrChange w:id="4996" w:author="Administrator" w:date="2018-10-23T14:05:00Z">
              <w:rPr/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8</w:t>
      </w:r>
      <w:ins w:id="4997" w:author="Administrator" w:date="2018-10-23T11:27:00Z">
        <w:r>
          <w:rPr>
            <w:rFonts w:ascii="微软雅黑" w:hAnsi="微软雅黑" w:eastAsia="微软雅黑" w:cs="微软雅黑"/>
            <w:rPrChange w:id="4998" w:author="Administrator" w:date="2018-10-23T14:05:00Z">
              <w:rPr/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4999" w:author="Administrator" w:date="2018-10-23T11:27:00Z">
        <w:r>
          <w:rPr>
            <w:rFonts w:ascii="微软雅黑" w:hAnsi="微软雅黑" w:eastAsia="微软雅黑" w:cs="微软雅黑"/>
            <w:rPrChange w:id="5000" w:author="Administrator" w:date="2018-10-23T14:05:00Z">
              <w:rPr/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001" w:author="Administrator" w:date="2018-10-23T11:27:00Z">
        <w:r>
          <w:rPr>
            <w:rFonts w:hint="eastAsia" w:ascii="微软雅黑" w:hAnsi="微软雅黑" w:eastAsia="微软雅黑" w:cs="微软雅黑"/>
            <w:rPrChange w:id="5002" w:author="Administrator" w:date="2018-10-23T14:05:00Z">
              <w:rPr>
                <w:rFonts w:hint="eastAsia"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003" w:author="Administrator" w:date="2018-10-23T14:05:00Z">
            <w:rPr/>
          </w:rPrChange>
        </w:rPr>
      </w:pPr>
      <w:ins w:id="5004" w:author="Administrator" w:date="2018-10-23T13:43:00Z">
        <w:r>
          <w:rPr>
            <w:rFonts w:hint="eastAsia" w:ascii="微软雅黑" w:hAnsi="微软雅黑" w:eastAsia="微软雅黑" w:cs="微软雅黑"/>
            <w:rPrChange w:id="5005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0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0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0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1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1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12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13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1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15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1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17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018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1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20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02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022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02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024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025" w:author="Administrator" w:date="2018-10-23T14:02:00Z"/>
          <w:rFonts w:ascii="微软雅黑" w:hAnsi="微软雅黑" w:eastAsia="微软雅黑" w:cs="微软雅黑"/>
          <w:rPrChange w:id="5026" w:author="Administrator" w:date="2018-10-23T14:05:00Z">
            <w:rPr>
              <w:ins w:id="5027" w:author="Administrator" w:date="2018-10-23T14:02:00Z"/>
            </w:rPr>
          </w:rPrChange>
        </w:rPr>
      </w:pPr>
      <w:ins w:id="5028" w:author="Administrator" w:date="2018-10-23T14:02:00Z">
        <w:r>
          <w:rPr>
            <w:rFonts w:hint="eastAsia" w:ascii="微软雅黑" w:hAnsi="微软雅黑" w:eastAsia="微软雅黑" w:cs="微软雅黑"/>
            <w:rPrChange w:id="5029" w:author="Administrator" w:date="2018-10-23T14:05:00Z">
              <w:rPr>
                <w:rFonts w:hint="eastAsia"/>
              </w:rPr>
            </w:rPrChange>
          </w:rPr>
          <w:t>临时响应</w:t>
        </w:r>
      </w:ins>
      <w:ins w:id="5030" w:author="Administrator" w:date="2018-10-23T14:02:00Z">
        <w:r>
          <w:rPr>
            <w:rFonts w:hint="eastAsia" w:ascii="微软雅黑" w:hAnsi="微软雅黑" w:eastAsia="微软雅黑" w:cs="微软雅黑"/>
            <w:rPrChange w:id="503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032" w:author="Administrator" w:date="2018-10-23T14:02:00Z">
        <w:r>
          <w:rPr>
            <w:rFonts w:ascii="微软雅黑" w:hAnsi="微软雅黑" w:eastAsia="微软雅黑" w:cs="微软雅黑"/>
            <w:rPrChange w:id="5033" w:author="Administrator" w:date="2018-10-23T14:05:00Z">
              <w:rPr/>
            </w:rPrChange>
          </w:rPr>
          <w:instrText xml:space="preserve"> HYPERLINK \l "</w:instrText>
        </w:r>
      </w:ins>
      <w:ins w:id="5034" w:author="Administrator" w:date="2018-10-23T14:02:00Z">
        <w:r>
          <w:rPr>
            <w:rFonts w:hint="eastAsia" w:ascii="微软雅黑" w:hAnsi="微软雅黑" w:eastAsia="微软雅黑" w:cs="微软雅黑"/>
            <w:rPrChange w:id="5035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036" w:author="Administrator" w:date="2018-10-23T14:02:00Z">
        <w:r>
          <w:rPr>
            <w:rFonts w:hint="eastAsia" w:ascii="微软雅黑" w:hAnsi="微软雅黑" w:eastAsia="微软雅黑" w:cs="微软雅黑"/>
            <w:rPrChange w:id="5037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038" w:author="Administrator" w:date="2018-10-23T14:02:00Z">
        <w:r>
          <w:rPr>
            <w:rFonts w:ascii="微软雅黑" w:hAnsi="微软雅黑" w:eastAsia="微软雅黑" w:cs="微软雅黑"/>
            <w:rPrChange w:id="5039" w:author="Administrator" w:date="2018-10-23T14:05:00Z">
              <w:rPr/>
            </w:rPrChange>
          </w:rPr>
          <w:instrText xml:space="preserve">" </w:instrText>
        </w:r>
      </w:ins>
      <w:ins w:id="5040" w:author="Administrator" w:date="2018-10-23T14:02:00Z">
        <w:r>
          <w:rPr>
            <w:rFonts w:hint="eastAsia" w:ascii="微软雅黑" w:hAnsi="微软雅黑" w:eastAsia="微软雅黑" w:cs="微软雅黑"/>
            <w:rPrChange w:id="504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042" w:author="Administrator" w:date="2018-10-23T14:02:00Z">
        <w:r>
          <w:rPr>
            <w:rStyle w:val="9"/>
            <w:rFonts w:ascii="微软雅黑" w:hAnsi="微软雅黑" w:eastAsia="微软雅黑" w:cs="微软雅黑"/>
            <w:rPrChange w:id="5043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04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045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046" w:author="Administrator" w:date="2018-10-23T14:02:00Z">
        <w:r>
          <w:rPr>
            <w:rFonts w:hint="eastAsia" w:ascii="微软雅黑" w:hAnsi="微软雅黑" w:eastAsia="微软雅黑" w:cs="微软雅黑"/>
            <w:rPrChange w:id="504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048" w:author="Administrator" w:date="2018-10-23T14:02:00Z"/>
          <w:rFonts w:ascii="微软雅黑" w:hAnsi="微软雅黑" w:eastAsia="微软雅黑" w:cs="微软雅黑"/>
          <w:rPrChange w:id="5049" w:author="Administrator" w:date="2018-10-23T14:05:00Z">
            <w:rPr>
              <w:ins w:id="5050" w:author="Administrator" w:date="2018-10-23T14:02:00Z"/>
            </w:rPr>
          </w:rPrChange>
        </w:rPr>
      </w:pPr>
      <w:ins w:id="5051" w:author="Administrator" w:date="2018-10-23T14:02:00Z">
        <w:r>
          <w:rPr>
            <w:rFonts w:hint="eastAsia" w:ascii="微软雅黑" w:hAnsi="微软雅黑" w:eastAsia="微软雅黑" w:cs="微软雅黑"/>
            <w:rPrChange w:id="5052" w:author="Administrator" w:date="2018-10-23T14:05:00Z">
              <w:rPr>
                <w:rFonts w:hint="eastAsia"/>
              </w:rPr>
            </w:rPrChange>
          </w:rPr>
          <w:t>错误响应</w:t>
        </w:r>
      </w:ins>
      <w:ins w:id="5053" w:author="Administrator" w:date="2018-10-23T14:02:00Z">
        <w:r>
          <w:rPr>
            <w:rFonts w:hint="eastAsia" w:ascii="微软雅黑" w:hAnsi="微软雅黑" w:eastAsia="微软雅黑" w:cs="微软雅黑"/>
            <w:rPrChange w:id="5054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055" w:author="Administrator" w:date="2018-10-23T14:02:00Z">
        <w:r>
          <w:rPr>
            <w:rFonts w:ascii="微软雅黑" w:hAnsi="微软雅黑" w:eastAsia="微软雅黑" w:cs="微软雅黑"/>
            <w:rPrChange w:id="5056" w:author="Administrator" w:date="2018-10-23T14:05:00Z">
              <w:rPr/>
            </w:rPrChange>
          </w:rPr>
          <w:instrText xml:space="preserve"> HYPERLINK \l "</w:instrText>
        </w:r>
      </w:ins>
      <w:ins w:id="5057" w:author="Administrator" w:date="2018-10-23T14:02:00Z">
        <w:r>
          <w:rPr>
            <w:rFonts w:hint="eastAsia" w:ascii="微软雅黑" w:hAnsi="微软雅黑" w:eastAsia="微软雅黑" w:cs="微软雅黑"/>
            <w:rPrChange w:id="5058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059" w:author="Administrator" w:date="2018-10-23T14:02:00Z">
        <w:r>
          <w:rPr>
            <w:rFonts w:hint="eastAsia" w:ascii="微软雅黑" w:hAnsi="微软雅黑" w:eastAsia="微软雅黑" w:cs="微软雅黑"/>
            <w:rPrChange w:id="5060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061" w:author="Administrator" w:date="2018-10-23T14:02:00Z">
        <w:r>
          <w:rPr>
            <w:rFonts w:ascii="微软雅黑" w:hAnsi="微软雅黑" w:eastAsia="微软雅黑" w:cs="微软雅黑"/>
            <w:rPrChange w:id="5062" w:author="Administrator" w:date="2018-10-23T14:05:00Z">
              <w:rPr/>
            </w:rPrChange>
          </w:rPr>
          <w:instrText xml:space="preserve">" </w:instrText>
        </w:r>
      </w:ins>
      <w:ins w:id="5063" w:author="Administrator" w:date="2018-10-23T14:02:00Z">
        <w:r>
          <w:rPr>
            <w:rFonts w:hint="eastAsia" w:ascii="微软雅黑" w:hAnsi="微软雅黑" w:eastAsia="微软雅黑" w:cs="微软雅黑"/>
            <w:rPrChange w:id="5064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065" w:author="Administrator" w:date="2018-10-23T14:02:00Z">
        <w:r>
          <w:rPr>
            <w:rStyle w:val="9"/>
            <w:rFonts w:ascii="微软雅黑" w:hAnsi="微软雅黑" w:eastAsia="微软雅黑" w:cs="微软雅黑"/>
            <w:rPrChange w:id="5066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067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068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069" w:author="Administrator" w:date="2018-10-23T14:02:00Z">
        <w:r>
          <w:rPr>
            <w:rFonts w:hint="eastAsia" w:ascii="微软雅黑" w:hAnsi="微软雅黑" w:eastAsia="微软雅黑" w:cs="微软雅黑"/>
            <w:rPrChange w:id="5070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071" w:author="Administrator" w:date="2018-10-23T14:02:00Z"/>
          <w:rFonts w:ascii="微软雅黑" w:hAnsi="微软雅黑" w:eastAsia="微软雅黑" w:cs="微软雅黑"/>
          <w:rPrChange w:id="5072" w:author="Administrator" w:date="2018-10-23T14:05:00Z">
            <w:rPr>
              <w:ins w:id="5073" w:author="Administrator" w:date="2018-10-23T14:02:00Z"/>
            </w:rPr>
          </w:rPrChange>
        </w:rPr>
      </w:pPr>
      <w:ins w:id="5074" w:author="Administrator" w:date="2018-10-23T14:02:00Z">
        <w:r>
          <w:rPr>
            <w:rFonts w:hint="eastAsia" w:ascii="微软雅黑" w:hAnsi="微软雅黑" w:eastAsia="微软雅黑" w:cs="微软雅黑"/>
            <w:rPrChange w:id="5075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7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7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7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7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"method":"playbackControl",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8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8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8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08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508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08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5086" w:author="Administrator" w:date="2018-10-23T11:27:00Z"/>
          <w:rFonts w:ascii="微软雅黑" w:hAnsi="微软雅黑" w:eastAsia="微软雅黑" w:cs="微软雅黑"/>
          <w:rPrChange w:id="5087" w:author="Administrator" w:date="2018-10-23T14:05:00Z">
            <w:rPr>
              <w:ins w:id="5088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5089" w:author="Administrator" w:date="2018-10-23T13:50:00Z">
          <w:pPr>
            <w:outlineLvl w:val="1"/>
          </w:pPr>
        </w:pPrChange>
      </w:pPr>
      <w:ins w:id="5090" w:author="Administrator" w:date="2018-10-23T13:47:00Z">
        <w:r>
          <w:rPr>
            <w:rFonts w:ascii="微软雅黑" w:hAnsi="微软雅黑" w:eastAsia="微软雅黑" w:cs="微软雅黑"/>
            <w:b/>
            <w:rPrChange w:id="5091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9 实时录像控制</w:t>
      </w:r>
    </w:p>
    <w:p>
      <w:pPr>
        <w:rPr>
          <w:ins w:id="5092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描述：针对正在播放的实时视频进行录像，录像控制主要包括开始录像和停止录像</w:t>
      </w:r>
    </w:p>
    <w:p>
      <w:pPr>
        <w:pStyle w:val="4"/>
        <w:spacing w:line="413" w:lineRule="auto"/>
        <w:outlineLvl w:val="2"/>
        <w:rPr>
          <w:ins w:id="5094" w:author="Administrator" w:date="2018-10-23T11:27:00Z"/>
          <w:rFonts w:ascii="微软雅黑" w:hAnsi="微软雅黑" w:eastAsia="微软雅黑" w:cs="微软雅黑"/>
          <w:rPrChange w:id="5095" w:author="Administrator" w:date="2018-10-23T14:05:00Z">
            <w:rPr>
              <w:ins w:id="5096" w:author="Administrator" w:date="2018-10-23T11:27:00Z"/>
            </w:rPr>
          </w:rPrChange>
        </w:rPr>
        <w:pPrChange w:id="5093" w:author="Administrator" w:date="2018-10-23T13:50:00Z">
          <w:pPr>
            <w:outlineLvl w:val="1"/>
          </w:pPr>
        </w:pPrChange>
      </w:pPr>
      <w:ins w:id="5097" w:author="Administrator" w:date="2018-10-23T13:50:00Z">
        <w:r>
          <w:rPr>
            <w:rFonts w:ascii="微软雅黑" w:hAnsi="微软雅黑" w:eastAsia="微软雅黑" w:cs="微软雅黑"/>
            <w:b/>
            <w:rPrChange w:id="509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9</w:t>
      </w:r>
      <w:ins w:id="5099" w:author="Administrator" w:date="2018-10-23T13:50:00Z">
        <w:r>
          <w:rPr>
            <w:rFonts w:ascii="微软雅黑" w:hAnsi="微软雅黑" w:eastAsia="微软雅黑" w:cs="微软雅黑"/>
            <w:b/>
            <w:rPrChange w:id="5100" w:author="Administrator" w:date="2018-10-23T14:05:00Z">
              <w:rPr>
                <w:b/>
              </w:rPr>
            </w:rPrChange>
          </w:rPr>
          <w:t xml:space="preserve">.1 </w:t>
        </w:r>
      </w:ins>
      <w:ins w:id="5101" w:author="Administrator" w:date="2018-10-23T13:50:00Z">
        <w:r>
          <w:rPr>
            <w:rFonts w:hint="eastAsia" w:ascii="微软雅黑" w:hAnsi="微软雅黑" w:eastAsia="微软雅黑" w:cs="微软雅黑"/>
            <w:b/>
            <w:rPrChange w:id="510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5103" w:author="Administrator" w:date="2018-10-23T13:50:00Z">
        <w:r>
          <w:rPr>
            <w:rFonts w:hint="eastAsia" w:ascii="微软雅黑" w:hAnsi="微软雅黑" w:eastAsia="微软雅黑" w:cs="微软雅黑"/>
            <w:b/>
            <w:rPrChange w:id="510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105" w:author="Administrator" w:date="2018-10-23T13:53:00Z">
          <w:pPr>
            <w:outlineLvl w:val="2"/>
          </w:pPr>
        </w:pPrChange>
      </w:pPr>
      <w:ins w:id="5106" w:author="Administrator" w:date="2018-10-23T13:47:00Z">
        <w:r>
          <w:rPr>
            <w:rFonts w:ascii="微软雅黑" w:hAnsi="微软雅黑" w:eastAsia="微软雅黑" w:cs="微软雅黑"/>
            <w:b/>
            <w:rPrChange w:id="5107" w:author="Administrator" w:date="2018-10-23T14:05:00Z">
              <w:rPr>
                <w:b/>
              </w:rPr>
            </w:rPrChange>
          </w:rPr>
          <w:t>4</w:t>
        </w:r>
      </w:ins>
      <w:ins w:id="5108" w:author="Administrator" w:date="2018-10-23T11:27:00Z">
        <w:r>
          <w:rPr>
            <w:rFonts w:ascii="微软雅黑" w:hAnsi="微软雅黑" w:eastAsia="微软雅黑" w:cs="微软雅黑"/>
            <w:b/>
            <w:rPrChange w:id="510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9</w:t>
      </w:r>
      <w:ins w:id="5110" w:author="Administrator" w:date="2018-10-23T11:27:00Z">
        <w:r>
          <w:rPr>
            <w:rFonts w:ascii="微软雅黑" w:hAnsi="微软雅黑" w:eastAsia="微软雅黑" w:cs="微软雅黑"/>
            <w:b/>
            <w:rPrChange w:id="5111" w:author="Administrator" w:date="2018-10-23T14:05:00Z">
              <w:rPr>
                <w:b/>
              </w:rPr>
            </w:rPrChange>
          </w:rPr>
          <w:t>.</w:t>
        </w:r>
      </w:ins>
      <w:ins w:id="5112" w:author="Administrator" w:date="2018-10-23T13:51:00Z">
        <w:r>
          <w:rPr>
            <w:rFonts w:ascii="微软雅黑" w:hAnsi="微软雅黑" w:eastAsia="微软雅黑" w:cs="微软雅黑"/>
            <w:b/>
            <w:rPrChange w:id="5113" w:author="Administrator" w:date="2018-10-23T14:05:00Z">
              <w:rPr>
                <w:b/>
              </w:rPr>
            </w:rPrChange>
          </w:rPr>
          <w:t>2</w:t>
        </w:r>
      </w:ins>
      <w:ins w:id="5114" w:author="Administrator" w:date="2018-10-23T11:27:00Z">
        <w:r>
          <w:rPr>
            <w:rFonts w:ascii="微软雅黑" w:hAnsi="微软雅黑" w:eastAsia="微软雅黑" w:cs="微软雅黑"/>
            <w:b/>
            <w:rPrChange w:id="5115" w:author="Administrator" w:date="2018-10-23T14:05:00Z">
              <w:rPr>
                <w:b/>
              </w:rPr>
            </w:rPrChange>
          </w:rPr>
          <w:t xml:space="preserve"> </w:t>
        </w:r>
      </w:ins>
      <w:ins w:id="5116" w:author="Administrator" w:date="2018-10-23T11:27:00Z">
        <w:r>
          <w:rPr>
            <w:rFonts w:hint="eastAsia" w:ascii="微软雅黑" w:hAnsi="微软雅黑" w:eastAsia="微软雅黑" w:cs="微软雅黑"/>
            <w:b/>
            <w:rPrChange w:id="511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5118" w:author="Administrator" w:date="2018-10-22T18:06:00Z"/>
          <w:rFonts w:ascii="微软雅黑" w:hAnsi="微软雅黑" w:eastAsia="微软雅黑" w:cs="微软雅黑"/>
          <w:rPrChange w:id="5119" w:author="Administrator" w:date="2018-10-23T14:05:00Z">
            <w:rPr>
              <w:ins w:id="5120" w:author="Administrator" w:date="2018-10-22T18:06:00Z"/>
            </w:rPr>
          </w:rPrChange>
        </w:rPr>
      </w:pPr>
      <w:ins w:id="5121" w:author="Administrator" w:date="2018-10-23T13:46:00Z">
        <w:r>
          <w:rPr>
            <w:rFonts w:hint="eastAsia" w:ascii="微软雅黑" w:hAnsi="微软雅黑" w:eastAsia="微软雅黑" w:cs="微软雅黑"/>
            <w:rPrChange w:id="5122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123" w:author="Administrator" w:date="2018-10-22T18:06:00Z">
        <w:r>
          <w:rPr>
            <w:rFonts w:ascii="微软雅黑" w:hAnsi="微软雅黑" w:eastAsia="微软雅黑" w:cs="微软雅黑"/>
            <w:rPrChange w:id="5124" w:author="Administrator" w:date="2018-10-23T14:05:00Z">
              <w:rPr/>
            </w:rPrChange>
          </w:rPr>
          <w:t>mehtod:</w:t>
        </w:r>
      </w:ins>
      <w:ins w:id="5125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126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record</w:t>
        </w:r>
      </w:ins>
    </w:p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2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28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2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3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3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32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513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134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</w:rPr>
              <w:t>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录像类型：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start</w:t>
            </w:r>
            <w:r>
              <w:rPr>
                <w:rFonts w:hint="eastAsia" w:ascii="微软雅黑" w:hAnsi="微软雅黑" w:eastAsia="微软雅黑" w:cs="微软雅黑"/>
              </w:rPr>
              <w:t xml:space="preserve">表示开始录像  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stop</w:t>
            </w:r>
            <w:r>
              <w:rPr>
                <w:rFonts w:hint="eastAsia" w:ascii="微软雅黑" w:hAnsi="微软雅黑" w:eastAsia="微软雅黑" w:cs="微软雅黑"/>
              </w:rPr>
              <w:t>表示停止录像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513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3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3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3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method:"record",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3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514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"deviceID":"380200000013200000102",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514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"type":"</w:t>
      </w:r>
      <w:r>
        <w:rPr>
          <w:rFonts w:hint="eastAsia" w:ascii="微软雅黑" w:hAnsi="微软雅黑" w:eastAsia="微软雅黑" w:cs="微软雅黑"/>
          <w:lang w:val="en-US" w:eastAsia="zh-CN"/>
        </w:rPr>
        <w:t>start</w:t>
      </w:r>
      <w:r>
        <w:rPr>
          <w:rFonts w:hint="eastAsia" w:ascii="微软雅黑" w:hAnsi="微软雅黑" w:eastAsia="微软雅黑" w:cs="微软雅黑"/>
        </w:rPr>
        <w:t>"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4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4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514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514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5146" w:author="Administrator" w:date="2018-10-23T13:53:00Z">
          <w:pPr>
            <w:outlineLvl w:val="2"/>
          </w:pPr>
        </w:pPrChange>
      </w:pPr>
      <w:ins w:id="5147" w:author="Administrator" w:date="2018-10-23T13:47:00Z">
        <w:r>
          <w:rPr>
            <w:rFonts w:ascii="微软雅黑" w:hAnsi="微软雅黑" w:eastAsia="微软雅黑" w:cs="微软雅黑"/>
            <w:b/>
            <w:rPrChange w:id="5148" w:author="Administrator" w:date="2018-10-23T14:05:00Z">
              <w:rPr>
                <w:b/>
              </w:rPr>
            </w:rPrChange>
          </w:rPr>
          <w:t>4</w:t>
        </w:r>
      </w:ins>
      <w:ins w:id="5149" w:author="Administrator" w:date="2018-10-23T11:27:00Z">
        <w:r>
          <w:rPr>
            <w:rFonts w:ascii="微软雅黑" w:hAnsi="微软雅黑" w:eastAsia="微软雅黑" w:cs="微软雅黑"/>
            <w:b/>
            <w:rPrChange w:id="5150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9</w:t>
      </w:r>
      <w:ins w:id="5151" w:author="Administrator" w:date="2018-10-23T11:27:00Z">
        <w:r>
          <w:rPr>
            <w:rFonts w:ascii="微软雅黑" w:hAnsi="微软雅黑" w:eastAsia="微软雅黑" w:cs="微软雅黑"/>
            <w:b/>
            <w:rPrChange w:id="5152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153" w:author="Administrator" w:date="2018-10-23T11:27:00Z">
        <w:r>
          <w:rPr>
            <w:rFonts w:ascii="微软雅黑" w:hAnsi="微软雅黑" w:eastAsia="微软雅黑" w:cs="微软雅黑"/>
            <w:b/>
            <w:rPrChange w:id="5154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155" w:author="Administrator" w:date="2018-10-23T11:27:00Z">
        <w:r>
          <w:rPr>
            <w:rFonts w:hint="eastAsia" w:ascii="微软雅黑" w:hAnsi="微软雅黑" w:eastAsia="微软雅黑" w:cs="微软雅黑"/>
            <w:b/>
            <w:rPrChange w:id="5156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157" w:author="Administrator" w:date="2018-10-23T14:05:00Z">
            <w:rPr/>
          </w:rPrChange>
        </w:rPr>
      </w:pPr>
      <w:ins w:id="5158" w:author="Administrator" w:date="2018-10-23T13:43:00Z">
        <w:r>
          <w:rPr>
            <w:rFonts w:hint="eastAsia" w:ascii="微软雅黑" w:hAnsi="微软雅黑" w:eastAsia="微软雅黑" w:cs="微软雅黑"/>
            <w:rPrChange w:id="5159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6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61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6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63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64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65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6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67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6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6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7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71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172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7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74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17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176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17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178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179" w:author="Administrator" w:date="2018-10-23T14:02:00Z"/>
          <w:rFonts w:ascii="微软雅黑" w:hAnsi="微软雅黑" w:eastAsia="微软雅黑" w:cs="微软雅黑"/>
          <w:rPrChange w:id="5180" w:author="Administrator" w:date="2018-10-23T14:05:00Z">
            <w:rPr>
              <w:ins w:id="5181" w:author="Administrator" w:date="2018-10-23T14:02:00Z"/>
            </w:rPr>
          </w:rPrChange>
        </w:rPr>
      </w:pPr>
      <w:ins w:id="5182" w:author="Administrator" w:date="2018-10-23T14:02:00Z">
        <w:r>
          <w:rPr>
            <w:rFonts w:hint="eastAsia" w:ascii="微软雅黑" w:hAnsi="微软雅黑" w:eastAsia="微软雅黑" w:cs="微软雅黑"/>
            <w:rPrChange w:id="5183" w:author="Administrator" w:date="2018-10-23T14:05:00Z">
              <w:rPr>
                <w:rFonts w:hint="eastAsia"/>
              </w:rPr>
            </w:rPrChange>
          </w:rPr>
          <w:t>临时响应</w:t>
        </w:r>
      </w:ins>
      <w:ins w:id="5184" w:author="Administrator" w:date="2018-10-23T14:02:00Z">
        <w:r>
          <w:rPr>
            <w:rFonts w:hint="eastAsia" w:ascii="微软雅黑" w:hAnsi="微软雅黑" w:eastAsia="微软雅黑" w:cs="微软雅黑"/>
            <w:rPrChange w:id="5185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186" w:author="Administrator" w:date="2018-10-23T14:02:00Z">
        <w:r>
          <w:rPr>
            <w:rFonts w:ascii="微软雅黑" w:hAnsi="微软雅黑" w:eastAsia="微软雅黑" w:cs="微软雅黑"/>
            <w:rPrChange w:id="5187" w:author="Administrator" w:date="2018-10-23T14:05:00Z">
              <w:rPr/>
            </w:rPrChange>
          </w:rPr>
          <w:instrText xml:space="preserve"> HYPERLINK \l "</w:instrText>
        </w:r>
      </w:ins>
      <w:ins w:id="5188" w:author="Administrator" w:date="2018-10-23T14:02:00Z">
        <w:r>
          <w:rPr>
            <w:rFonts w:hint="eastAsia" w:ascii="微软雅黑" w:hAnsi="微软雅黑" w:eastAsia="微软雅黑" w:cs="微软雅黑"/>
            <w:rPrChange w:id="5189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190" w:author="Administrator" w:date="2018-10-23T14:02:00Z">
        <w:r>
          <w:rPr>
            <w:rFonts w:hint="eastAsia" w:ascii="微软雅黑" w:hAnsi="微软雅黑" w:eastAsia="微软雅黑" w:cs="微软雅黑"/>
            <w:rPrChange w:id="5191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192" w:author="Administrator" w:date="2018-10-23T14:02:00Z">
        <w:r>
          <w:rPr>
            <w:rFonts w:ascii="微软雅黑" w:hAnsi="微软雅黑" w:eastAsia="微软雅黑" w:cs="微软雅黑"/>
            <w:rPrChange w:id="5193" w:author="Administrator" w:date="2018-10-23T14:05:00Z">
              <w:rPr/>
            </w:rPrChange>
          </w:rPr>
          <w:instrText xml:space="preserve">" </w:instrText>
        </w:r>
      </w:ins>
      <w:ins w:id="5194" w:author="Administrator" w:date="2018-10-23T14:02:00Z">
        <w:r>
          <w:rPr>
            <w:rFonts w:hint="eastAsia" w:ascii="微软雅黑" w:hAnsi="微软雅黑" w:eastAsia="微软雅黑" w:cs="微软雅黑"/>
            <w:rPrChange w:id="5195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196" w:author="Administrator" w:date="2018-10-23T14:02:00Z">
        <w:r>
          <w:rPr>
            <w:rStyle w:val="9"/>
            <w:rFonts w:ascii="微软雅黑" w:hAnsi="微软雅黑" w:eastAsia="微软雅黑" w:cs="微软雅黑"/>
            <w:rPrChange w:id="5197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198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199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200" w:author="Administrator" w:date="2018-10-23T14:02:00Z">
        <w:r>
          <w:rPr>
            <w:rFonts w:hint="eastAsia" w:ascii="微软雅黑" w:hAnsi="微软雅黑" w:eastAsia="微软雅黑" w:cs="微软雅黑"/>
            <w:rPrChange w:id="5201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202" w:author="Administrator" w:date="2018-10-23T14:02:00Z"/>
          <w:rFonts w:ascii="微软雅黑" w:hAnsi="微软雅黑" w:eastAsia="微软雅黑" w:cs="微软雅黑"/>
          <w:rPrChange w:id="5203" w:author="Administrator" w:date="2018-10-23T14:05:00Z">
            <w:rPr>
              <w:ins w:id="5204" w:author="Administrator" w:date="2018-10-23T14:02:00Z"/>
            </w:rPr>
          </w:rPrChange>
        </w:rPr>
      </w:pPr>
      <w:ins w:id="5205" w:author="Administrator" w:date="2018-10-23T14:02:00Z">
        <w:r>
          <w:rPr>
            <w:rFonts w:hint="eastAsia" w:ascii="微软雅黑" w:hAnsi="微软雅黑" w:eastAsia="微软雅黑" w:cs="微软雅黑"/>
            <w:rPrChange w:id="5206" w:author="Administrator" w:date="2018-10-23T14:05:00Z">
              <w:rPr>
                <w:rFonts w:hint="eastAsia"/>
              </w:rPr>
            </w:rPrChange>
          </w:rPr>
          <w:t>错误响应</w:t>
        </w:r>
      </w:ins>
      <w:ins w:id="5207" w:author="Administrator" w:date="2018-10-23T14:02:00Z">
        <w:r>
          <w:rPr>
            <w:rFonts w:hint="eastAsia" w:ascii="微软雅黑" w:hAnsi="微软雅黑" w:eastAsia="微软雅黑" w:cs="微软雅黑"/>
            <w:rPrChange w:id="5208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209" w:author="Administrator" w:date="2018-10-23T14:02:00Z">
        <w:r>
          <w:rPr>
            <w:rFonts w:ascii="微软雅黑" w:hAnsi="微软雅黑" w:eastAsia="微软雅黑" w:cs="微软雅黑"/>
            <w:rPrChange w:id="5210" w:author="Administrator" w:date="2018-10-23T14:05:00Z">
              <w:rPr/>
            </w:rPrChange>
          </w:rPr>
          <w:instrText xml:space="preserve"> HYPERLINK \l "</w:instrText>
        </w:r>
      </w:ins>
      <w:ins w:id="5211" w:author="Administrator" w:date="2018-10-23T14:02:00Z">
        <w:r>
          <w:rPr>
            <w:rFonts w:hint="eastAsia" w:ascii="微软雅黑" w:hAnsi="微软雅黑" w:eastAsia="微软雅黑" w:cs="微软雅黑"/>
            <w:rPrChange w:id="5212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213" w:author="Administrator" w:date="2018-10-23T14:02:00Z">
        <w:r>
          <w:rPr>
            <w:rFonts w:hint="eastAsia" w:ascii="微软雅黑" w:hAnsi="微软雅黑" w:eastAsia="微软雅黑" w:cs="微软雅黑"/>
            <w:rPrChange w:id="5214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215" w:author="Administrator" w:date="2018-10-23T14:02:00Z">
        <w:r>
          <w:rPr>
            <w:rFonts w:ascii="微软雅黑" w:hAnsi="微软雅黑" w:eastAsia="微软雅黑" w:cs="微软雅黑"/>
            <w:rPrChange w:id="5216" w:author="Administrator" w:date="2018-10-23T14:05:00Z">
              <w:rPr/>
            </w:rPrChange>
          </w:rPr>
          <w:instrText xml:space="preserve">" </w:instrText>
        </w:r>
      </w:ins>
      <w:ins w:id="5217" w:author="Administrator" w:date="2018-10-23T14:02:00Z">
        <w:r>
          <w:rPr>
            <w:rFonts w:hint="eastAsia" w:ascii="微软雅黑" w:hAnsi="微软雅黑" w:eastAsia="微软雅黑" w:cs="微软雅黑"/>
            <w:rPrChange w:id="5218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219" w:author="Administrator" w:date="2018-10-23T14:02:00Z">
        <w:r>
          <w:rPr>
            <w:rStyle w:val="9"/>
            <w:rFonts w:ascii="微软雅黑" w:hAnsi="微软雅黑" w:eastAsia="微软雅黑" w:cs="微软雅黑"/>
            <w:rPrChange w:id="5220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221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222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223" w:author="Administrator" w:date="2018-10-23T14:02:00Z">
        <w:r>
          <w:rPr>
            <w:rFonts w:hint="eastAsia" w:ascii="微软雅黑" w:hAnsi="微软雅黑" w:eastAsia="微软雅黑" w:cs="微软雅黑"/>
            <w:rPrChange w:id="5224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225" w:author="Administrator" w:date="2018-10-23T14:02:00Z"/>
          <w:rFonts w:ascii="微软雅黑" w:hAnsi="微软雅黑" w:eastAsia="微软雅黑" w:cs="微软雅黑"/>
          <w:rPrChange w:id="5226" w:author="Administrator" w:date="2018-10-23T14:05:00Z">
            <w:rPr>
              <w:ins w:id="5227" w:author="Administrator" w:date="2018-10-23T14:02:00Z"/>
            </w:rPr>
          </w:rPrChange>
        </w:rPr>
      </w:pPr>
      <w:ins w:id="5228" w:author="Administrator" w:date="2018-10-23T14:02:00Z">
        <w:r>
          <w:rPr>
            <w:rFonts w:hint="eastAsia" w:ascii="微软雅黑" w:hAnsi="微软雅黑" w:eastAsia="微软雅黑" w:cs="微软雅黑"/>
            <w:rPrChange w:id="5229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3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3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3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3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ins w:id="5234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35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cruise</w:t>
        </w:r>
      </w:ins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3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3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23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523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524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524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5242" w:author="Administrator" w:date="2018-10-23T11:27:00Z"/>
          <w:rFonts w:ascii="微软雅黑" w:hAnsi="微软雅黑" w:eastAsia="微软雅黑" w:cs="微软雅黑"/>
          <w:rPrChange w:id="5243" w:author="Administrator" w:date="2018-10-23T14:05:00Z">
            <w:rPr>
              <w:ins w:id="5244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ascii="微软雅黑" w:hAnsi="微软雅黑" w:eastAsia="微软雅黑" w:cs="微软雅黑"/>
        </w:rPr>
        <w:pPrChange w:id="5245" w:author="Administrator" w:date="2018-10-23T13:50:00Z">
          <w:pPr>
            <w:outlineLvl w:val="1"/>
          </w:pPr>
        </w:pPrChange>
      </w:pPr>
      <w:ins w:id="5246" w:author="Administrator" w:date="2018-10-23T13:47:00Z">
        <w:r>
          <w:rPr>
            <w:rFonts w:ascii="微软雅黑" w:hAnsi="微软雅黑" w:eastAsia="微软雅黑" w:cs="微软雅黑"/>
            <w:b/>
            <w:rPrChange w:id="5247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10 录像下载控制</w:t>
      </w:r>
    </w:p>
    <w:p>
      <w:pPr>
        <w:rPr>
          <w:ins w:id="5248" w:author="Administrator" w:date="2018-10-23T13:50:00Z"/>
          <w:rFonts w:eastAsia="微软雅黑"/>
          <w:rPrChange w:id="5249" w:author="Administrator" w:date="2018-10-23T14:05:00Z">
            <w:rPr>
              <w:ins w:id="5250" w:author="Administrator" w:date="2018-10-23T13:50:00Z"/>
            </w:rPr>
          </w:rPrChange>
        </w:rPr>
      </w:pPr>
      <w:r>
        <w:rPr>
          <w:rFonts w:hint="eastAsia" w:ascii="微软雅黑" w:hAnsi="微软雅黑" w:eastAsia="微软雅黑" w:cs="微软雅黑"/>
        </w:rPr>
        <w:t>描述：主要针对录像下载，下载完成后，后台自动推送消息到前端，state状态为</w:t>
      </w:r>
      <w:ins w:id="5251" w:author="Administrator" w:date="2018-10-22T14:56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52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terminated</w:t>
        </w:r>
      </w:ins>
      <w:r>
        <w:rPr>
          <w:rFonts w:hint="eastAsia" w:ascii="微软雅黑" w:hAnsi="微软雅黑" w:eastAsia="微软雅黑" w:cs="微软雅黑"/>
          <w:color w:val="2A00FF"/>
          <w:szCs w:val="21"/>
          <w:highlight w:val="white"/>
        </w:rPr>
        <w:t>。</w:t>
      </w:r>
    </w:p>
    <w:p>
      <w:pPr>
        <w:pStyle w:val="4"/>
        <w:spacing w:line="413" w:lineRule="auto"/>
        <w:outlineLvl w:val="2"/>
        <w:rPr>
          <w:ins w:id="5254" w:author="Administrator" w:date="2018-10-23T11:27:00Z"/>
          <w:rFonts w:ascii="微软雅黑" w:hAnsi="微软雅黑" w:eastAsia="微软雅黑" w:cs="微软雅黑"/>
          <w:rPrChange w:id="5255" w:author="Administrator" w:date="2018-10-23T14:05:00Z">
            <w:rPr>
              <w:ins w:id="5256" w:author="Administrator" w:date="2018-10-23T11:27:00Z"/>
            </w:rPr>
          </w:rPrChange>
        </w:rPr>
        <w:pPrChange w:id="5253" w:author="Administrator" w:date="2018-10-23T13:50:00Z">
          <w:pPr>
            <w:outlineLvl w:val="1"/>
          </w:pPr>
        </w:pPrChange>
      </w:pPr>
      <w:ins w:id="5257" w:author="Administrator" w:date="2018-10-23T13:50:00Z">
        <w:r>
          <w:rPr>
            <w:rFonts w:ascii="微软雅黑" w:hAnsi="微软雅黑" w:eastAsia="微软雅黑" w:cs="微软雅黑"/>
            <w:b/>
            <w:rPrChange w:id="525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10</w:t>
      </w:r>
      <w:ins w:id="5259" w:author="Administrator" w:date="2018-10-23T13:50:00Z">
        <w:r>
          <w:rPr>
            <w:rFonts w:ascii="微软雅黑" w:hAnsi="微软雅黑" w:eastAsia="微软雅黑" w:cs="微软雅黑"/>
            <w:b/>
            <w:rPrChange w:id="5260" w:author="Administrator" w:date="2018-10-23T14:05:00Z">
              <w:rPr>
                <w:b/>
              </w:rPr>
            </w:rPrChange>
          </w:rPr>
          <w:t xml:space="preserve">.1 </w:t>
        </w:r>
      </w:ins>
      <w:ins w:id="5261" w:author="Administrator" w:date="2018-10-23T13:50:00Z">
        <w:r>
          <w:rPr>
            <w:rFonts w:hint="eastAsia" w:ascii="微软雅黑" w:hAnsi="微软雅黑" w:eastAsia="微软雅黑" w:cs="微软雅黑"/>
            <w:b/>
            <w:rPrChange w:id="526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ascii="微软雅黑" w:hAnsi="微软雅黑" w:eastAsia="微软雅黑" w:cs="微软雅黑"/>
          <w:b/>
          <w:rPrChange w:id="5263" w:author="Administrator" w:date="2018-10-23T14:05:00Z">
            <w:rPr>
              <w:b/>
            </w:rPr>
          </w:rPrChange>
        </w:rPr>
        <w:t>Invite</w:t>
      </w:r>
      <w:ins w:id="5264" w:author="Administrator" w:date="2018-10-23T13:50:00Z">
        <w:r>
          <w:rPr>
            <w:rFonts w:hint="eastAsia" w:ascii="微软雅黑" w:hAnsi="微软雅黑" w:eastAsia="微软雅黑" w:cs="微软雅黑"/>
            <w:b/>
            <w:rPrChange w:id="5265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266" w:author="Administrator" w:date="2018-10-23T13:53:00Z">
          <w:pPr>
            <w:outlineLvl w:val="2"/>
          </w:pPr>
        </w:pPrChange>
      </w:pPr>
      <w:ins w:id="5267" w:author="Administrator" w:date="2018-10-23T13:47:00Z">
        <w:r>
          <w:rPr>
            <w:rFonts w:ascii="微软雅黑" w:hAnsi="微软雅黑" w:eastAsia="微软雅黑" w:cs="微软雅黑"/>
            <w:b/>
            <w:rPrChange w:id="5268" w:author="Administrator" w:date="2018-10-23T14:05:00Z">
              <w:rPr>
                <w:b/>
              </w:rPr>
            </w:rPrChange>
          </w:rPr>
          <w:t>4</w:t>
        </w:r>
      </w:ins>
      <w:ins w:id="5269" w:author="Administrator" w:date="2018-10-23T11:27:00Z">
        <w:r>
          <w:rPr>
            <w:rFonts w:ascii="微软雅黑" w:hAnsi="微软雅黑" w:eastAsia="微软雅黑" w:cs="微软雅黑"/>
            <w:b/>
            <w:rPrChange w:id="5270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10</w:t>
      </w:r>
      <w:ins w:id="5271" w:author="Administrator" w:date="2018-10-23T11:27:00Z">
        <w:r>
          <w:rPr>
            <w:rFonts w:ascii="微软雅黑" w:hAnsi="微软雅黑" w:eastAsia="微软雅黑" w:cs="微软雅黑"/>
            <w:b/>
            <w:rPrChange w:id="5272" w:author="Administrator" w:date="2018-10-23T14:05:00Z">
              <w:rPr>
                <w:b/>
              </w:rPr>
            </w:rPrChange>
          </w:rPr>
          <w:t>.</w:t>
        </w:r>
      </w:ins>
      <w:ins w:id="5273" w:author="Administrator" w:date="2018-10-23T13:51:00Z">
        <w:r>
          <w:rPr>
            <w:rFonts w:ascii="微软雅黑" w:hAnsi="微软雅黑" w:eastAsia="微软雅黑" w:cs="微软雅黑"/>
            <w:b/>
            <w:rPrChange w:id="5274" w:author="Administrator" w:date="2018-10-23T14:05:00Z">
              <w:rPr>
                <w:b/>
              </w:rPr>
            </w:rPrChange>
          </w:rPr>
          <w:t>2</w:t>
        </w:r>
      </w:ins>
      <w:ins w:id="5275" w:author="Administrator" w:date="2018-10-23T11:27:00Z">
        <w:r>
          <w:rPr>
            <w:rFonts w:ascii="微软雅黑" w:hAnsi="微软雅黑" w:eastAsia="微软雅黑" w:cs="微软雅黑"/>
            <w:b/>
            <w:rPrChange w:id="5276" w:author="Administrator" w:date="2018-10-23T14:05:00Z">
              <w:rPr>
                <w:b/>
              </w:rPr>
            </w:rPrChange>
          </w:rPr>
          <w:t xml:space="preserve"> </w:t>
        </w:r>
      </w:ins>
      <w:ins w:id="5277" w:author="Administrator" w:date="2018-10-23T11:27:00Z">
        <w:r>
          <w:rPr>
            <w:rFonts w:hint="eastAsia" w:ascii="微软雅黑" w:hAnsi="微软雅黑" w:eastAsia="微软雅黑" w:cs="微软雅黑"/>
            <w:b/>
            <w:rPrChange w:id="5278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ins w:id="5279" w:author="Administrator" w:date="2018-10-22T18:06:00Z"/>
          <w:rFonts w:ascii="微软雅黑" w:hAnsi="微软雅黑" w:eastAsia="微软雅黑" w:cs="微软雅黑"/>
          <w:rPrChange w:id="5280" w:author="Administrator" w:date="2018-10-23T14:05:00Z">
            <w:rPr>
              <w:ins w:id="5281" w:author="Administrator" w:date="2018-10-22T18:06:00Z"/>
            </w:rPr>
          </w:rPrChange>
        </w:rPr>
      </w:pPr>
      <w:ins w:id="5282" w:author="Administrator" w:date="2018-10-23T13:46:00Z">
        <w:r>
          <w:rPr>
            <w:rFonts w:hint="eastAsia" w:ascii="微软雅黑" w:hAnsi="微软雅黑" w:eastAsia="微软雅黑" w:cs="微软雅黑"/>
            <w:rPrChange w:id="5283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5284" w:author="Administrator" w:date="2018-10-22T18:06:00Z">
        <w:r>
          <w:rPr>
            <w:rFonts w:ascii="微软雅黑" w:hAnsi="微软雅黑" w:eastAsia="微软雅黑" w:cs="微软雅黑"/>
            <w:rPrChange w:id="5285" w:author="Administrator" w:date="2018-10-23T14:05:00Z">
              <w:rPr/>
            </w:rPrChange>
          </w:rPr>
          <w:t>mehtod:</w:t>
        </w:r>
      </w:ins>
      <w:ins w:id="5286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287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download</w:t>
        </w:r>
      </w:ins>
    </w:p>
    <w:p/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288" w:author="Administrator" w:date="2018-10-23T11:30:00Z"/>
        </w:trPr>
        <w:tc>
          <w:tcPr>
            <w:tcW w:w="2130" w:type="dxa"/>
          </w:tcPr>
          <w:p>
            <w:pPr>
              <w:rPr>
                <w:ins w:id="5289" w:author="Administrator" w:date="2018-10-23T11:30:00Z"/>
                <w:rFonts w:ascii="微软雅黑" w:hAnsi="微软雅黑" w:eastAsia="微软雅黑" w:cs="微软雅黑"/>
                <w:szCs w:val="21"/>
                <w:rPrChange w:id="5290" w:author="Administrator" w:date="2018-10-23T14:05:00Z">
                  <w:rPr>
                    <w:ins w:id="5291" w:author="Administrator" w:date="2018-10-23T11:30:00Z"/>
                  </w:rPr>
                </w:rPrChange>
              </w:rPr>
            </w:pPr>
            <w:ins w:id="529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93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5294" w:author="Administrator" w:date="2018-10-23T11:30:00Z"/>
                <w:rFonts w:ascii="微软雅黑" w:hAnsi="微软雅黑" w:eastAsia="微软雅黑" w:cs="微软雅黑"/>
                <w:szCs w:val="21"/>
                <w:rPrChange w:id="5295" w:author="Administrator" w:date="2018-10-23T14:05:00Z">
                  <w:rPr>
                    <w:ins w:id="5296" w:author="Administrator" w:date="2018-10-23T11:30:00Z"/>
                  </w:rPr>
                </w:rPrChange>
              </w:rPr>
            </w:pPr>
            <w:ins w:id="529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298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299" w:author="Administrator" w:date="2018-10-23T11:30:00Z"/>
                <w:rFonts w:ascii="微软雅黑" w:hAnsi="微软雅黑" w:eastAsia="微软雅黑" w:cs="微软雅黑"/>
                <w:szCs w:val="21"/>
                <w:rPrChange w:id="5300" w:author="Administrator" w:date="2018-10-23T14:05:00Z">
                  <w:rPr>
                    <w:ins w:id="5301" w:author="Administrator" w:date="2018-10-23T11:30:00Z"/>
                  </w:rPr>
                </w:rPrChange>
              </w:rPr>
            </w:pPr>
            <w:ins w:id="530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03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5304" w:author="Administrator" w:date="2018-10-23T11:30:00Z"/>
                <w:rFonts w:ascii="微软雅黑" w:hAnsi="微软雅黑" w:eastAsia="微软雅黑" w:cs="微软雅黑"/>
                <w:szCs w:val="21"/>
                <w:rPrChange w:id="5305" w:author="Administrator" w:date="2018-10-23T14:05:00Z">
                  <w:rPr>
                    <w:ins w:id="5306" w:author="Administrator" w:date="2018-10-23T11:30:00Z"/>
                  </w:rPr>
                </w:rPrChange>
              </w:rPr>
            </w:pPr>
            <w:ins w:id="530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08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09" w:author="Administrator" w:date="2018-10-23T11:30:00Z"/>
        </w:trPr>
        <w:tc>
          <w:tcPr>
            <w:tcW w:w="2130" w:type="dxa"/>
          </w:tcPr>
          <w:p>
            <w:pPr>
              <w:rPr>
                <w:ins w:id="5310" w:author="Administrator" w:date="2018-10-23T11:30:00Z"/>
                <w:rFonts w:ascii="微软雅黑" w:hAnsi="微软雅黑" w:eastAsia="微软雅黑" w:cs="微软雅黑"/>
                <w:szCs w:val="21"/>
                <w:rPrChange w:id="5311" w:author="Administrator" w:date="2018-10-23T14:05:00Z">
                  <w:rPr>
                    <w:ins w:id="5312" w:author="Administrator" w:date="2018-10-23T11:30:00Z"/>
                  </w:rPr>
                </w:rPrChange>
              </w:rPr>
            </w:pPr>
            <w:ins w:id="5313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14" w:author="Administrator" w:date="2018-10-23T14:05:00Z">
                    <w:rPr/>
                  </w:rPrChange>
                </w:rPr>
                <w:t>deviceID</w:t>
              </w:r>
            </w:ins>
          </w:p>
        </w:tc>
        <w:tc>
          <w:tcPr>
            <w:tcW w:w="2130" w:type="dxa"/>
          </w:tcPr>
          <w:p>
            <w:pPr>
              <w:rPr>
                <w:ins w:id="5315" w:author="Administrator" w:date="2018-10-23T11:30:00Z"/>
                <w:rFonts w:ascii="微软雅黑" w:hAnsi="微软雅黑" w:eastAsia="微软雅黑" w:cs="微软雅黑"/>
                <w:szCs w:val="21"/>
                <w:rPrChange w:id="5316" w:author="Administrator" w:date="2018-10-23T14:05:00Z">
                  <w:rPr>
                    <w:ins w:id="5317" w:author="Administrator" w:date="2018-10-23T11:30:00Z"/>
                  </w:rPr>
                </w:rPrChange>
              </w:rPr>
            </w:pPr>
            <w:ins w:id="5318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19" w:author="Administrator" w:date="2018-10-23T14:05:00Z">
                    <w:rPr/>
                  </w:rPrChange>
                </w:rPr>
                <w:t>String</w:t>
              </w:r>
            </w:ins>
            <w:ins w:id="532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21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22" w:author="Administrator" w:date="2018-10-23T11:30:00Z"/>
                <w:rFonts w:ascii="微软雅黑" w:hAnsi="微软雅黑" w:eastAsia="微软雅黑" w:cs="微软雅黑"/>
                <w:szCs w:val="21"/>
                <w:rPrChange w:id="5323" w:author="Administrator" w:date="2018-10-23T14:05:00Z">
                  <w:rPr>
                    <w:ins w:id="5324" w:author="Administrator" w:date="2018-10-23T11:30:00Z"/>
                  </w:rPr>
                </w:rPrChange>
              </w:rPr>
            </w:pPr>
            <w:ins w:id="532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26" w:author="Administrator" w:date="2018-10-23T14:05:00Z">
                    <w:rPr>
                      <w:rFonts w:hint="eastAsia"/>
                    </w:rPr>
                  </w:rPrChange>
                </w:rPr>
                <w:t>摄像机编码</w:t>
              </w:r>
            </w:ins>
          </w:p>
        </w:tc>
        <w:tc>
          <w:tcPr>
            <w:tcW w:w="2131" w:type="dxa"/>
          </w:tcPr>
          <w:p>
            <w:pPr>
              <w:rPr>
                <w:ins w:id="5327" w:author="Administrator" w:date="2018-10-23T11:30:00Z"/>
                <w:rFonts w:ascii="微软雅黑" w:hAnsi="微软雅黑" w:eastAsia="微软雅黑" w:cs="微软雅黑"/>
                <w:szCs w:val="21"/>
                <w:rPrChange w:id="5328" w:author="Administrator" w:date="2018-10-23T14:05:00Z">
                  <w:rPr>
                    <w:ins w:id="5329" w:author="Administrator" w:date="2018-10-23T11:30:00Z"/>
                  </w:rPr>
                </w:rPrChange>
              </w:rPr>
            </w:pPr>
            <w:ins w:id="533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31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32" w:author="Administrator" w:date="2018-10-23T11:30:00Z"/>
        </w:trPr>
        <w:tc>
          <w:tcPr>
            <w:tcW w:w="2130" w:type="dxa"/>
          </w:tcPr>
          <w:p>
            <w:pPr>
              <w:rPr>
                <w:ins w:id="5333" w:author="Administrator" w:date="2018-10-23T11:30:00Z"/>
                <w:rFonts w:ascii="微软雅黑" w:hAnsi="微软雅黑" w:eastAsia="微软雅黑" w:cs="微软雅黑"/>
                <w:szCs w:val="21"/>
                <w:rPrChange w:id="5334" w:author="Administrator" w:date="2018-10-23T14:05:00Z">
                  <w:rPr>
                    <w:ins w:id="5335" w:author="Administrator" w:date="2018-10-23T11:30:00Z"/>
                  </w:rPr>
                </w:rPrChange>
              </w:rPr>
            </w:pPr>
            <w:ins w:id="533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37" w:author="Administrator" w:date="2018-10-23T14:05:00Z">
                    <w:rPr/>
                  </w:rPrChange>
                </w:rPr>
                <w:t>protocol</w:t>
              </w:r>
            </w:ins>
          </w:p>
        </w:tc>
        <w:tc>
          <w:tcPr>
            <w:tcW w:w="2130" w:type="dxa"/>
          </w:tcPr>
          <w:p>
            <w:pPr>
              <w:rPr>
                <w:ins w:id="5338" w:author="Administrator" w:date="2018-10-23T11:30:00Z"/>
                <w:rFonts w:ascii="微软雅黑" w:hAnsi="微软雅黑" w:eastAsia="微软雅黑" w:cs="微软雅黑"/>
                <w:szCs w:val="21"/>
                <w:rPrChange w:id="5339" w:author="Administrator" w:date="2018-10-23T14:05:00Z">
                  <w:rPr>
                    <w:ins w:id="5340" w:author="Administrator" w:date="2018-10-23T11:30:00Z"/>
                  </w:rPr>
                </w:rPrChange>
              </w:rPr>
            </w:pPr>
            <w:ins w:id="5341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342" w:author="Administrator" w:date="2018-10-23T14:05:00Z">
                    <w:rPr/>
                  </w:rPrChange>
                </w:rPr>
                <w:t>String</w:t>
              </w:r>
            </w:ins>
            <w:ins w:id="534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345" w:author="Administrator" w:date="2018-10-23T11:30:00Z"/>
                <w:rFonts w:ascii="微软雅黑" w:hAnsi="微软雅黑" w:eastAsia="微软雅黑" w:cs="微软雅黑"/>
                <w:szCs w:val="21"/>
                <w:rPrChange w:id="5346" w:author="Administrator" w:date="2018-10-23T14:05:00Z">
                  <w:rPr>
                    <w:ins w:id="5347" w:author="Administrator" w:date="2018-10-23T11:30:00Z"/>
                  </w:rPr>
                </w:rPrChange>
              </w:rPr>
            </w:pPr>
            <w:ins w:id="534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49" w:author="Administrator" w:date="2018-10-23T14:05:00Z">
                    <w:rPr>
                      <w:rFonts w:hint="eastAsia"/>
                    </w:rPr>
                  </w:rPrChange>
                </w:rPr>
                <w:t>协议，比如</w:t>
              </w:r>
            </w:ins>
            <w:ins w:id="535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51" w:author="Administrator" w:date="2018-10-23T14:05:00Z">
                    <w:rPr>
                      <w:rFonts w:hint="eastAsia"/>
                    </w:rPr>
                  </w:rPrChange>
                </w:rPr>
                <w:t>gb28181</w:t>
              </w:r>
            </w:ins>
            <w:ins w:id="535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53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535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55" w:author="Administrator" w:date="2018-10-23T14:05:00Z">
                    <w:rPr>
                      <w:rFonts w:hint="eastAsia"/>
                    </w:rPr>
                  </w:rPrChange>
                </w:rPr>
                <w:t>rtsp</w:t>
              </w:r>
            </w:ins>
            <w:ins w:id="535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57" w:author="Administrator" w:date="2018-10-23T14:05:00Z">
                    <w:rPr>
                      <w:rFonts w:hint="eastAsia"/>
                    </w:rPr>
                  </w:rPrChange>
                </w:rPr>
                <w:t>，</w:t>
              </w:r>
            </w:ins>
            <w:ins w:id="535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59" w:author="Administrator" w:date="2018-10-23T14:05:00Z">
                    <w:rPr>
                      <w:rFonts w:hint="eastAsia"/>
                    </w:rPr>
                  </w:rPrChange>
                </w:rPr>
                <w:t>rtmp</w:t>
              </w:r>
            </w:ins>
            <w:ins w:id="536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61" w:author="Administrator" w:date="2018-10-23T14:05:00Z">
                    <w:rPr>
                      <w:rFonts w:hint="eastAsia"/>
                    </w:rPr>
                  </w:rPrChange>
                </w:rPr>
                <w:t>等</w:t>
              </w:r>
            </w:ins>
          </w:p>
        </w:tc>
        <w:tc>
          <w:tcPr>
            <w:tcW w:w="2131" w:type="dxa"/>
          </w:tcPr>
          <w:p>
            <w:pPr>
              <w:rPr>
                <w:ins w:id="5362" w:author="Administrator" w:date="2018-10-23T11:30:00Z"/>
                <w:rFonts w:ascii="微软雅黑" w:hAnsi="微软雅黑" w:eastAsia="微软雅黑" w:cs="微软雅黑"/>
                <w:szCs w:val="21"/>
                <w:rPrChange w:id="5363" w:author="Administrator" w:date="2018-10-23T14:05:00Z">
                  <w:rPr>
                    <w:ins w:id="5364" w:author="Administrator" w:date="2018-10-23T11:30:00Z"/>
                  </w:rPr>
                </w:rPrChange>
              </w:rPr>
            </w:pPr>
            <w:ins w:id="536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66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67" w:author="Administrator" w:date="2018-10-23T11:30:00Z"/>
        </w:trPr>
        <w:tc>
          <w:tcPr>
            <w:tcW w:w="2130" w:type="dxa"/>
          </w:tcPr>
          <w:p>
            <w:pPr>
              <w:rPr>
                <w:ins w:id="5368" w:author="Administrator" w:date="2018-10-23T11:30:00Z"/>
                <w:rFonts w:ascii="微软雅黑" w:hAnsi="微软雅黑" w:eastAsia="微软雅黑" w:cs="微软雅黑"/>
                <w:szCs w:val="21"/>
                <w:rPrChange w:id="5369" w:author="Administrator" w:date="2018-10-23T14:05:00Z">
                  <w:rPr>
                    <w:ins w:id="5370" w:author="Administrator" w:date="2018-10-23T11:30:00Z"/>
                  </w:rPr>
                </w:rPrChange>
              </w:rPr>
            </w:pPr>
            <w:ins w:id="537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72" w:author="Administrator" w:date="2018-10-23T14:05:00Z">
                    <w:rPr>
                      <w:rFonts w:hint="eastAsia"/>
                    </w:rPr>
                  </w:rPrChange>
                </w:rPr>
                <w:t>根据</w:t>
              </w:r>
            </w:ins>
            <w:ins w:id="537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74" w:author="Administrator" w:date="2018-10-23T14:05:00Z">
                    <w:rPr>
                      <w:rFonts w:hint="eastAsia"/>
                    </w:rPr>
                  </w:rPrChange>
                </w:rPr>
                <w:t>protocol</w:t>
              </w:r>
            </w:ins>
            <w:ins w:id="537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376" w:author="Administrator" w:date="2018-10-23T14:05:00Z">
                    <w:rPr>
                      <w:rFonts w:hint="eastAsia"/>
                    </w:rPr>
                  </w:rPrChange>
                </w:rPr>
                <w:t>解释</w:t>
              </w:r>
            </w:ins>
          </w:p>
        </w:tc>
        <w:tc>
          <w:tcPr>
            <w:tcW w:w="2130" w:type="dxa"/>
          </w:tcPr>
          <w:p>
            <w:pPr>
              <w:rPr>
                <w:ins w:id="5377" w:author="Administrator" w:date="2018-10-23T11:30:00Z"/>
                <w:rFonts w:ascii="微软雅黑" w:hAnsi="微软雅黑" w:eastAsia="微软雅黑" w:cs="微软雅黑"/>
                <w:szCs w:val="21"/>
                <w:rPrChange w:id="5378" w:author="Administrator" w:date="2018-10-23T14:05:00Z">
                  <w:rPr>
                    <w:ins w:id="5379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80" w:author="Administrator" w:date="2018-10-23T11:30:00Z"/>
                <w:rFonts w:ascii="微软雅黑" w:hAnsi="微软雅黑" w:eastAsia="微软雅黑" w:cs="微软雅黑"/>
                <w:szCs w:val="21"/>
                <w:rPrChange w:id="5381" w:author="Administrator" w:date="2018-10-23T14:05:00Z">
                  <w:rPr>
                    <w:ins w:id="538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83" w:author="Administrator" w:date="2018-10-23T11:30:00Z"/>
                <w:rFonts w:ascii="微软雅黑" w:hAnsi="微软雅黑" w:eastAsia="微软雅黑" w:cs="微软雅黑"/>
                <w:szCs w:val="21"/>
                <w:rPrChange w:id="5384" w:author="Administrator" w:date="2018-10-23T14:05:00Z">
                  <w:rPr>
                    <w:ins w:id="5385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86" w:author="Administrator" w:date="2018-10-23T11:30:00Z"/>
        </w:trPr>
        <w:tc>
          <w:tcPr>
            <w:tcW w:w="2130" w:type="dxa"/>
          </w:tcPr>
          <w:p>
            <w:pPr>
              <w:rPr>
                <w:ins w:id="5387" w:author="Administrator" w:date="2018-10-23T11:30:00Z"/>
                <w:rFonts w:ascii="微软雅黑" w:hAnsi="微软雅黑" w:eastAsia="微软雅黑" w:cs="微软雅黑"/>
                <w:szCs w:val="21"/>
                <w:rPrChange w:id="5388" w:author="Administrator" w:date="2018-10-23T14:05:00Z">
                  <w:rPr>
                    <w:ins w:id="5389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5390" w:author="Administrator" w:date="2018-10-23T11:30:00Z"/>
                <w:rFonts w:ascii="微软雅黑" w:hAnsi="微软雅黑" w:eastAsia="微软雅黑" w:cs="微软雅黑"/>
                <w:szCs w:val="21"/>
                <w:rPrChange w:id="5391" w:author="Administrator" w:date="2018-10-23T14:05:00Z">
                  <w:rPr>
                    <w:ins w:id="5392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93" w:author="Administrator" w:date="2018-10-23T11:30:00Z"/>
                <w:rFonts w:ascii="微软雅黑" w:hAnsi="微软雅黑" w:eastAsia="微软雅黑" w:cs="微软雅黑"/>
                <w:szCs w:val="21"/>
                <w:rPrChange w:id="5394" w:author="Administrator" w:date="2018-10-23T14:05:00Z">
                  <w:rPr>
                    <w:ins w:id="539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396" w:author="Administrator" w:date="2018-10-23T11:30:00Z"/>
                <w:rFonts w:ascii="微软雅黑" w:hAnsi="微软雅黑" w:eastAsia="微软雅黑" w:cs="微软雅黑"/>
                <w:szCs w:val="21"/>
                <w:rPrChange w:id="5397" w:author="Administrator" w:date="2018-10-23T14:05:00Z">
                  <w:rPr>
                    <w:ins w:id="5398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99" w:author="Administrator" w:date="2018-10-23T11:30:00Z"/>
        </w:trPr>
        <w:tc>
          <w:tcPr>
            <w:tcW w:w="2130" w:type="dxa"/>
          </w:tcPr>
          <w:p>
            <w:pPr>
              <w:rPr>
                <w:ins w:id="5400" w:author="Administrator" w:date="2018-10-23T11:30:00Z"/>
                <w:rFonts w:ascii="微软雅黑" w:hAnsi="微软雅黑" w:eastAsia="微软雅黑" w:cs="微软雅黑"/>
                <w:szCs w:val="21"/>
                <w:rPrChange w:id="5401" w:author="Administrator" w:date="2018-10-23T14:05:00Z">
                  <w:rPr>
                    <w:ins w:id="5402" w:author="Administrator" w:date="2018-10-23T11:30:00Z"/>
                  </w:rPr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ins w:id="5403" w:author="Administrator" w:date="2018-10-23T11:30:00Z"/>
                <w:rFonts w:ascii="微软雅黑" w:hAnsi="微软雅黑" w:eastAsia="微软雅黑" w:cs="微软雅黑"/>
                <w:szCs w:val="21"/>
                <w:rPrChange w:id="5404" w:author="Administrator" w:date="2018-10-23T14:05:00Z">
                  <w:rPr>
                    <w:ins w:id="5405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406" w:author="Administrator" w:date="2018-10-23T11:30:00Z"/>
                <w:rFonts w:ascii="微软雅黑" w:hAnsi="微软雅黑" w:eastAsia="微软雅黑" w:cs="微软雅黑"/>
                <w:szCs w:val="21"/>
                <w:rPrChange w:id="5407" w:author="Administrator" w:date="2018-10-23T14:05:00Z">
                  <w:rPr>
                    <w:ins w:id="5408" w:author="Administrator" w:date="2018-10-23T11:30:00Z"/>
                  </w:rPr>
                </w:rPrChange>
              </w:rPr>
            </w:pPr>
          </w:p>
        </w:tc>
        <w:tc>
          <w:tcPr>
            <w:tcW w:w="2131" w:type="dxa"/>
          </w:tcPr>
          <w:p>
            <w:pPr>
              <w:rPr>
                <w:ins w:id="5409" w:author="Administrator" w:date="2018-10-23T11:30:00Z"/>
                <w:rFonts w:ascii="微软雅黑" w:hAnsi="微软雅黑" w:eastAsia="微软雅黑" w:cs="微软雅黑"/>
                <w:szCs w:val="21"/>
                <w:rPrChange w:id="5410" w:author="Administrator" w:date="2018-10-23T14:05:00Z">
                  <w:rPr>
                    <w:ins w:id="5411" w:author="Administrator" w:date="2018-10-23T11:30:00Z"/>
                  </w:rPr>
                </w:rPrChange>
              </w:rPr>
            </w:pPr>
          </w:p>
        </w:tc>
      </w:tr>
    </w:tbl>
    <w:p>
      <w:pPr>
        <w:rPr>
          <w:ins w:id="5412" w:author="Administrator" w:date="2018-10-23T11:30:00Z"/>
          <w:rFonts w:ascii="微软雅黑" w:hAnsi="微软雅黑" w:eastAsia="微软雅黑" w:cs="微软雅黑"/>
          <w:szCs w:val="21"/>
          <w:rPrChange w:id="5413" w:author="Administrator" w:date="2018-10-23T14:05:00Z">
            <w:rPr>
              <w:ins w:id="5414" w:author="Administrator" w:date="2018-10-23T11:30:00Z"/>
            </w:rPr>
          </w:rPrChange>
        </w:rPr>
      </w:pPr>
    </w:p>
    <w:p>
      <w:pPr>
        <w:rPr>
          <w:ins w:id="5415" w:author="Administrator" w:date="2018-10-23T11:30:00Z"/>
          <w:rFonts w:ascii="微软雅黑" w:hAnsi="微软雅黑" w:eastAsia="微软雅黑" w:cs="微软雅黑"/>
          <w:szCs w:val="21"/>
          <w:rPrChange w:id="5416" w:author="Administrator" w:date="2018-10-23T14:05:00Z">
            <w:rPr>
              <w:ins w:id="5417" w:author="Administrator" w:date="2018-10-23T11:30:00Z"/>
            </w:rPr>
          </w:rPrChange>
        </w:rPr>
      </w:pPr>
      <w:ins w:id="5418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5419" w:author="Administrator" w:date="2018-10-23T14:05:00Z">
              <w:rPr>
                <w:rFonts w:hint="eastAsia"/>
              </w:rPr>
            </w:rPrChange>
          </w:rPr>
          <w:t>28181</w:t>
        </w:r>
      </w:ins>
      <w:ins w:id="5420" w:author="Administrator" w:date="2018-10-23T11:30:00Z">
        <w:r>
          <w:rPr>
            <w:rFonts w:hint="eastAsia" w:ascii="微软雅黑" w:hAnsi="微软雅黑" w:eastAsia="微软雅黑" w:cs="微软雅黑"/>
            <w:szCs w:val="21"/>
            <w:rPrChange w:id="5421" w:author="Administrator" w:date="2018-10-23T14:05:00Z">
              <w:rPr>
                <w:rFonts w:hint="eastAsia"/>
              </w:rPr>
            </w:rPrChange>
          </w:rPr>
          <w:t>协议参数</w:t>
        </w:r>
      </w:ins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22" w:author="Administrator" w:date="2018-10-23T11:30:00Z"/>
        </w:trPr>
        <w:tc>
          <w:tcPr>
            <w:tcW w:w="2130" w:type="dxa"/>
          </w:tcPr>
          <w:p>
            <w:pPr>
              <w:rPr>
                <w:ins w:id="5423" w:author="Administrator" w:date="2018-10-23T11:30:00Z"/>
                <w:rFonts w:ascii="微软雅黑" w:hAnsi="微软雅黑" w:eastAsia="微软雅黑" w:cs="微软雅黑"/>
                <w:szCs w:val="21"/>
                <w:rPrChange w:id="5424" w:author="Administrator" w:date="2018-10-23T14:05:00Z">
                  <w:rPr>
                    <w:ins w:id="5425" w:author="Administrator" w:date="2018-10-23T11:30:00Z"/>
                  </w:rPr>
                </w:rPrChange>
              </w:rPr>
            </w:pPr>
            <w:ins w:id="542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27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ins w:id="5428" w:author="Administrator" w:date="2018-10-23T11:30:00Z"/>
                <w:rFonts w:ascii="微软雅黑" w:hAnsi="微软雅黑" w:eastAsia="微软雅黑" w:cs="微软雅黑"/>
                <w:szCs w:val="21"/>
                <w:rPrChange w:id="5429" w:author="Administrator" w:date="2018-10-23T14:05:00Z">
                  <w:rPr>
                    <w:ins w:id="5430" w:author="Administrator" w:date="2018-10-23T11:30:00Z"/>
                  </w:rPr>
                </w:rPrChange>
              </w:rPr>
            </w:pPr>
            <w:ins w:id="543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3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33" w:author="Administrator" w:date="2018-10-23T11:30:00Z"/>
                <w:rFonts w:ascii="微软雅黑" w:hAnsi="微软雅黑" w:eastAsia="微软雅黑" w:cs="微软雅黑"/>
                <w:szCs w:val="21"/>
                <w:rPrChange w:id="5434" w:author="Administrator" w:date="2018-10-23T14:05:00Z">
                  <w:rPr>
                    <w:ins w:id="5435" w:author="Administrator" w:date="2018-10-23T11:30:00Z"/>
                  </w:rPr>
                </w:rPrChange>
              </w:rPr>
            </w:pPr>
            <w:ins w:id="543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37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2131" w:type="dxa"/>
          </w:tcPr>
          <w:p>
            <w:pPr>
              <w:rPr>
                <w:ins w:id="5438" w:author="Administrator" w:date="2018-10-23T11:30:00Z"/>
                <w:rFonts w:ascii="微软雅黑" w:hAnsi="微软雅黑" w:eastAsia="微软雅黑" w:cs="微软雅黑"/>
                <w:szCs w:val="21"/>
                <w:rPrChange w:id="5439" w:author="Administrator" w:date="2018-10-23T14:05:00Z">
                  <w:rPr>
                    <w:ins w:id="5440" w:author="Administrator" w:date="2018-10-23T11:30:00Z"/>
                  </w:rPr>
                </w:rPrChange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41" w:author="Administrator" w:date="2018-10-23T11:30:00Z"/>
        </w:trPr>
        <w:tc>
          <w:tcPr>
            <w:tcW w:w="2130" w:type="dxa"/>
          </w:tcPr>
          <w:p>
            <w:pPr>
              <w:rPr>
                <w:ins w:id="5442" w:author="Administrator" w:date="2018-10-23T11:30:00Z"/>
                <w:rFonts w:ascii="微软雅黑" w:hAnsi="微软雅黑" w:eastAsia="微软雅黑" w:cs="微软雅黑"/>
                <w:szCs w:val="21"/>
                <w:rPrChange w:id="5443" w:author="Administrator" w:date="2018-10-23T14:05:00Z">
                  <w:rPr>
                    <w:ins w:id="5444" w:author="Administrator" w:date="2018-10-23T11:30:00Z"/>
                  </w:rPr>
                </w:rPrChange>
              </w:rPr>
            </w:pPr>
            <w:ins w:id="5445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46" w:author="Administrator" w:date="2018-10-23T14:05:00Z">
                    <w:rPr/>
                  </w:rPrChange>
                </w:rPr>
                <w:t>transport</w:t>
              </w:r>
            </w:ins>
          </w:p>
        </w:tc>
        <w:tc>
          <w:tcPr>
            <w:tcW w:w="2130" w:type="dxa"/>
          </w:tcPr>
          <w:p>
            <w:pPr>
              <w:rPr>
                <w:ins w:id="5447" w:author="Administrator" w:date="2018-10-23T11:30:00Z"/>
                <w:rFonts w:ascii="微软雅黑" w:hAnsi="微软雅黑" w:eastAsia="微软雅黑" w:cs="微软雅黑"/>
                <w:szCs w:val="21"/>
                <w:rPrChange w:id="5448" w:author="Administrator" w:date="2018-10-23T14:05:00Z">
                  <w:rPr>
                    <w:ins w:id="5449" w:author="Administrator" w:date="2018-10-23T11:30:00Z"/>
                  </w:rPr>
                </w:rPrChange>
              </w:rPr>
            </w:pPr>
            <w:ins w:id="545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51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452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53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54" w:author="Administrator" w:date="2018-10-23T11:30:00Z"/>
                <w:rFonts w:ascii="微软雅黑" w:hAnsi="微软雅黑" w:eastAsia="微软雅黑" w:cs="微软雅黑"/>
                <w:szCs w:val="21"/>
                <w:rPrChange w:id="5455" w:author="Administrator" w:date="2018-10-23T14:05:00Z">
                  <w:rPr>
                    <w:ins w:id="5456" w:author="Administrator" w:date="2018-10-23T11:30:00Z"/>
                  </w:rPr>
                </w:rPrChange>
              </w:rPr>
            </w:pPr>
            <w:ins w:id="5457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58" w:author="Administrator" w:date="2018-10-23T14:05:00Z">
                    <w:rPr/>
                  </w:rPrChange>
                </w:rPr>
                <w:t xml:space="preserve">UDP, </w:t>
              </w:r>
            </w:ins>
            <w:ins w:id="545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60" w:author="Administrator" w:date="2018-10-23T14:05:00Z">
                    <w:rPr>
                      <w:rFonts w:hint="eastAsia"/>
                    </w:rPr>
                  </w:rPrChange>
                </w:rPr>
                <w:t>TCP-Active</w:t>
              </w:r>
            </w:ins>
            <w:ins w:id="546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62" w:author="Administrator" w:date="2018-10-23T14:05:00Z">
                    <w:rPr>
                      <w:rFonts w:hint="eastAsia"/>
                    </w:rPr>
                  </w:rPrChange>
                </w:rPr>
                <w:t>或</w:t>
              </w:r>
            </w:ins>
            <w:ins w:id="546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64" w:author="Administrator" w:date="2018-10-23T14:05:00Z">
                    <w:rPr>
                      <w:rFonts w:hint="eastAsia"/>
                    </w:rPr>
                  </w:rPrChange>
                </w:rPr>
                <w:t>TCP-Passive</w:t>
              </w:r>
            </w:ins>
          </w:p>
        </w:tc>
        <w:tc>
          <w:tcPr>
            <w:tcW w:w="2131" w:type="dxa"/>
          </w:tcPr>
          <w:p>
            <w:pPr>
              <w:rPr>
                <w:ins w:id="5465" w:author="Administrator" w:date="2018-10-23T11:30:00Z"/>
                <w:rFonts w:ascii="微软雅黑" w:hAnsi="微软雅黑" w:eastAsia="微软雅黑" w:cs="微软雅黑"/>
                <w:szCs w:val="21"/>
                <w:rPrChange w:id="5466" w:author="Administrator" w:date="2018-10-23T14:05:00Z">
                  <w:rPr>
                    <w:ins w:id="5467" w:author="Administrator" w:date="2018-10-23T11:30:00Z"/>
                  </w:rPr>
                </w:rPrChange>
              </w:rPr>
            </w:pPr>
            <w:ins w:id="546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69" w:author="Administrator" w:date="2018-10-23T14:05:00Z">
                    <w:rPr>
                      <w:rFonts w:hint="eastAsia"/>
                    </w:rPr>
                  </w:rPrChange>
                </w:rPr>
                <w:t>默认</w:t>
              </w:r>
            </w:ins>
            <w:ins w:id="5470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71" w:author="Administrator" w:date="2018-10-23T14:05:00Z">
                    <w:rPr/>
                  </w:rPrChange>
                </w:rPr>
                <w:t>UDP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72" w:author="Administrator" w:date="2018-10-23T11:30:00Z"/>
        </w:trPr>
        <w:tc>
          <w:tcPr>
            <w:tcW w:w="2130" w:type="dxa"/>
          </w:tcPr>
          <w:p>
            <w:pPr>
              <w:rPr>
                <w:ins w:id="5473" w:author="Administrator" w:date="2018-10-23T11:30:00Z"/>
                <w:rFonts w:ascii="微软雅黑" w:hAnsi="微软雅黑" w:eastAsia="微软雅黑" w:cs="微软雅黑"/>
                <w:szCs w:val="21"/>
                <w:rPrChange w:id="5474" w:author="Administrator" w:date="2018-10-23T14:05:00Z">
                  <w:rPr>
                    <w:ins w:id="5475" w:author="Administrator" w:date="2018-10-23T11:30:00Z"/>
                  </w:rPr>
                </w:rPrChange>
              </w:rPr>
            </w:pPr>
            <w:ins w:id="5476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477" w:author="Administrator" w:date="2018-10-23T14:05:00Z">
                    <w:rPr/>
                  </w:rPrChange>
                </w:rPr>
                <w:t>host</w:t>
              </w:r>
            </w:ins>
          </w:p>
        </w:tc>
        <w:tc>
          <w:tcPr>
            <w:tcW w:w="2130" w:type="dxa"/>
          </w:tcPr>
          <w:p>
            <w:pPr>
              <w:rPr>
                <w:ins w:id="5478" w:author="Administrator" w:date="2018-10-23T11:30:00Z"/>
                <w:rFonts w:ascii="微软雅黑" w:hAnsi="微软雅黑" w:eastAsia="微软雅黑" w:cs="微软雅黑"/>
                <w:szCs w:val="21"/>
                <w:rPrChange w:id="5479" w:author="Administrator" w:date="2018-10-23T14:05:00Z">
                  <w:rPr>
                    <w:ins w:id="5480" w:author="Administrator" w:date="2018-10-23T11:30:00Z"/>
                  </w:rPr>
                </w:rPrChange>
              </w:rPr>
            </w:pPr>
            <w:ins w:id="548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82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48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8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485" w:author="Administrator" w:date="2018-10-23T11:30:00Z"/>
                <w:rFonts w:ascii="微软雅黑" w:hAnsi="微软雅黑" w:eastAsia="微软雅黑" w:cs="微软雅黑"/>
                <w:szCs w:val="21"/>
                <w:rPrChange w:id="5486" w:author="Administrator" w:date="2018-10-23T14:05:00Z">
                  <w:rPr>
                    <w:ins w:id="5487" w:author="Administrator" w:date="2018-10-23T11:30:00Z"/>
                  </w:rPr>
                </w:rPrChange>
              </w:rPr>
            </w:pPr>
            <w:ins w:id="548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489" w:author="Administrator" w:date="2018-10-23T14:05:00Z">
                    <w:rPr>
                      <w:rFonts w:hint="eastAsia"/>
                    </w:rPr>
                  </w:rPrChange>
                </w:rPr>
                <w:t>接收地址</w:t>
              </w:r>
            </w:ins>
          </w:p>
        </w:tc>
        <w:tc>
          <w:tcPr>
            <w:tcW w:w="2131" w:type="dxa"/>
          </w:tcPr>
          <w:p>
            <w:pPr>
              <w:rPr>
                <w:ins w:id="5490" w:author="Administrator" w:date="2018-10-23T11:30:00Z"/>
                <w:rFonts w:ascii="微软雅黑" w:hAnsi="微软雅黑" w:eastAsia="微软雅黑" w:cs="微软雅黑"/>
                <w:szCs w:val="21"/>
                <w:rPrChange w:id="5491" w:author="Administrator" w:date="2018-10-23T14:05:00Z">
                  <w:rPr>
                    <w:ins w:id="5492" w:author="Administrator" w:date="2018-10-23T11:30:00Z"/>
                  </w:rPr>
                </w:rPrChange>
              </w:rPr>
            </w:pPr>
            <w:ins w:id="5493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494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495" w:author="Administrator" w:date="2018-10-23T11:30:00Z"/>
        </w:trPr>
        <w:tc>
          <w:tcPr>
            <w:tcW w:w="2130" w:type="dxa"/>
          </w:tcPr>
          <w:p>
            <w:pPr>
              <w:rPr>
                <w:ins w:id="5496" w:author="Administrator" w:date="2018-10-23T11:30:00Z"/>
                <w:rFonts w:ascii="微软雅黑" w:hAnsi="微软雅黑" w:eastAsia="微软雅黑" w:cs="微软雅黑"/>
                <w:szCs w:val="21"/>
                <w:rPrChange w:id="5497" w:author="Administrator" w:date="2018-10-23T14:05:00Z">
                  <w:rPr>
                    <w:ins w:id="5498" w:author="Administrator" w:date="2018-10-23T11:30:00Z"/>
                  </w:rPr>
                </w:rPrChange>
              </w:rPr>
            </w:pPr>
            <w:ins w:id="5499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500" w:author="Administrator" w:date="2018-10-23T14:05:00Z">
                    <w:rPr/>
                  </w:rPrChange>
                </w:rPr>
                <w:t>port</w:t>
              </w:r>
            </w:ins>
          </w:p>
        </w:tc>
        <w:tc>
          <w:tcPr>
            <w:tcW w:w="2130" w:type="dxa"/>
          </w:tcPr>
          <w:p>
            <w:pPr>
              <w:rPr>
                <w:ins w:id="5501" w:author="Administrator" w:date="2018-10-23T11:30:00Z"/>
                <w:rFonts w:ascii="微软雅黑" w:hAnsi="微软雅黑" w:eastAsia="微软雅黑" w:cs="微软雅黑"/>
                <w:szCs w:val="21"/>
                <w:rPrChange w:id="5502" w:author="Administrator" w:date="2018-10-23T14:05:00Z">
                  <w:rPr>
                    <w:ins w:id="5503" w:author="Administrator" w:date="2018-10-23T11:30:00Z"/>
                  </w:rPr>
                </w:rPrChange>
              </w:rPr>
            </w:pPr>
            <w:ins w:id="550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05" w:author="Administrator" w:date="2018-10-23T14:05:00Z">
                    <w:rPr>
                      <w:rFonts w:hint="eastAsia"/>
                    </w:rPr>
                  </w:rPrChange>
                </w:rPr>
                <w:t>Integer</w:t>
              </w:r>
            </w:ins>
            <w:ins w:id="550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0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08" w:author="Administrator" w:date="2018-10-23T11:30:00Z"/>
                <w:rFonts w:ascii="微软雅黑" w:hAnsi="微软雅黑" w:eastAsia="微软雅黑" w:cs="微软雅黑"/>
                <w:szCs w:val="21"/>
                <w:rPrChange w:id="5509" w:author="Administrator" w:date="2018-10-23T14:05:00Z">
                  <w:rPr>
                    <w:ins w:id="5510" w:author="Administrator" w:date="2018-10-23T11:30:00Z"/>
                  </w:rPr>
                </w:rPrChange>
              </w:rPr>
            </w:pPr>
            <w:ins w:id="551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12" w:author="Administrator" w:date="2018-10-23T14:05:00Z">
                    <w:rPr>
                      <w:rFonts w:hint="eastAsia"/>
                    </w:rPr>
                  </w:rPrChange>
                </w:rPr>
                <w:t>接收端口</w:t>
              </w:r>
            </w:ins>
          </w:p>
        </w:tc>
        <w:tc>
          <w:tcPr>
            <w:tcW w:w="2131" w:type="dxa"/>
          </w:tcPr>
          <w:p>
            <w:pPr>
              <w:rPr>
                <w:ins w:id="5513" w:author="Administrator" w:date="2018-10-23T11:30:00Z"/>
                <w:rFonts w:ascii="微软雅黑" w:hAnsi="微软雅黑" w:eastAsia="微软雅黑" w:cs="微软雅黑"/>
                <w:szCs w:val="21"/>
                <w:rPrChange w:id="5514" w:author="Administrator" w:date="2018-10-23T14:05:00Z">
                  <w:rPr>
                    <w:ins w:id="5515" w:author="Administrator" w:date="2018-10-23T11:30:00Z"/>
                  </w:rPr>
                </w:rPrChange>
              </w:rPr>
            </w:pPr>
            <w:ins w:id="5516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17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18" w:author="Administrator" w:date="2018-10-23T11:30:00Z"/>
        </w:trPr>
        <w:tc>
          <w:tcPr>
            <w:tcW w:w="2130" w:type="dxa"/>
          </w:tcPr>
          <w:p>
            <w:pPr>
              <w:rPr>
                <w:ins w:id="5519" w:author="Administrator" w:date="2018-10-23T11:30:00Z"/>
                <w:rFonts w:ascii="微软雅黑" w:hAnsi="微软雅黑" w:eastAsia="微软雅黑" w:cs="微软雅黑"/>
                <w:szCs w:val="21"/>
                <w:rPrChange w:id="5520" w:author="Administrator" w:date="2018-10-23T14:05:00Z">
                  <w:rPr>
                    <w:ins w:id="5521" w:author="Administrator" w:date="2018-10-23T11:30:00Z"/>
                  </w:rPr>
                </w:rPrChange>
              </w:rPr>
            </w:pPr>
            <w:ins w:id="5522" w:author="Administrator" w:date="2018-10-23T11:30:00Z">
              <w:r>
                <w:rPr>
                  <w:rFonts w:ascii="微软雅黑" w:hAnsi="微软雅黑" w:eastAsia="微软雅黑" w:cs="微软雅黑"/>
                  <w:szCs w:val="21"/>
                  <w:rPrChange w:id="5523" w:author="Administrator" w:date="2018-10-23T14:05:00Z">
                    <w:rPr/>
                  </w:rPrChange>
                </w:rPr>
                <w:t>encode</w:t>
              </w:r>
            </w:ins>
          </w:p>
        </w:tc>
        <w:tc>
          <w:tcPr>
            <w:tcW w:w="2130" w:type="dxa"/>
          </w:tcPr>
          <w:p>
            <w:pPr>
              <w:rPr>
                <w:ins w:id="5524" w:author="Administrator" w:date="2018-10-23T11:30:00Z"/>
                <w:rFonts w:ascii="微软雅黑" w:hAnsi="微软雅黑" w:eastAsia="微软雅黑" w:cs="微软雅黑"/>
                <w:szCs w:val="21"/>
                <w:rPrChange w:id="5525" w:author="Administrator" w:date="2018-10-23T14:05:00Z">
                  <w:rPr>
                    <w:ins w:id="5526" w:author="Administrator" w:date="2018-10-23T11:30:00Z"/>
                  </w:rPr>
                </w:rPrChange>
              </w:rPr>
            </w:pPr>
            <w:ins w:id="5527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28" w:author="Administrator" w:date="2018-10-23T14:05:00Z">
                    <w:rPr>
                      <w:rFonts w:hint="eastAsia"/>
                    </w:rPr>
                  </w:rPrChange>
                </w:rPr>
                <w:t>String</w:t>
              </w:r>
            </w:ins>
            <w:ins w:id="552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30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31" w:author="Administrator" w:date="2018-10-23T11:30:00Z"/>
                <w:rFonts w:ascii="微软雅黑" w:hAnsi="微软雅黑" w:eastAsia="微软雅黑" w:cs="微软雅黑"/>
                <w:szCs w:val="21"/>
                <w:rPrChange w:id="5532" w:author="Administrator" w:date="2018-10-23T14:05:00Z">
                  <w:rPr>
                    <w:ins w:id="5533" w:author="Administrator" w:date="2018-10-23T11:30:00Z"/>
                  </w:rPr>
                </w:rPrChange>
              </w:rPr>
            </w:pPr>
            <w:ins w:id="553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35" w:author="Administrator" w:date="2018-10-23T14:05:00Z">
                    <w:rPr>
                      <w:rFonts w:hint="eastAsia"/>
                    </w:rPr>
                  </w:rPrChange>
                </w:rPr>
                <w:t>转动需要用到</w:t>
              </w:r>
            </w:ins>
          </w:p>
        </w:tc>
        <w:tc>
          <w:tcPr>
            <w:tcW w:w="2131" w:type="dxa"/>
          </w:tcPr>
          <w:p>
            <w:pPr>
              <w:rPr>
                <w:ins w:id="5536" w:author="Administrator" w:date="2018-10-23T11:30:00Z"/>
                <w:rFonts w:ascii="微软雅黑" w:hAnsi="微软雅黑" w:eastAsia="微软雅黑" w:cs="微软雅黑"/>
                <w:szCs w:val="21"/>
                <w:rPrChange w:id="5537" w:author="Administrator" w:date="2018-10-23T14:05:00Z">
                  <w:rPr>
                    <w:ins w:id="5538" w:author="Administrator" w:date="2018-10-23T11:30:00Z"/>
                  </w:rPr>
                </w:rPrChange>
              </w:rPr>
            </w:pPr>
            <w:ins w:id="553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5540" w:author="Administrator" w:date="2018-10-23T14:05:00Z">
                    <w:rPr>
                      <w:rFonts w:hint="eastAsia"/>
                    </w:rPr>
                  </w:rPrChange>
                </w:rPr>
                <w:t>否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41" w:author="Administrator" w:date="2018-10-23T11:30:00Z"/>
        </w:trPr>
        <w:tc>
          <w:tcPr>
            <w:tcW w:w="2130" w:type="dxa"/>
          </w:tcPr>
          <w:p>
            <w:pPr>
              <w:rPr>
                <w:ins w:id="5542" w:author="Administrator" w:date="2018-10-23T11:30:00Z"/>
                <w:rFonts w:ascii="微软雅黑" w:hAnsi="微软雅黑" w:eastAsia="微软雅黑" w:cs="微软雅黑"/>
                <w:szCs w:val="21"/>
                <w:rPrChange w:id="5543" w:author="Administrator" w:date="2018-10-23T14:05:00Z">
                  <w:rPr>
                    <w:ins w:id="5544" w:author="Administrator" w:date="2018-10-23T11:30:00Z"/>
                  </w:rPr>
                </w:rPrChange>
              </w:rPr>
            </w:pPr>
            <w:ins w:id="5545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46" w:author="Administrator" w:date="2018-10-23T14:05:00Z">
                    <w:rPr/>
                  </w:rPrChange>
                </w:rPr>
                <w:t>u</w:t>
              </w:r>
            </w:ins>
            <w:ins w:id="5547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48" w:author="Administrator" w:date="2018-10-23T14:05:00Z">
                    <w:rPr/>
                  </w:rPrChange>
                </w:rPr>
                <w:t>ri</w:t>
              </w:r>
            </w:ins>
          </w:p>
        </w:tc>
        <w:tc>
          <w:tcPr>
            <w:tcW w:w="2130" w:type="dxa"/>
          </w:tcPr>
          <w:p>
            <w:pPr>
              <w:rPr>
                <w:ins w:id="5549" w:author="Administrator" w:date="2018-10-23T11:30:00Z"/>
                <w:rFonts w:ascii="微软雅黑" w:hAnsi="微软雅黑" w:eastAsia="微软雅黑" w:cs="微软雅黑"/>
                <w:szCs w:val="21"/>
                <w:rPrChange w:id="5550" w:author="Administrator" w:date="2018-10-23T14:05:00Z">
                  <w:rPr>
                    <w:ins w:id="5551" w:author="Administrator" w:date="2018-10-23T11:30:00Z"/>
                  </w:rPr>
                </w:rPrChange>
              </w:rPr>
            </w:pPr>
            <w:ins w:id="5552" w:author="Administrator" w:date="2018-10-23T11:31:00Z">
              <w:r>
                <w:rPr>
                  <w:rFonts w:ascii="微软雅黑" w:hAnsi="微软雅黑" w:eastAsia="微软雅黑" w:cs="微软雅黑"/>
                  <w:szCs w:val="21"/>
                  <w:rPrChange w:id="5553" w:author="Administrator" w:date="2018-10-23T14:05:00Z">
                    <w:rPr/>
                  </w:rPrChange>
                </w:rPr>
                <w:t>String</w:t>
              </w:r>
            </w:ins>
            <w:ins w:id="5554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55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56" w:author="Administrator" w:date="2018-10-23T11:30:00Z"/>
                <w:rFonts w:ascii="微软雅黑" w:hAnsi="微软雅黑" w:eastAsia="微软雅黑" w:cs="微软雅黑"/>
                <w:szCs w:val="21"/>
                <w:rPrChange w:id="5557" w:author="Administrator" w:date="2018-10-23T14:05:00Z">
                  <w:rPr>
                    <w:ins w:id="5558" w:author="Administrator" w:date="2018-10-23T11:30:00Z"/>
                  </w:rPr>
                </w:rPrChange>
              </w:rPr>
            </w:pPr>
            <w:ins w:id="5559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60" w:author="Administrator" w:date="2018-10-23T14:05:00Z">
                    <w:rPr>
                      <w:rFonts w:hint="eastAsia"/>
                    </w:rPr>
                  </w:rPrChange>
                </w:rPr>
                <w:t>录像</w:t>
              </w:r>
            </w:ins>
            <w:ins w:id="5561" w:author="Administrator" w:date="2018-10-23T11:33:00Z">
              <w:r>
                <w:rPr>
                  <w:rFonts w:ascii="微软雅黑" w:hAnsi="微软雅黑" w:eastAsia="微软雅黑" w:cs="微软雅黑"/>
                  <w:szCs w:val="21"/>
                  <w:rPrChange w:id="5562" w:author="Administrator" w:date="2018-10-23T14:05:00Z">
                    <w:rPr/>
                  </w:rPrChange>
                </w:rPr>
                <w:t>uri</w:t>
              </w:r>
            </w:ins>
            <w:ins w:id="5563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64" w:author="Administrator" w:date="2018-10-23T14:05:00Z">
                    <w:rPr>
                      <w:rFonts w:hint="eastAsia"/>
                    </w:rPr>
                  </w:rPrChange>
                </w:rPr>
                <w:t>地址</w:t>
              </w:r>
            </w:ins>
          </w:p>
        </w:tc>
        <w:tc>
          <w:tcPr>
            <w:tcW w:w="2131" w:type="dxa"/>
          </w:tcPr>
          <w:p>
            <w:pPr>
              <w:rPr>
                <w:ins w:id="5565" w:author="Administrator" w:date="2018-10-23T11:30:00Z"/>
                <w:rFonts w:ascii="微软雅黑" w:hAnsi="微软雅黑" w:eastAsia="微软雅黑" w:cs="微软雅黑"/>
                <w:szCs w:val="21"/>
                <w:rPrChange w:id="5566" w:author="Administrator" w:date="2018-10-23T14:05:00Z">
                  <w:rPr>
                    <w:ins w:id="5567" w:author="Administrator" w:date="2018-10-23T11:30:00Z"/>
                  </w:rPr>
                </w:rPrChange>
              </w:rPr>
            </w:pPr>
            <w:ins w:id="5568" w:author="Administrator" w:date="2018-10-23T11:31:00Z">
              <w:r>
                <w:rPr>
                  <w:rFonts w:hint="eastAsia" w:ascii="微软雅黑" w:hAnsi="微软雅黑" w:eastAsia="微软雅黑" w:cs="微软雅黑"/>
                  <w:szCs w:val="21"/>
                  <w:rPrChange w:id="5569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570" w:author="Administrator" w:date="2018-10-23T11:31:00Z"/>
        </w:trPr>
        <w:tc>
          <w:tcPr>
            <w:tcW w:w="2130" w:type="dxa"/>
          </w:tcPr>
          <w:p>
            <w:pPr>
              <w:rPr>
                <w:ins w:id="5571" w:author="Administrator" w:date="2018-10-23T11:31:00Z"/>
                <w:rFonts w:ascii="微软雅黑" w:hAnsi="微软雅黑" w:eastAsia="微软雅黑" w:cs="微软雅黑"/>
                <w:szCs w:val="21"/>
                <w:rPrChange w:id="5572" w:author="Administrator" w:date="2018-10-23T14:05:00Z">
                  <w:rPr>
                    <w:ins w:id="5573" w:author="Administrator" w:date="2018-10-23T11:31:00Z"/>
                  </w:rPr>
                </w:rPrChange>
              </w:rPr>
            </w:pPr>
            <w:ins w:id="5574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75" w:author="Administrator" w:date="2018-10-23T14:05:00Z">
                    <w:rPr/>
                  </w:rPrChange>
                </w:rPr>
                <w:t>startTime</w:t>
              </w:r>
            </w:ins>
          </w:p>
        </w:tc>
        <w:tc>
          <w:tcPr>
            <w:tcW w:w="2130" w:type="dxa"/>
          </w:tcPr>
          <w:p>
            <w:pPr>
              <w:rPr>
                <w:ins w:id="5576" w:author="Administrator" w:date="2018-10-23T11:31:00Z"/>
                <w:rFonts w:ascii="微软雅黑" w:hAnsi="微软雅黑" w:eastAsia="微软雅黑" w:cs="微软雅黑"/>
                <w:szCs w:val="21"/>
                <w:rPrChange w:id="5577" w:author="Administrator" w:date="2018-10-23T14:05:00Z">
                  <w:rPr>
                    <w:ins w:id="5578" w:author="Administrator" w:date="2018-10-23T11:31:00Z"/>
                  </w:rPr>
                </w:rPrChange>
              </w:rPr>
            </w:pPr>
            <w:ins w:id="5579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580" w:author="Administrator" w:date="2018-10-23T14:05:00Z">
                    <w:rPr/>
                  </w:rPrChange>
                </w:rPr>
                <w:t>String</w:t>
              </w:r>
            </w:ins>
            <w:ins w:id="5581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58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583" w:author="Administrator" w:date="2018-10-23T11:34:00Z"/>
                <w:rFonts w:ascii="微软雅黑" w:hAnsi="微软雅黑" w:eastAsia="微软雅黑" w:cs="微软雅黑"/>
                <w:szCs w:val="21"/>
                <w:rPrChange w:id="5584" w:author="Administrator" w:date="2018-10-23T14:05:00Z">
                  <w:rPr>
                    <w:ins w:id="5585" w:author="Administrator" w:date="2018-10-23T11:34:00Z"/>
                  </w:rPr>
                </w:rPrChange>
              </w:rPr>
            </w:pPr>
            <w:ins w:id="5586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587" w:author="Administrator" w:date="2018-10-23T14:05:00Z">
                    <w:rPr>
                      <w:rFonts w:hint="eastAsia"/>
                    </w:rPr>
                  </w:rPrChange>
                </w:rPr>
                <w:t>开始时间</w:t>
              </w:r>
            </w:ins>
            <w:ins w:id="5588" w:author="Administrator" w:date="2018-10-23T11:34:00Z">
              <w:r>
                <w:rPr>
                  <w:rFonts w:ascii="微软雅黑" w:hAnsi="微软雅黑" w:eastAsia="微软雅黑" w:cs="微软雅黑"/>
                  <w:szCs w:val="21"/>
                  <w:rPrChange w:id="5589" w:author="Administrator" w:date="2018-10-23T14:05:00Z">
                    <w:rPr/>
                  </w:rPrChange>
                </w:rPr>
                <w:t xml:space="preserve"> </w:t>
              </w:r>
            </w:ins>
            <w:ins w:id="5590" w:author="Administrator" w:date="2018-10-23T11:34:00Z">
              <w:r>
                <w:rPr>
                  <w:rFonts w:hint="eastAsia" w:ascii="微软雅黑" w:hAnsi="微软雅黑" w:eastAsia="微软雅黑" w:cs="微软雅黑"/>
                  <w:szCs w:val="21"/>
                  <w:rPrChange w:id="5591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5592" w:author="Administrator" w:date="2018-10-23T11:31:00Z"/>
                <w:rFonts w:ascii="微软雅黑" w:hAnsi="微软雅黑" w:eastAsia="微软雅黑" w:cs="微软雅黑"/>
                <w:szCs w:val="21"/>
                <w:rPrChange w:id="5593" w:author="Administrator" w:date="2018-10-23T14:05:00Z">
                  <w:rPr>
                    <w:ins w:id="5594" w:author="Administrator" w:date="2018-10-23T11:31:00Z"/>
                  </w:rPr>
                </w:rPrChange>
              </w:rPr>
            </w:pPr>
            <w:ins w:id="5595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596" w:author="Administrator" w:date="2018-10-23T14:05:00Z">
                    <w:rPr/>
                  </w:rPrChange>
                </w:rPr>
                <w:t>2018-10-18T11:36:59</w:t>
              </w:r>
            </w:ins>
          </w:p>
        </w:tc>
        <w:tc>
          <w:tcPr>
            <w:tcW w:w="2131" w:type="dxa"/>
          </w:tcPr>
          <w:p>
            <w:pPr>
              <w:rPr>
                <w:ins w:id="5597" w:author="Administrator" w:date="2018-10-23T11:31:00Z"/>
                <w:rFonts w:ascii="微软雅黑" w:hAnsi="微软雅黑" w:eastAsia="微软雅黑" w:cs="微软雅黑"/>
                <w:szCs w:val="21"/>
                <w:rPrChange w:id="5598" w:author="Administrator" w:date="2018-10-23T14:05:00Z">
                  <w:rPr>
                    <w:ins w:id="5599" w:author="Administrator" w:date="2018-10-23T11:31:00Z"/>
                  </w:rPr>
                </w:rPrChange>
              </w:rPr>
            </w:pPr>
            <w:ins w:id="5600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01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02" w:author="Administrator" w:date="2018-10-23T11:32:00Z"/>
        </w:trPr>
        <w:tc>
          <w:tcPr>
            <w:tcW w:w="2130" w:type="dxa"/>
          </w:tcPr>
          <w:p>
            <w:pPr>
              <w:rPr>
                <w:ins w:id="5603" w:author="Administrator" w:date="2018-10-23T11:32:00Z"/>
                <w:rFonts w:ascii="微软雅黑" w:hAnsi="微软雅黑" w:eastAsia="微软雅黑" w:cs="微软雅黑"/>
                <w:szCs w:val="21"/>
                <w:rPrChange w:id="5604" w:author="Administrator" w:date="2018-10-23T14:05:00Z">
                  <w:rPr>
                    <w:ins w:id="5605" w:author="Administrator" w:date="2018-10-23T11:32:00Z"/>
                  </w:rPr>
                </w:rPrChange>
              </w:rPr>
            </w:pPr>
            <w:ins w:id="5606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607" w:author="Administrator" w:date="2018-10-23T14:05:00Z">
                    <w:rPr/>
                  </w:rPrChange>
                </w:rPr>
                <w:t>endTime</w:t>
              </w:r>
            </w:ins>
          </w:p>
        </w:tc>
        <w:tc>
          <w:tcPr>
            <w:tcW w:w="2130" w:type="dxa"/>
          </w:tcPr>
          <w:p>
            <w:pPr>
              <w:rPr>
                <w:ins w:id="5608" w:author="Administrator" w:date="2018-10-23T11:32:00Z"/>
                <w:rFonts w:ascii="微软雅黑" w:hAnsi="微软雅黑" w:eastAsia="微软雅黑" w:cs="微软雅黑"/>
                <w:szCs w:val="21"/>
                <w:rPrChange w:id="5609" w:author="Administrator" w:date="2018-10-23T14:05:00Z">
                  <w:rPr>
                    <w:ins w:id="5610" w:author="Administrator" w:date="2018-10-23T11:32:00Z"/>
                  </w:rPr>
                </w:rPrChange>
              </w:rPr>
            </w:pPr>
            <w:ins w:id="5611" w:author="Administrator" w:date="2018-10-23T11:32:00Z">
              <w:r>
                <w:rPr>
                  <w:rFonts w:ascii="微软雅黑" w:hAnsi="微软雅黑" w:eastAsia="微软雅黑" w:cs="微软雅黑"/>
                  <w:szCs w:val="21"/>
                  <w:rPrChange w:id="5612" w:author="Administrator" w:date="2018-10-23T14:05:00Z">
                    <w:rPr/>
                  </w:rPrChange>
                </w:rPr>
                <w:t>String</w:t>
              </w:r>
            </w:ins>
            <w:ins w:id="5613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14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2131" w:type="dxa"/>
          </w:tcPr>
          <w:p>
            <w:pPr>
              <w:rPr>
                <w:ins w:id="5615" w:author="Administrator" w:date="2018-10-23T11:35:00Z"/>
                <w:rFonts w:ascii="微软雅黑" w:hAnsi="微软雅黑" w:eastAsia="微软雅黑" w:cs="微软雅黑"/>
                <w:szCs w:val="21"/>
                <w:rPrChange w:id="5616" w:author="Administrator" w:date="2018-10-23T14:05:00Z">
                  <w:rPr>
                    <w:ins w:id="5617" w:author="Administrator" w:date="2018-10-23T11:35:00Z"/>
                  </w:rPr>
                </w:rPrChange>
              </w:rPr>
            </w:pPr>
            <w:ins w:id="5618" w:author="Administrator" w:date="2018-10-23T11:33:00Z">
              <w:r>
                <w:rPr>
                  <w:rFonts w:hint="eastAsia" w:ascii="微软雅黑" w:hAnsi="微软雅黑" w:eastAsia="微软雅黑" w:cs="微软雅黑"/>
                  <w:szCs w:val="21"/>
                  <w:rPrChange w:id="5619" w:author="Administrator" w:date="2018-10-23T14:05:00Z">
                    <w:rPr>
                      <w:rFonts w:hint="eastAsia"/>
                    </w:rPr>
                  </w:rPrChange>
                </w:rPr>
                <w:t>结束时间</w:t>
              </w:r>
            </w:ins>
            <w:ins w:id="5620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621" w:author="Administrator" w:date="2018-10-23T14:05:00Z">
                    <w:rPr/>
                  </w:rPrChange>
                </w:rPr>
                <w:t xml:space="preserve"> </w:t>
              </w:r>
            </w:ins>
            <w:ins w:id="5622" w:author="Administrator" w:date="2018-10-23T11:35:00Z">
              <w:r>
                <w:rPr>
                  <w:rFonts w:hint="eastAsia" w:ascii="微软雅黑" w:hAnsi="微软雅黑" w:eastAsia="微软雅黑" w:cs="微软雅黑"/>
                  <w:szCs w:val="21"/>
                  <w:rPrChange w:id="5623" w:author="Administrator" w:date="2018-10-23T14:05:00Z">
                    <w:rPr>
                      <w:rFonts w:hint="eastAsia"/>
                    </w:rPr>
                  </w:rPrChange>
                </w:rPr>
                <w:t>时间格式：</w:t>
              </w:r>
            </w:ins>
          </w:p>
          <w:p>
            <w:pPr>
              <w:rPr>
                <w:ins w:id="5624" w:author="Administrator" w:date="2018-10-23T11:32:00Z"/>
                <w:rFonts w:ascii="微软雅黑" w:hAnsi="微软雅黑" w:eastAsia="微软雅黑" w:cs="微软雅黑"/>
                <w:szCs w:val="21"/>
                <w:rPrChange w:id="5625" w:author="Administrator" w:date="2018-10-23T14:05:00Z">
                  <w:rPr>
                    <w:ins w:id="5626" w:author="Administrator" w:date="2018-10-23T11:32:00Z"/>
                  </w:rPr>
                </w:rPrChange>
              </w:rPr>
            </w:pPr>
            <w:ins w:id="5627" w:author="Administrator" w:date="2018-10-23T11:35:00Z">
              <w:r>
                <w:rPr>
                  <w:rFonts w:ascii="微软雅黑" w:hAnsi="微软雅黑" w:eastAsia="微软雅黑" w:cs="微软雅黑"/>
                  <w:szCs w:val="21"/>
                  <w:rPrChange w:id="5628" w:author="Administrator" w:date="2018-10-23T14:05:00Z">
                    <w:rPr/>
                  </w:rPrChange>
                </w:rPr>
                <w:t>2018-10-18T12:00:00</w:t>
              </w:r>
            </w:ins>
          </w:p>
        </w:tc>
        <w:tc>
          <w:tcPr>
            <w:tcW w:w="2131" w:type="dxa"/>
          </w:tcPr>
          <w:p>
            <w:pPr>
              <w:rPr>
                <w:ins w:id="5629" w:author="Administrator" w:date="2018-10-23T11:32:00Z"/>
                <w:rFonts w:ascii="微软雅黑" w:hAnsi="微软雅黑" w:eastAsia="微软雅黑" w:cs="微软雅黑"/>
                <w:szCs w:val="21"/>
                <w:rPrChange w:id="5630" w:author="Administrator" w:date="2018-10-23T14:05:00Z">
                  <w:rPr>
                    <w:ins w:id="5631" w:author="Administrator" w:date="2018-10-23T11:32:00Z"/>
                  </w:rPr>
                </w:rPrChange>
              </w:rPr>
            </w:pPr>
            <w:ins w:id="5632" w:author="Administrator" w:date="2018-10-23T11:32:00Z">
              <w:r>
                <w:rPr>
                  <w:rFonts w:hint="eastAsia" w:ascii="微软雅黑" w:hAnsi="微软雅黑" w:eastAsia="微软雅黑" w:cs="微软雅黑"/>
                  <w:szCs w:val="21"/>
                  <w:rPrChange w:id="5633" w:author="Administrator" w:date="2018-10-23T14:05:00Z">
                    <w:rPr>
                      <w:rFonts w:hint="eastAsia"/>
                    </w:rPr>
                  </w:rPrChange>
                </w:rPr>
                <w:t>是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634" w:author="Administrator" w:date="2018-11-12T15:36:36Z"/>
        </w:trPr>
        <w:tc>
          <w:tcPr>
            <w:tcW w:w="2130" w:type="dxa"/>
          </w:tcPr>
          <w:p>
            <w:pPr>
              <w:rPr>
                <w:ins w:id="5635" w:author="Administrator" w:date="2018-11-12T15:36:36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36" w:author="Administrator" w:date="2018-11-12T15:36:43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s</w:t>
              </w:r>
            </w:ins>
            <w:ins w:id="5637" w:author="Administrator" w:date="2018-11-12T15:36:41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peed</w:t>
              </w:r>
            </w:ins>
          </w:p>
        </w:tc>
        <w:tc>
          <w:tcPr>
            <w:tcW w:w="2130" w:type="dxa"/>
          </w:tcPr>
          <w:p>
            <w:pPr>
              <w:rPr>
                <w:ins w:id="5638" w:author="Administrator" w:date="2018-11-12T15:36:36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39" w:author="Administrator" w:date="2018-11-12T15:36:4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i</w:t>
              </w:r>
            </w:ins>
            <w:ins w:id="5640" w:author="Administrator" w:date="2018-11-12T15:36:45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nt</w:t>
              </w:r>
            </w:ins>
          </w:p>
        </w:tc>
        <w:tc>
          <w:tcPr>
            <w:tcW w:w="2131" w:type="dxa"/>
          </w:tcPr>
          <w:p>
            <w:pPr>
              <w:rPr>
                <w:ins w:id="5641" w:author="Administrator" w:date="2018-11-12T15:36:52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42" w:author="Administrator" w:date="2018-11-12T15:36:49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下载</w:t>
              </w:r>
            </w:ins>
            <w:ins w:id="5643" w:author="Administrator" w:date="2018-11-12T15:36:50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倍数</w:t>
              </w:r>
            </w:ins>
          </w:p>
          <w:p>
            <w:pPr>
              <w:rPr>
                <w:ins w:id="5644" w:author="Administrator" w:date="2018-11-12T15:37:05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45" w:author="Administrator" w:date="2018-11-12T15:36:5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1</w:t>
              </w:r>
            </w:ins>
            <w:ins w:id="5646" w:author="Administrator" w:date="2018-11-12T15:36:56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47" w:author="Administrator" w:date="2018-11-12T15:37:03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表示 </w:t>
              </w:r>
            </w:ins>
            <w:ins w:id="5648" w:author="Administrator" w:date="2018-11-12T15:37:0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1</w:t>
              </w:r>
            </w:ins>
            <w:ins w:id="5649" w:author="Administrator" w:date="2018-11-12T15:37:05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倍</w:t>
              </w:r>
            </w:ins>
          </w:p>
          <w:p>
            <w:pPr>
              <w:rPr>
                <w:ins w:id="5650" w:author="Administrator" w:date="2018-11-12T15:37:11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51" w:author="Administrator" w:date="2018-11-12T15:37:06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2</w:t>
              </w:r>
            </w:ins>
            <w:ins w:id="5652" w:author="Administrator" w:date="2018-11-12T15:37:07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53" w:author="Administrator" w:date="2018-11-12T15:37:08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表示 </w:t>
              </w:r>
            </w:ins>
            <w:ins w:id="5654" w:author="Administrator" w:date="2018-11-12T15:37:09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2</w:t>
              </w:r>
            </w:ins>
            <w:ins w:id="5655" w:author="Administrator" w:date="2018-11-12T15:37:10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倍</w:t>
              </w:r>
            </w:ins>
          </w:p>
          <w:p>
            <w:pPr>
              <w:rPr>
                <w:ins w:id="5656" w:author="Administrator" w:date="2018-11-12T15:37:20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57" w:author="Administrator" w:date="2018-11-12T15:37:13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4</w:t>
              </w:r>
            </w:ins>
            <w:ins w:id="5658" w:author="Administrator" w:date="2018-11-12T15:37:1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59" w:author="Administrator" w:date="2018-11-12T15:37:16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表示</w:t>
              </w:r>
            </w:ins>
            <w:ins w:id="5660" w:author="Administrator" w:date="2018-11-12T15:37:17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61" w:author="Administrator" w:date="2018-11-12T15:37:18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4</w:t>
              </w:r>
            </w:ins>
            <w:ins w:id="5662" w:author="Administrator" w:date="2018-11-12T15:37:19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倍</w:t>
              </w:r>
            </w:ins>
          </w:p>
          <w:p>
            <w:pPr>
              <w:rPr>
                <w:ins w:id="5663" w:author="Administrator" w:date="2018-11-12T15:36:36Z"/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ins w:id="5664" w:author="Administrator" w:date="2018-11-12T15:37:20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8</w:t>
              </w:r>
            </w:ins>
            <w:ins w:id="5665" w:author="Administrator" w:date="2018-11-12T15:37:21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66" w:author="Administrator" w:date="2018-11-12T15:37:23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表示</w:t>
              </w:r>
            </w:ins>
            <w:ins w:id="5667" w:author="Administrator" w:date="2018-11-12T15:37:24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 xml:space="preserve"> </w:t>
              </w:r>
            </w:ins>
            <w:ins w:id="5668" w:author="Administrator" w:date="2018-11-12T15:37:25Z">
              <w:r>
                <w:rPr>
                  <w:rFonts w:hint="eastAsia" w:ascii="微软雅黑" w:hAnsi="微软雅黑" w:eastAsia="微软雅黑" w:cs="微软雅黑"/>
                  <w:szCs w:val="21"/>
                  <w:lang w:val="en-US" w:eastAsia="zh-CN"/>
                </w:rPr>
                <w:t>8倍</w:t>
              </w:r>
            </w:ins>
          </w:p>
        </w:tc>
        <w:tc>
          <w:tcPr>
            <w:tcW w:w="2131" w:type="dxa"/>
          </w:tcPr>
          <w:p>
            <w:pPr>
              <w:rPr>
                <w:ins w:id="5669" w:author="Administrator" w:date="2018-11-12T15:36:36Z"/>
                <w:rFonts w:hint="eastAsia" w:ascii="微软雅黑" w:hAnsi="微软雅黑" w:eastAsia="微软雅黑" w:cs="微软雅黑"/>
                <w:szCs w:val="21"/>
              </w:rPr>
            </w:pPr>
            <w:ins w:id="5670" w:author="Administrator" w:date="2018-11-12T15:37:29Z">
              <w:r>
                <w:rPr>
                  <w:rFonts w:hint="eastAsia" w:ascii="微软雅黑" w:hAnsi="微软雅黑" w:eastAsia="微软雅黑" w:cs="微软雅黑"/>
                  <w:szCs w:val="21"/>
                </w:rPr>
                <w:t>是</w:t>
              </w:r>
            </w:ins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rPr>
          <w:ins w:id="5671" w:author="Administrator" w:date="2018-10-23T11:30:00Z"/>
          <w:rFonts w:ascii="微软雅黑" w:hAnsi="微软雅黑" w:eastAsia="微软雅黑" w:cs="微软雅黑"/>
          <w:rPrChange w:id="5672" w:author="Administrator" w:date="2018-10-23T14:05:00Z">
            <w:rPr>
              <w:ins w:id="5673" w:author="Administrator" w:date="2018-10-23T11:30:00Z"/>
            </w:rPr>
          </w:rPrChange>
        </w:rPr>
      </w:pPr>
      <w:ins w:id="5674" w:author="Administrator" w:date="2018-10-23T11:30:00Z">
        <w:r>
          <w:rPr>
            <w:rFonts w:ascii="微软雅黑" w:hAnsi="微软雅黑" w:eastAsia="微软雅黑" w:cs="微软雅黑"/>
            <w:rPrChange w:id="5675" w:author="Administrator" w:date="2018-10-23T14:05:00Z">
              <w:rPr/>
            </w:rPrChange>
          </w:rPr>
          <w:t>28181</w:t>
        </w:r>
      </w:ins>
      <w:ins w:id="5676" w:author="Administrator" w:date="2018-10-23T11:30:00Z">
        <w:r>
          <w:rPr>
            <w:rFonts w:hint="eastAsia" w:ascii="微软雅黑" w:hAnsi="微软雅黑" w:eastAsia="微软雅黑" w:cs="微软雅黑"/>
            <w:rPrChange w:id="5677" w:author="Administrator" w:date="2018-10-23T14:05:00Z">
              <w:rPr>
                <w:rFonts w:hint="eastAsia"/>
              </w:rPr>
            </w:rPrChange>
          </w:rPr>
          <w:t>协议请求参数</w:t>
        </w:r>
      </w:ins>
    </w:p>
    <w:p>
      <w:pPr>
        <w:rPr>
          <w:ins w:id="5678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679" w:author="Administrator" w:date="2018-10-23T14:05:00Z">
            <w:rPr>
              <w:ins w:id="5680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5681" w:author="Administrator" w:date="2018-10-23T11:30:00Z">
        <w:r>
          <w:rPr>
            <w:rFonts w:hint="eastAsia" w:ascii="微软雅黑" w:hAnsi="微软雅黑" w:eastAsia="微软雅黑" w:cs="微软雅黑"/>
            <w:rPrChange w:id="5682" w:author="Administrator" w:date="2018-10-23T14:05:00Z">
              <w:rPr>
                <w:rFonts w:hint="eastAsia"/>
              </w:rPr>
            </w:rPrChange>
          </w:rPr>
          <w:t>格式如下：</w:t>
        </w:r>
      </w:ins>
    </w:p>
    <w:p>
      <w:pPr>
        <w:rPr>
          <w:ins w:id="5683" w:author="Administrator" w:date="2018-10-23T13:59:00Z"/>
          <w:rFonts w:ascii="微软雅黑" w:hAnsi="微软雅黑" w:eastAsia="微软雅黑" w:cs="微软雅黑"/>
          <w:szCs w:val="21"/>
          <w:rPrChange w:id="5684" w:author="Administrator" w:date="2018-10-23T14:06:00Z">
            <w:rPr>
              <w:ins w:id="5685" w:author="Administrator" w:date="2018-10-23T13:59:00Z"/>
            </w:rPr>
          </w:rPrChange>
        </w:rPr>
      </w:pPr>
      <w:ins w:id="5686" w:author="Administrator" w:date="2018-10-23T13:59:00Z">
        <w:r>
          <w:rPr>
            <w:rFonts w:ascii="微软雅黑" w:hAnsi="微软雅黑" w:eastAsia="微软雅黑" w:cs="微软雅黑"/>
            <w:szCs w:val="21"/>
            <w:rPrChange w:id="5687" w:author="Administrator" w:date="2018-10-23T14:06:00Z">
              <w:rPr/>
            </w:rPrChange>
          </w:rPr>
          <w:t>{</w:t>
        </w:r>
      </w:ins>
    </w:p>
    <w:p>
      <w:pPr>
        <w:ind w:firstLine="420"/>
        <w:rPr>
          <w:ins w:id="5688" w:author="Administrator" w:date="2018-10-23T13:59:00Z"/>
          <w:rFonts w:ascii="微软雅黑" w:hAnsi="微软雅黑" w:eastAsia="微软雅黑" w:cs="微软雅黑"/>
          <w:szCs w:val="21"/>
          <w:rPrChange w:id="5689" w:author="Administrator" w:date="2018-10-23T14:06:00Z">
            <w:rPr>
              <w:ins w:id="5690" w:author="Administrator" w:date="2018-10-23T13:59:00Z"/>
            </w:rPr>
          </w:rPrChange>
        </w:rPr>
      </w:pPr>
      <w:ins w:id="5691" w:author="Administrator" w:date="2018-10-23T13:59:00Z">
        <w:r>
          <w:rPr>
            <w:rFonts w:ascii="微软雅黑" w:hAnsi="微软雅黑" w:eastAsia="微软雅黑" w:cs="微软雅黑"/>
            <w:szCs w:val="21"/>
            <w:rPrChange w:id="5692" w:author="Administrator" w:date="2018-10-23T14:06:00Z">
              <w:rPr/>
            </w:rPrChange>
          </w:rPr>
          <w:t>"</w:t>
        </w:r>
      </w:ins>
      <w:ins w:id="5693" w:author="Administrator" w:date="2018-10-23T13:59:00Z">
        <w:r>
          <w:rPr>
            <w:rFonts w:ascii="微软雅黑" w:hAnsi="微软雅黑" w:eastAsia="微软雅黑" w:cs="微软雅黑"/>
            <w:szCs w:val="21"/>
            <w:rPrChange w:id="5694" w:author="Administrator" w:date="2018-10-23T14:06:00Z">
              <w:rPr/>
            </w:rPrChange>
          </w:rPr>
          <w:t>wsId</w:t>
        </w:r>
      </w:ins>
      <w:ins w:id="5695" w:author="Administrator" w:date="2018-10-23T13:59:00Z">
        <w:r>
          <w:rPr>
            <w:rFonts w:ascii="微软雅黑" w:hAnsi="微软雅黑" w:eastAsia="微软雅黑" w:cs="微软雅黑"/>
            <w:szCs w:val="21"/>
            <w:rPrChange w:id="5696" w:author="Administrator" w:date="2018-10-23T14:06:00Z">
              <w:rPr/>
            </w:rPrChange>
          </w:rPr>
          <w:t>":"</w:t>
        </w:r>
      </w:ins>
      <w:ins w:id="5697" w:author="Administrator" w:date="2018-10-23T14:01:00Z">
        <w:r>
          <w:rPr>
            <w:rFonts w:ascii="微软雅黑" w:hAnsi="微软雅黑" w:eastAsia="微软雅黑" w:cs="微软雅黑"/>
            <w:szCs w:val="21"/>
            <w:rPrChange w:id="5698" w:author="Administrator" w:date="2018-10-23T14:06:00Z">
              <w:rPr/>
            </w:rPrChange>
          </w:rPr>
          <w:t>1234</w:t>
        </w:r>
      </w:ins>
      <w:ins w:id="5699" w:author="Administrator" w:date="2018-10-23T13:59:00Z">
        <w:r>
          <w:rPr>
            <w:rFonts w:ascii="微软雅黑" w:hAnsi="微软雅黑" w:eastAsia="微软雅黑" w:cs="微软雅黑"/>
            <w:szCs w:val="21"/>
            <w:rPrChange w:id="570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5701" w:author="Administrator" w:date="2018-10-23T13:59:00Z"/>
          <w:rFonts w:ascii="微软雅黑" w:hAnsi="微软雅黑" w:eastAsia="微软雅黑" w:cs="微软雅黑"/>
          <w:szCs w:val="21"/>
          <w:rPrChange w:id="5702" w:author="Administrator" w:date="2018-10-23T14:06:00Z">
            <w:rPr>
              <w:ins w:id="5703" w:author="Administrator" w:date="2018-10-23T13:59:00Z"/>
            </w:rPr>
          </w:rPrChange>
        </w:rPr>
      </w:pPr>
      <w:ins w:id="5704" w:author="Administrator" w:date="2018-10-23T13:59:00Z">
        <w:r>
          <w:rPr>
            <w:rFonts w:ascii="微软雅黑" w:hAnsi="微软雅黑" w:eastAsia="微软雅黑" w:cs="微软雅黑"/>
            <w:szCs w:val="21"/>
            <w:rPrChange w:id="5705" w:author="Administrator" w:date="2018-10-23T14:06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  <w:lang w:eastAsia="zh-CN"/>
        </w:rPr>
        <w:t>transactionID</w:t>
      </w:r>
      <w:ins w:id="5706" w:author="Administrator" w:date="2018-10-23T13:59:00Z">
        <w:r>
          <w:rPr>
            <w:rFonts w:ascii="微软雅黑" w:hAnsi="微软雅黑" w:eastAsia="微软雅黑" w:cs="微软雅黑"/>
            <w:szCs w:val="21"/>
            <w:rPrChange w:id="5707" w:author="Administrator" w:date="2018-10-23T14:06:00Z">
              <w:rPr/>
            </w:rPrChange>
          </w:rPr>
          <w:t>":"1234",</w:t>
        </w:r>
      </w:ins>
    </w:p>
    <w:p>
      <w:pPr>
        <w:ind w:firstLine="420"/>
        <w:rPr>
          <w:ins w:id="5708" w:author="Administrator" w:date="2018-10-23T13:59:00Z"/>
          <w:rFonts w:ascii="微软雅黑" w:hAnsi="微软雅黑" w:eastAsia="微软雅黑" w:cs="微软雅黑"/>
          <w:szCs w:val="21"/>
          <w:rPrChange w:id="5709" w:author="Administrator" w:date="2018-10-23T14:06:00Z">
            <w:rPr>
              <w:ins w:id="5710" w:author="Administrator" w:date="2018-10-23T13:59:00Z"/>
            </w:rPr>
          </w:rPrChange>
        </w:rPr>
      </w:pPr>
      <w:ins w:id="5711" w:author="Administrator" w:date="2018-10-23T13:59:00Z">
        <w:r>
          <w:rPr>
            <w:rFonts w:ascii="微软雅黑" w:hAnsi="微软雅黑" w:eastAsia="微软雅黑" w:cs="微软雅黑"/>
            <w:szCs w:val="21"/>
            <w:rPrChange w:id="5712" w:author="Administrator" w:date="2018-10-23T14:06:00Z">
              <w:rPr/>
            </w:rPrChange>
          </w:rPr>
          <w:t>"</w:t>
        </w:r>
      </w:ins>
      <w:ins w:id="5713" w:author="Administrator" w:date="2018-10-23T13:59:00Z">
        <w:r>
          <w:rPr>
            <w:rFonts w:ascii="微软雅黑" w:hAnsi="微软雅黑" w:eastAsia="微软雅黑" w:cs="微软雅黑"/>
            <w:szCs w:val="21"/>
            <w:rPrChange w:id="5714" w:author="Administrator" w:date="2018-10-23T14:06:00Z">
              <w:rPr/>
            </w:rPrChange>
          </w:rPr>
          <w:t>method</w:t>
        </w:r>
      </w:ins>
      <w:ins w:id="5715" w:author="Administrator" w:date="2018-10-23T13:59:00Z">
        <w:r>
          <w:rPr>
            <w:rFonts w:ascii="微软雅黑" w:hAnsi="微软雅黑" w:eastAsia="微软雅黑" w:cs="微软雅黑"/>
            <w:szCs w:val="21"/>
            <w:rPrChange w:id="5716" w:author="Administrator" w:date="2018-10-23T14:06:00Z">
              <w:rPr/>
            </w:rPrChange>
          </w:rPr>
          <w:t>":"</w:t>
        </w:r>
      </w:ins>
      <w:ins w:id="5717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5718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download</w:t>
        </w:r>
      </w:ins>
      <w:ins w:id="5719" w:author="Administrator" w:date="2018-10-23T13:59:00Z">
        <w:r>
          <w:rPr>
            <w:rFonts w:ascii="微软雅黑" w:hAnsi="微软雅黑" w:eastAsia="微软雅黑" w:cs="微软雅黑"/>
            <w:szCs w:val="21"/>
            <w:rPrChange w:id="5720" w:author="Administrator" w:date="2018-10-23T14:06:00Z">
              <w:rPr/>
            </w:rPrChange>
          </w:rPr>
          <w:t>",</w:t>
        </w:r>
      </w:ins>
    </w:p>
    <w:p>
      <w:pPr>
        <w:ind w:firstLine="420"/>
        <w:rPr>
          <w:ins w:id="5721" w:author="Administrator" w:date="2018-10-23T13:59:00Z"/>
          <w:rFonts w:ascii="微软雅黑" w:hAnsi="微软雅黑" w:eastAsia="微软雅黑" w:cs="微软雅黑"/>
          <w:szCs w:val="21"/>
          <w:rPrChange w:id="5722" w:author="Administrator" w:date="2018-10-23T14:06:00Z">
            <w:rPr>
              <w:ins w:id="5723" w:author="Administrator" w:date="2018-10-23T13:59:00Z"/>
            </w:rPr>
          </w:rPrChange>
        </w:rPr>
      </w:pPr>
      <w:ins w:id="5724" w:author="Administrator" w:date="2018-10-23T13:59:00Z">
        <w:r>
          <w:rPr>
            <w:rFonts w:ascii="微软雅黑" w:hAnsi="微软雅黑" w:eastAsia="微软雅黑" w:cs="微软雅黑"/>
            <w:szCs w:val="21"/>
            <w:rPrChange w:id="5725" w:author="Administrator" w:date="2018-10-23T14:06:00Z">
              <w:rPr/>
            </w:rPrChange>
          </w:rPr>
          <w:t>"</w:t>
        </w:r>
      </w:ins>
      <w:ins w:id="5726" w:author="Administrator" w:date="2018-10-23T13:59:00Z">
        <w:r>
          <w:rPr>
            <w:rFonts w:ascii="微软雅黑" w:hAnsi="微软雅黑" w:eastAsia="微软雅黑" w:cs="微软雅黑"/>
            <w:szCs w:val="21"/>
            <w:rPrChange w:id="5727" w:author="Administrator" w:date="2018-10-23T14:06:00Z">
              <w:rPr/>
            </w:rPrChange>
          </w:rPr>
          <w:t>param</w:t>
        </w:r>
      </w:ins>
      <w:ins w:id="5728" w:author="Administrator" w:date="2018-10-23T13:59:00Z">
        <w:r>
          <w:rPr>
            <w:rFonts w:ascii="微软雅黑" w:hAnsi="微软雅黑" w:eastAsia="微软雅黑" w:cs="微软雅黑"/>
            <w:szCs w:val="21"/>
            <w:rPrChange w:id="5729" w:author="Administrator" w:date="2018-10-23T14:06:00Z">
              <w:rPr/>
            </w:rPrChange>
          </w:rPr>
          <w:t>":{</w:t>
        </w:r>
      </w:ins>
    </w:p>
    <w:p>
      <w:pPr>
        <w:ind w:left="420" w:firstLine="420"/>
        <w:rPr>
          <w:ins w:id="5730" w:author="Administrator" w:date="2018-10-23T13:59:00Z"/>
          <w:rFonts w:ascii="微软雅黑" w:hAnsi="微软雅黑" w:eastAsia="微软雅黑" w:cs="微软雅黑"/>
          <w:szCs w:val="21"/>
          <w:rPrChange w:id="5731" w:author="Administrator" w:date="2018-10-23T14:06:00Z">
            <w:rPr>
              <w:ins w:id="5732" w:author="Administrator" w:date="2018-10-23T13:59:00Z"/>
            </w:rPr>
          </w:rPrChange>
        </w:rPr>
      </w:pPr>
      <w:ins w:id="5733" w:author="Administrator" w:date="2018-10-23T13:59:00Z">
        <w:r>
          <w:rPr>
            <w:rFonts w:ascii="微软雅黑" w:hAnsi="微软雅黑" w:eastAsia="微软雅黑" w:cs="微软雅黑"/>
            <w:szCs w:val="21"/>
            <w:rPrChange w:id="5734" w:author="Administrator" w:date="2018-10-23T14:06:00Z">
              <w:rPr/>
            </w:rPrChange>
          </w:rPr>
          <w:t>"</w:t>
        </w:r>
      </w:ins>
      <w:ins w:id="5735" w:author="Administrator" w:date="2018-10-23T13:59:00Z">
        <w:r>
          <w:rPr>
            <w:rFonts w:ascii="微软雅黑" w:hAnsi="微软雅黑" w:eastAsia="微软雅黑" w:cs="微软雅黑"/>
            <w:szCs w:val="21"/>
            <w:rPrChange w:id="5736" w:author="Administrator" w:date="2018-10-23T14:06:00Z">
              <w:rPr/>
            </w:rPrChange>
          </w:rPr>
          <w:t>deviceID</w:t>
        </w:r>
      </w:ins>
      <w:ins w:id="5737" w:author="Administrator" w:date="2018-10-23T13:59:00Z">
        <w:r>
          <w:rPr>
            <w:rFonts w:ascii="微软雅黑" w:hAnsi="微软雅黑" w:eastAsia="微软雅黑" w:cs="微软雅黑"/>
            <w:szCs w:val="21"/>
            <w:rPrChange w:id="5738" w:author="Administrator" w:date="2018-10-23T14:06:00Z">
              <w:rPr/>
            </w:rPrChange>
          </w:rPr>
          <w:t>":"38020000001320000010",</w:t>
        </w:r>
      </w:ins>
    </w:p>
    <w:p>
      <w:pPr>
        <w:ind w:left="420" w:firstLine="420"/>
        <w:rPr>
          <w:ins w:id="5739" w:author="Administrator" w:date="2018-10-23T13:59:00Z"/>
          <w:rFonts w:ascii="微软雅黑" w:hAnsi="微软雅黑" w:eastAsia="微软雅黑" w:cs="微软雅黑"/>
          <w:szCs w:val="21"/>
          <w:rPrChange w:id="5740" w:author="Administrator" w:date="2018-10-23T14:06:00Z">
            <w:rPr>
              <w:ins w:id="5741" w:author="Administrator" w:date="2018-10-23T13:59:00Z"/>
            </w:rPr>
          </w:rPrChange>
        </w:rPr>
      </w:pPr>
      <w:ins w:id="5742" w:author="Administrator" w:date="2018-10-23T13:59:00Z">
        <w:r>
          <w:rPr>
            <w:rFonts w:ascii="微软雅黑" w:hAnsi="微软雅黑" w:eastAsia="微软雅黑" w:cs="微软雅黑"/>
            <w:szCs w:val="21"/>
            <w:rPrChange w:id="5743" w:author="Administrator" w:date="2018-10-23T14:06:00Z">
              <w:rPr/>
            </w:rPrChange>
          </w:rPr>
          <w:t>"host</w:t>
        </w:r>
      </w:ins>
      <w:ins w:id="5744" w:author="Administrator" w:date="2018-10-23T13:59:00Z">
        <w:r>
          <w:rPr>
            <w:rFonts w:ascii="微软雅黑" w:hAnsi="微软雅黑" w:eastAsia="微软雅黑" w:cs="微软雅黑"/>
            <w:szCs w:val="21"/>
            <w:rPrChange w:id="5745" w:author="Administrator" w:date="2018-10-23T14:06:00Z">
              <w:rPr/>
            </w:rPrChange>
          </w:rPr>
          <w:t>":"",</w:t>
        </w:r>
      </w:ins>
    </w:p>
    <w:p>
      <w:pPr>
        <w:ind w:left="420" w:firstLine="420"/>
        <w:rPr>
          <w:ins w:id="5746" w:author="Administrator" w:date="2018-10-23T13:59:00Z"/>
          <w:rFonts w:ascii="微软雅黑" w:hAnsi="微软雅黑" w:eastAsia="微软雅黑" w:cs="微软雅黑"/>
          <w:szCs w:val="21"/>
          <w:rPrChange w:id="5747" w:author="Administrator" w:date="2018-10-23T14:06:00Z">
            <w:rPr>
              <w:ins w:id="5748" w:author="Administrator" w:date="2018-10-23T13:59:00Z"/>
            </w:rPr>
          </w:rPrChange>
        </w:rPr>
      </w:pPr>
      <w:ins w:id="5749" w:author="Administrator" w:date="2018-10-23T13:59:00Z">
        <w:r>
          <w:rPr>
            <w:rFonts w:ascii="微软雅黑" w:hAnsi="微软雅黑" w:eastAsia="微软雅黑" w:cs="微软雅黑"/>
            <w:szCs w:val="21"/>
            <w:rPrChange w:id="5750" w:author="Administrator" w:date="2018-10-23T14:06:00Z">
              <w:rPr/>
            </w:rPrChange>
          </w:rPr>
          <w:t>"</w:t>
        </w:r>
      </w:ins>
      <w:ins w:id="5751" w:author="Administrator" w:date="2018-10-23T13:59:00Z">
        <w:r>
          <w:rPr>
            <w:rFonts w:ascii="微软雅黑" w:hAnsi="微软雅黑" w:eastAsia="微软雅黑" w:cs="微软雅黑"/>
            <w:szCs w:val="21"/>
            <w:rPrChange w:id="5752" w:author="Administrator" w:date="2018-10-23T14:06:00Z">
              <w:rPr/>
            </w:rPrChange>
          </w:rPr>
          <w:t>port</w:t>
        </w:r>
      </w:ins>
      <w:ins w:id="5753" w:author="Administrator" w:date="2018-10-23T13:59:00Z">
        <w:r>
          <w:rPr>
            <w:rFonts w:ascii="微软雅黑" w:hAnsi="微软雅黑" w:eastAsia="微软雅黑" w:cs="微软雅黑"/>
            <w:szCs w:val="21"/>
            <w:rPrChange w:id="5754" w:author="Administrator" w:date="2018-10-23T14:06:00Z">
              <w:rPr/>
            </w:rPrChange>
          </w:rPr>
          <w:t>":5600,</w:t>
        </w:r>
      </w:ins>
    </w:p>
    <w:p>
      <w:pPr>
        <w:ind w:left="420" w:firstLine="420"/>
        <w:rPr>
          <w:ins w:id="5755" w:author="Administrator" w:date="2018-10-23T13:59:00Z"/>
          <w:rFonts w:ascii="微软雅黑" w:hAnsi="微软雅黑" w:eastAsia="微软雅黑" w:cs="微软雅黑"/>
          <w:szCs w:val="21"/>
          <w:rPrChange w:id="5756" w:author="Administrator" w:date="2018-10-23T14:06:00Z">
            <w:rPr>
              <w:ins w:id="5757" w:author="Administrator" w:date="2018-10-23T13:59:00Z"/>
            </w:rPr>
          </w:rPrChange>
        </w:rPr>
      </w:pPr>
      <w:ins w:id="5758" w:author="Administrator" w:date="2018-10-23T13:59:00Z">
        <w:r>
          <w:rPr>
            <w:rFonts w:ascii="微软雅黑" w:hAnsi="微软雅黑" w:eastAsia="微软雅黑" w:cs="微软雅黑"/>
            <w:szCs w:val="21"/>
            <w:rPrChange w:id="5759" w:author="Administrator" w:date="2018-10-23T14:06:00Z">
              <w:rPr/>
            </w:rPrChange>
          </w:rPr>
          <w:t>"</w:t>
        </w:r>
      </w:ins>
      <w:ins w:id="5760" w:author="Administrator" w:date="2018-10-23T13:59:00Z">
        <w:r>
          <w:rPr>
            <w:rFonts w:ascii="微软雅黑" w:hAnsi="微软雅黑" w:eastAsia="微软雅黑" w:cs="微软雅黑"/>
            <w:szCs w:val="21"/>
            <w:rPrChange w:id="5761" w:author="Administrator" w:date="2018-10-23T14:06:00Z">
              <w:rPr/>
            </w:rPrChange>
          </w:rPr>
          <w:t>protocol</w:t>
        </w:r>
      </w:ins>
      <w:ins w:id="5762" w:author="Administrator" w:date="2018-10-23T13:59:00Z">
        <w:r>
          <w:rPr>
            <w:rFonts w:ascii="微软雅黑" w:hAnsi="微软雅黑" w:eastAsia="微软雅黑" w:cs="微软雅黑"/>
            <w:szCs w:val="21"/>
            <w:rPrChange w:id="5763" w:author="Administrator" w:date="2018-10-23T14:06:00Z">
              <w:rPr/>
            </w:rPrChange>
          </w:rPr>
          <w:t>":"28181",</w:t>
        </w:r>
      </w:ins>
    </w:p>
    <w:p>
      <w:pPr>
        <w:ind w:left="420" w:firstLine="420"/>
        <w:rPr>
          <w:rFonts w:ascii="微软雅黑" w:hAnsi="微软雅黑" w:eastAsia="微软雅黑" w:cs="微软雅黑"/>
          <w:szCs w:val="21"/>
        </w:rPr>
      </w:pPr>
      <w:ins w:id="5764" w:author="Administrator" w:date="2018-10-23T13:59:00Z">
        <w:r>
          <w:rPr>
            <w:rFonts w:ascii="微软雅黑" w:hAnsi="微软雅黑" w:eastAsia="微软雅黑" w:cs="微软雅黑"/>
            <w:szCs w:val="21"/>
            <w:rPrChange w:id="5765" w:author="Administrator" w:date="2018-10-23T14:06:00Z">
              <w:rPr/>
            </w:rPrChange>
          </w:rPr>
          <w:t>"</w:t>
        </w:r>
      </w:ins>
      <w:ins w:id="5766" w:author="Administrator" w:date="2018-10-23T13:59:00Z">
        <w:r>
          <w:rPr>
            <w:rFonts w:ascii="微软雅黑" w:hAnsi="微软雅黑" w:eastAsia="微软雅黑" w:cs="微软雅黑"/>
            <w:szCs w:val="21"/>
            <w:rPrChange w:id="5767" w:author="Administrator" w:date="2018-10-23T14:06:00Z">
              <w:rPr/>
            </w:rPrChange>
          </w:rPr>
          <w:t>transport</w:t>
        </w:r>
      </w:ins>
      <w:ins w:id="5768" w:author="Administrator" w:date="2018-10-23T13:59:00Z">
        <w:r>
          <w:rPr>
            <w:rFonts w:ascii="微软雅黑" w:hAnsi="微软雅黑" w:eastAsia="微软雅黑" w:cs="微软雅黑"/>
            <w:szCs w:val="21"/>
            <w:rPrChange w:id="5769" w:author="Administrator" w:date="2018-10-23T14:06:00Z">
              <w:rPr/>
            </w:rPrChange>
          </w:rPr>
          <w:t>":"</w:t>
        </w:r>
      </w:ins>
      <w:ins w:id="5770" w:author="Administrator" w:date="2018-10-23T13:59:00Z">
        <w:r>
          <w:rPr>
            <w:rFonts w:ascii="微软雅黑" w:hAnsi="微软雅黑" w:eastAsia="微软雅黑" w:cs="微软雅黑"/>
            <w:szCs w:val="21"/>
            <w:rPrChange w:id="5771" w:author="Administrator" w:date="2018-10-23T14:06:00Z">
              <w:rPr/>
            </w:rPrChange>
          </w:rPr>
          <w:t>udp</w:t>
        </w:r>
      </w:ins>
      <w:ins w:id="5772" w:author="Administrator" w:date="2018-10-23T13:59:00Z">
        <w:r>
          <w:rPr>
            <w:rFonts w:ascii="微软雅黑" w:hAnsi="微软雅黑" w:eastAsia="微软雅黑" w:cs="微软雅黑"/>
            <w:szCs w:val="21"/>
            <w:rPrChange w:id="5773" w:author="Administrator" w:date="2018-10-23T14:06:00Z">
              <w:rPr/>
            </w:rPrChange>
          </w:rPr>
          <w:t>",</w:t>
        </w:r>
      </w:ins>
    </w:p>
    <w:p>
      <w:pPr>
        <w:ind w:left="420" w:firstLine="420"/>
        <w:rPr>
          <w:ins w:id="5774" w:author="Administrator" w:date="2018-10-23T13:59:00Z"/>
          <w:rFonts w:ascii="微软雅黑" w:hAnsi="微软雅黑" w:eastAsia="微软雅黑" w:cs="微软雅黑"/>
          <w:szCs w:val="21"/>
          <w:rPrChange w:id="5775" w:author="Administrator" w:date="2018-10-23T14:06:00Z">
            <w:rPr>
              <w:ins w:id="5776" w:author="Administrator" w:date="2018-10-23T13:59:00Z"/>
            </w:rPr>
          </w:rPrChange>
        </w:rPr>
      </w:pPr>
      <w:ins w:id="5777" w:author="Administrator" w:date="2018-10-22T14:31:00Z">
        <w:r>
          <w:rPr>
            <w:rFonts w:ascii="微软雅黑" w:hAnsi="微软雅黑" w:eastAsia="微软雅黑" w:cs="微软雅黑"/>
            <w:rPrChange w:id="5778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  <w:szCs w:val="21"/>
        </w:rPr>
        <w:t>encode</w:t>
      </w:r>
      <w:ins w:id="5779" w:author="Administrator" w:date="2018-10-22T14:31:00Z">
        <w:r>
          <w:rPr>
            <w:rFonts w:ascii="微软雅黑" w:hAnsi="微软雅黑" w:eastAsia="微软雅黑" w:cs="微软雅黑"/>
            <w:rPrChange w:id="5780" w:author="Administrator" w:date="2018-10-23T14:05:00Z">
              <w:rPr/>
            </w:rPrChange>
          </w:rPr>
          <w:t>"</w:t>
        </w:r>
      </w:ins>
      <w:r>
        <w:rPr>
          <w:rFonts w:hint="eastAsia" w:ascii="微软雅黑" w:hAnsi="微软雅黑" w:eastAsia="微软雅黑" w:cs="微软雅黑"/>
        </w:rPr>
        <w:t>:</w:t>
      </w:r>
      <w:ins w:id="5781" w:author="Administrator" w:date="2018-10-22T14:31:00Z">
        <w:r>
          <w:rPr>
            <w:rFonts w:ascii="微软雅黑" w:hAnsi="微软雅黑" w:eastAsia="微软雅黑" w:cs="微软雅黑"/>
            <w:rPrChange w:id="5782" w:author="Administrator" w:date="2018-10-23T14:05:00Z">
              <w:rPr/>
            </w:rPrChange>
          </w:rPr>
          <w:t>""</w:t>
        </w:r>
      </w:ins>
      <w:ins w:id="5783" w:author="Administrator" w:date="2018-10-23T13:59:00Z">
        <w:r>
          <w:rPr>
            <w:rFonts w:ascii="微软雅黑" w:hAnsi="微软雅黑" w:eastAsia="微软雅黑" w:cs="微软雅黑"/>
            <w:szCs w:val="21"/>
            <w:rPrChange w:id="5784" w:author="Administrator" w:date="2018-10-23T14:06:00Z">
              <w:rPr/>
            </w:rPrChange>
          </w:rPr>
          <w:t>,</w:t>
        </w:r>
      </w:ins>
    </w:p>
    <w:p>
      <w:pPr>
        <w:ind w:left="420" w:firstLine="420"/>
        <w:rPr>
          <w:ins w:id="5785" w:author="Administrator" w:date="2018-10-23T13:59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786" w:author="Administrator" w:date="2018-10-23T14:06:00Z">
            <w:rPr>
              <w:ins w:id="5787" w:author="Administrator" w:date="2018-10-23T13:59:00Z"/>
              <w:rFonts w:ascii="Helvetica" w:hAnsi="Helvetica" w:eastAsia="Helvetica" w:cs="Helvetica"/>
              <w:color w:val="333333"/>
              <w:szCs w:val="21"/>
              <w:shd w:val="clear" w:color="auto" w:fill="FFFFFF"/>
            </w:rPr>
          </w:rPrChange>
        </w:rPr>
      </w:pPr>
      <w:ins w:id="5788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89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90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91" w:author="Administrator" w:date="2018-10-23T14:06:00Z">
              <w:rPr>
                <w:rFonts w:ascii="Helvetica" w:hAnsi="Helvetica" w:eastAsia="宋体" w:cs="Helvetica"/>
                <w:color w:val="333333"/>
                <w:szCs w:val="21"/>
                <w:shd w:val="clear" w:color="auto" w:fill="FFFFFF"/>
              </w:rPr>
            </w:rPrChange>
          </w:rPr>
          <w:t>uri</w:t>
        </w:r>
      </w:ins>
      <w:ins w:id="5792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93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":"38020000001320000010:6",</w:t>
        </w:r>
      </w:ins>
    </w:p>
    <w:p>
      <w:pPr>
        <w:ind w:firstLine="840" w:firstLineChars="400"/>
        <w:rPr>
          <w:ins w:id="5794" w:author="Administrator" w:date="2018-10-23T13:59:00Z"/>
          <w:rFonts w:ascii="微软雅黑" w:hAnsi="微软雅黑" w:eastAsia="微软雅黑" w:cs="微软雅黑"/>
          <w:szCs w:val="21"/>
          <w:rPrChange w:id="5795" w:author="Administrator" w:date="2018-10-23T14:06:00Z">
            <w:rPr>
              <w:ins w:id="5796" w:author="Administrator" w:date="2018-10-23T13:59:00Z"/>
            </w:rPr>
          </w:rPrChange>
        </w:rPr>
      </w:pPr>
      <w:ins w:id="5797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798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799" w:author="Administrator" w:date="2018-10-23T13:59:00Z">
        <w:r>
          <w:rPr>
            <w:rFonts w:ascii="微软雅黑" w:hAnsi="微软雅黑" w:eastAsia="微软雅黑" w:cs="微软雅黑"/>
            <w:szCs w:val="21"/>
            <w:rPrChange w:id="5800" w:author="Administrator" w:date="2018-10-23T14:06:00Z">
              <w:rPr/>
            </w:rPrChange>
          </w:rPr>
          <w:t>startTime</w:t>
        </w:r>
      </w:ins>
      <w:ins w:id="5801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02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803" w:author="Administrator" w:date="2018-10-23T13:59:00Z">
        <w:r>
          <w:rPr>
            <w:rFonts w:ascii="微软雅黑" w:hAnsi="微软雅黑" w:eastAsia="微软雅黑" w:cs="微软雅黑"/>
            <w:szCs w:val="21"/>
            <w:rPrChange w:id="5804" w:author="Administrator" w:date="2018-10-23T14:06:00Z">
              <w:rPr/>
            </w:rPrChange>
          </w:rPr>
          <w:t>:"2018-10-18T11:36:59",</w:t>
        </w:r>
      </w:ins>
    </w:p>
    <w:p>
      <w:pPr>
        <w:ind w:left="0" w:firstLine="840" w:firstLineChars="400"/>
        <w:rPr>
          <w:ins w:id="5806" w:author="Administrator" w:date="2018-11-12T16:28:43Z"/>
          <w:rFonts w:ascii="微软雅黑" w:hAnsi="微软雅黑" w:eastAsia="微软雅黑" w:cs="微软雅黑"/>
          <w:szCs w:val="21"/>
        </w:rPr>
        <w:pPrChange w:id="5805" w:author="Administrator" w:date="2018-10-23T13:59:00Z">
          <w:pPr>
            <w:ind w:left="420" w:firstLine="420"/>
          </w:pPr>
        </w:pPrChange>
      </w:pPr>
      <w:ins w:id="5807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08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809" w:author="Administrator" w:date="2018-10-23T13:59:00Z">
        <w:r>
          <w:rPr>
            <w:rFonts w:ascii="微软雅黑" w:hAnsi="微软雅黑" w:eastAsia="微软雅黑" w:cs="微软雅黑"/>
            <w:szCs w:val="21"/>
            <w:rPrChange w:id="5810" w:author="Administrator" w:date="2018-10-23T14:06:00Z">
              <w:rPr/>
            </w:rPrChange>
          </w:rPr>
          <w:t>endTime</w:t>
        </w:r>
      </w:ins>
      <w:ins w:id="5811" w:author="Administrator" w:date="2018-10-23T13:59:00Z">
        <w:r>
          <w:rPr>
            <w:rFonts w:ascii="微软雅黑" w:hAnsi="微软雅黑" w:eastAsia="微软雅黑" w:cs="微软雅黑"/>
            <w:color w:val="333333"/>
            <w:szCs w:val="21"/>
            <w:shd w:val="clear" w:color="auto" w:fill="FFFFFF"/>
            <w:rPrChange w:id="5812" w:author="Administrator" w:date="2018-10-23T14:06:00Z">
              <w:rPr>
                <w:rFonts w:ascii="Helvetica" w:hAnsi="Helvetica" w:eastAsia="Helvetica" w:cs="Helvetica"/>
                <w:color w:val="333333"/>
                <w:szCs w:val="21"/>
                <w:shd w:val="clear" w:color="auto" w:fill="FFFFFF"/>
              </w:rPr>
            </w:rPrChange>
          </w:rPr>
          <w:t>"</w:t>
        </w:r>
      </w:ins>
      <w:ins w:id="5813" w:author="Administrator" w:date="2018-10-23T13:59:00Z">
        <w:r>
          <w:rPr>
            <w:rFonts w:ascii="微软雅黑" w:hAnsi="微软雅黑" w:eastAsia="微软雅黑" w:cs="微软雅黑"/>
            <w:szCs w:val="21"/>
            <w:rPrChange w:id="5814" w:author="Administrator" w:date="2018-10-23T14:06:00Z">
              <w:rPr/>
            </w:rPrChange>
          </w:rPr>
          <w:t>:"2018-10-18T12:00:00",</w:t>
        </w:r>
      </w:ins>
    </w:p>
    <w:p>
      <w:pPr>
        <w:ind w:left="420" w:firstLine="420"/>
        <w:rPr>
          <w:ins w:id="5815" w:author="Administrator" w:date="2018-10-23T13:59:00Z"/>
          <w:rFonts w:hint="eastAsia" w:ascii="微软雅黑" w:hAnsi="微软雅黑" w:eastAsia="微软雅黑" w:cs="微软雅黑"/>
          <w:szCs w:val="21"/>
          <w:rPrChange w:id="5816" w:author="Administrator" w:date="2018-10-23T14:06:00Z">
            <w:rPr>
              <w:ins w:id="5817" w:author="Administrator" w:date="2018-10-23T13:59:00Z"/>
            </w:rPr>
          </w:rPrChange>
        </w:rPr>
      </w:pPr>
      <w:ins w:id="5818" w:author="Administrator" w:date="2018-11-12T16:28:47Z">
        <w:r>
          <w:rPr>
            <w:rFonts w:ascii="微软雅黑" w:hAnsi="微软雅黑" w:eastAsia="微软雅黑" w:cs="微软雅黑"/>
          </w:rPr>
          <w:t>""</w:t>
        </w:r>
      </w:ins>
      <w:ins w:id="5819" w:author="Administrator" w:date="2018-11-12T16:28:47Z">
        <w:r>
          <w:rPr>
            <w:rFonts w:hint="eastAsia" w:ascii="微软雅黑" w:hAnsi="微软雅黑" w:eastAsia="微软雅黑" w:cs="微软雅黑"/>
          </w:rPr>
          <w:t>:</w:t>
        </w:r>
      </w:ins>
      <w:ins w:id="5820" w:author="Administrator" w:date="2018-11-12T16:29:10Z">
        <w:r>
          <w:rPr>
            <w:rFonts w:hint="eastAsia" w:ascii="微软雅黑" w:hAnsi="微软雅黑" w:eastAsia="微软雅黑" w:cs="微软雅黑"/>
            <w:lang w:val="en-US" w:eastAsia="zh-CN"/>
          </w:rPr>
          <w:t>4</w:t>
        </w:r>
      </w:ins>
    </w:p>
    <w:p>
      <w:pPr>
        <w:ind w:firstLine="420" w:firstLineChars="200"/>
        <w:rPr>
          <w:ins w:id="5821" w:author="Administrator" w:date="2018-10-23T13:59:00Z"/>
          <w:rFonts w:ascii="微软雅黑" w:hAnsi="微软雅黑" w:eastAsia="微软雅黑" w:cs="微软雅黑"/>
          <w:szCs w:val="21"/>
          <w:rPrChange w:id="5822" w:author="Administrator" w:date="2018-10-23T14:06:00Z">
            <w:rPr>
              <w:ins w:id="5823" w:author="Administrator" w:date="2018-10-23T13:59:00Z"/>
            </w:rPr>
          </w:rPrChange>
        </w:rPr>
      </w:pPr>
      <w:ins w:id="5824" w:author="Administrator" w:date="2018-10-23T13:59:00Z">
        <w:r>
          <w:rPr>
            <w:rFonts w:ascii="微软雅黑" w:hAnsi="微软雅黑" w:eastAsia="微软雅黑" w:cs="微软雅黑"/>
            <w:szCs w:val="21"/>
            <w:rPrChange w:id="5825" w:author="Administrator" w:date="2018-10-23T14:06:00Z">
              <w:rPr/>
            </w:rPrChange>
          </w:rPr>
          <w:t>},</w:t>
        </w:r>
      </w:ins>
    </w:p>
    <w:p>
      <w:pPr>
        <w:ind w:firstLine="420"/>
        <w:rPr>
          <w:ins w:id="5826" w:author="Administrator" w:date="2018-10-23T13:59:00Z"/>
          <w:rFonts w:ascii="微软雅黑" w:hAnsi="微软雅黑" w:eastAsia="微软雅黑" w:cs="微软雅黑"/>
          <w:szCs w:val="21"/>
          <w:rPrChange w:id="5827" w:author="Administrator" w:date="2018-10-23T14:06:00Z">
            <w:rPr>
              <w:ins w:id="5828" w:author="Administrator" w:date="2018-10-23T13:59:00Z"/>
            </w:rPr>
          </w:rPrChange>
        </w:rPr>
      </w:pPr>
      <w:ins w:id="5829" w:author="Administrator" w:date="2018-10-23T13:59:00Z">
        <w:r>
          <w:rPr>
            <w:rFonts w:ascii="微软雅黑" w:hAnsi="微软雅黑" w:eastAsia="微软雅黑" w:cs="微软雅黑"/>
            <w:szCs w:val="21"/>
            <w:rPrChange w:id="5830" w:author="Administrator" w:date="2018-10-23T14:06:00Z">
              <w:rPr/>
            </w:rPrChange>
          </w:rPr>
          <w:t>"</w:t>
        </w:r>
      </w:ins>
      <w:ins w:id="5831" w:author="Administrator" w:date="2018-10-23T13:59:00Z">
        <w:r>
          <w:rPr>
            <w:rFonts w:ascii="微软雅黑" w:hAnsi="微软雅黑" w:eastAsia="微软雅黑" w:cs="微软雅黑"/>
            <w:szCs w:val="21"/>
            <w:rPrChange w:id="5832" w:author="Administrator" w:date="2018-10-23T14:06:00Z">
              <w:rPr/>
            </w:rPrChange>
          </w:rPr>
          <w:t>token</w:t>
        </w:r>
      </w:ins>
      <w:ins w:id="5833" w:author="Administrator" w:date="2018-10-23T13:59:00Z">
        <w:r>
          <w:rPr>
            <w:rFonts w:ascii="微软雅黑" w:hAnsi="微软雅黑" w:eastAsia="微软雅黑" w:cs="微软雅黑"/>
            <w:szCs w:val="21"/>
            <w:rPrChange w:id="5834" w:author="Administrator" w:date="2018-10-23T14:06:00Z">
              <w:rPr/>
            </w:rPrChange>
          </w:rPr>
          <w:t>":"K71U8DBPNE",</w:t>
        </w:r>
      </w:ins>
    </w:p>
    <w:p>
      <w:pPr>
        <w:ind w:firstLine="420"/>
        <w:rPr>
          <w:ins w:id="5835" w:author="Administrator" w:date="2018-10-23T13:59:00Z"/>
          <w:rFonts w:ascii="微软雅黑" w:hAnsi="微软雅黑" w:eastAsia="微软雅黑" w:cs="微软雅黑"/>
          <w:szCs w:val="21"/>
          <w:rPrChange w:id="5836" w:author="Administrator" w:date="2018-10-23T14:06:00Z">
            <w:rPr>
              <w:ins w:id="5837" w:author="Administrator" w:date="2018-10-23T13:59:00Z"/>
            </w:rPr>
          </w:rPrChange>
        </w:rPr>
      </w:pPr>
      <w:ins w:id="5838" w:author="Administrator" w:date="2018-10-23T13:59:00Z">
        <w:r>
          <w:rPr>
            <w:rFonts w:ascii="微软雅黑" w:hAnsi="微软雅黑" w:eastAsia="微软雅黑" w:cs="微软雅黑"/>
            <w:szCs w:val="21"/>
            <w:rPrChange w:id="5839" w:author="Administrator" w:date="2018-10-23T14:06:00Z">
              <w:rPr/>
            </w:rPrChange>
          </w:rPr>
          <w:t>"</w:t>
        </w:r>
      </w:ins>
      <w:ins w:id="5840" w:author="Administrator" w:date="2018-10-23T13:59:00Z">
        <w:r>
          <w:rPr>
            <w:rFonts w:ascii="微软雅黑" w:hAnsi="微软雅黑" w:eastAsia="微软雅黑" w:cs="微软雅黑"/>
            <w:szCs w:val="21"/>
            <w:rPrChange w:id="5841" w:author="Administrator" w:date="2018-10-23T14:06:00Z">
              <w:rPr/>
            </w:rPrChange>
          </w:rPr>
          <w:t>version</w:t>
        </w:r>
      </w:ins>
      <w:ins w:id="5842" w:author="Administrator" w:date="2018-10-23T13:59:00Z">
        <w:r>
          <w:rPr>
            <w:rFonts w:ascii="微软雅黑" w:hAnsi="微软雅黑" w:eastAsia="微软雅黑" w:cs="微软雅黑"/>
            <w:szCs w:val="21"/>
            <w:rPrChange w:id="5843" w:author="Administrator" w:date="2018-10-23T14:06:00Z">
              <w:rPr/>
            </w:rPrChange>
          </w:rPr>
          <w:t>":"1.0"</w:t>
        </w:r>
      </w:ins>
    </w:p>
    <w:p>
      <w:pPr>
        <w:rPr>
          <w:ins w:id="5844" w:author="Administrator" w:date="2018-10-23T11:27:00Z"/>
          <w:rFonts w:ascii="微软雅黑" w:hAnsi="微软雅黑" w:eastAsia="微软雅黑" w:cs="微软雅黑"/>
          <w:rPrChange w:id="5845" w:author="Administrator" w:date="2018-10-23T14:05:00Z">
            <w:rPr>
              <w:ins w:id="5846" w:author="Administrator" w:date="2018-10-23T11:27:00Z"/>
            </w:rPr>
          </w:rPrChange>
        </w:rPr>
      </w:pPr>
      <w:ins w:id="5847" w:author="Administrator" w:date="2018-10-23T13:59:00Z">
        <w:r>
          <w:rPr>
            <w:rFonts w:ascii="微软雅黑" w:hAnsi="微软雅黑" w:eastAsia="微软雅黑" w:cs="微软雅黑"/>
            <w:szCs w:val="21"/>
            <w:rPrChange w:id="5848" w:author="Administrator" w:date="2018-10-23T14:06:00Z">
              <w:rPr/>
            </w:rPrChange>
          </w:rPr>
          <w:t>}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5849" w:author="Administrator" w:date="2018-10-23T13:53:00Z">
          <w:pPr>
            <w:outlineLvl w:val="2"/>
          </w:pPr>
        </w:pPrChange>
      </w:pPr>
      <w:ins w:id="5850" w:author="Administrator" w:date="2018-10-23T13:47:00Z">
        <w:r>
          <w:rPr>
            <w:rFonts w:ascii="微软雅黑" w:hAnsi="微软雅黑" w:eastAsia="微软雅黑" w:cs="微软雅黑"/>
            <w:b/>
            <w:rPrChange w:id="5851" w:author="Administrator" w:date="2018-10-23T14:05:00Z">
              <w:rPr>
                <w:b/>
              </w:rPr>
            </w:rPrChange>
          </w:rPr>
          <w:t>4</w:t>
        </w:r>
      </w:ins>
      <w:ins w:id="5852" w:author="Administrator" w:date="2018-10-23T11:27:00Z">
        <w:r>
          <w:rPr>
            <w:rFonts w:ascii="微软雅黑" w:hAnsi="微软雅黑" w:eastAsia="微软雅黑" w:cs="微软雅黑"/>
            <w:b/>
            <w:rPrChange w:id="5853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10</w:t>
      </w:r>
      <w:ins w:id="5854" w:author="Administrator" w:date="2018-10-23T11:27:00Z">
        <w:r>
          <w:rPr>
            <w:rFonts w:ascii="微软雅黑" w:hAnsi="微软雅黑" w:eastAsia="微软雅黑" w:cs="微软雅黑"/>
            <w:b/>
            <w:rPrChange w:id="5855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5856" w:author="Administrator" w:date="2018-10-23T11:27:00Z">
        <w:r>
          <w:rPr>
            <w:rFonts w:ascii="微软雅黑" w:hAnsi="微软雅黑" w:eastAsia="微软雅黑" w:cs="微软雅黑"/>
            <w:b/>
            <w:rPrChange w:id="5857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5858" w:author="Administrator" w:date="2018-10-23T11:27:00Z">
        <w:r>
          <w:rPr>
            <w:rFonts w:hint="eastAsia" w:ascii="微软雅黑" w:hAnsi="微软雅黑" w:eastAsia="微软雅黑" w:cs="微软雅黑"/>
            <w:b/>
            <w:rPrChange w:id="5859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5860" w:author="Administrator" w:date="2018-10-23T14:05:00Z">
            <w:rPr/>
          </w:rPrChange>
        </w:rPr>
      </w:pPr>
      <w:ins w:id="5861" w:author="Administrator" w:date="2018-10-23T13:43:00Z">
        <w:r>
          <w:rPr>
            <w:rFonts w:hint="eastAsia" w:ascii="微软雅黑" w:hAnsi="微软雅黑" w:eastAsia="微软雅黑" w:cs="微软雅黑"/>
            <w:rPrChange w:id="5862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6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64" w:author="Administrator" w:date="2018-10-23T14:05:00Z">
                  <w:rPr>
                    <w:rFonts w:hint="eastAsia"/>
                  </w:rPr>
                </w:rPrChange>
              </w:rPr>
              <w:t>对象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6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66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6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6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6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70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</w:tcPr>
          <w:p>
            <w:pPr>
              <w:rPr>
                <w:rFonts w:ascii="微软雅黑" w:hAnsi="微软雅黑" w:eastAsia="微软雅黑" w:cs="微软雅黑"/>
                <w:rPrChange w:id="587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72" w:author="Administrator" w:date="2018-10-23T14:05:00Z">
                  <w:rPr/>
                </w:rPrChange>
              </w:rPr>
              <w:t>result</w:t>
            </w:r>
          </w:p>
          <w:p>
            <w:pPr>
              <w:rPr>
                <w:rFonts w:ascii="微软雅黑" w:hAnsi="微软雅黑" w:eastAsia="微软雅黑" w:cs="微软雅黑"/>
                <w:rPrChange w:id="5873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7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75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7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77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78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7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80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5881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882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8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84" w:author="Administrator" w:date="2018-10-23T14:05:00Z">
                  <w:rPr/>
                </w:rPrChange>
              </w:rPr>
              <w:t>host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8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86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88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8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89" w:author="Administrator" w:date="2018-10-23T14:05:00Z">
                  <w:rPr>
                    <w:rFonts w:hint="eastAsia"/>
                  </w:rPr>
                </w:rPrChange>
              </w:rPr>
              <w:t>接受流的</w:t>
            </w:r>
            <w:r>
              <w:rPr>
                <w:rFonts w:hint="eastAsia" w:ascii="微软雅黑" w:hAnsi="微软雅黑" w:eastAsia="微软雅黑" w:cs="微软雅黑"/>
                <w:rPrChange w:id="5890" w:author="Administrator" w:date="2018-10-23T14:05:00Z">
                  <w:rPr>
                    <w:rFonts w:hint="eastAsia"/>
                  </w:rPr>
                </w:rPrChange>
              </w:rPr>
              <w:t>ip</w:t>
            </w:r>
            <w:r>
              <w:rPr>
                <w:rFonts w:hint="eastAsia" w:ascii="微软雅黑" w:hAnsi="微软雅黑" w:eastAsia="微软雅黑" w:cs="微软雅黑"/>
                <w:rPrChange w:id="5891" w:author="Administrator" w:date="2018-10-23T14:05:00Z">
                  <w:rPr>
                    <w:rFonts w:hint="eastAsia"/>
                  </w:rPr>
                </w:rPrChange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892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89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94" w:author="Administrator" w:date="2018-10-23T14:05:00Z">
                  <w:rPr/>
                </w:rPrChange>
              </w:rPr>
              <w:t>port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89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896" w:author="Administrator" w:date="2018-10-23T14:05:00Z">
                  <w:rPr/>
                </w:rPrChange>
              </w:rPr>
              <w:t>int</w:t>
            </w:r>
            <w:r>
              <w:rPr>
                <w:rFonts w:hint="eastAsia" w:ascii="微软雅黑" w:hAnsi="微软雅黑" w:eastAsia="微软雅黑" w:cs="微软雅黑"/>
                <w:rPrChange w:id="5897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89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899" w:author="Administrator" w:date="2018-10-23T14:05:00Z">
                  <w:rPr>
                    <w:rFonts w:hint="eastAsia"/>
                  </w:rPr>
                </w:rPrChange>
              </w:rPr>
              <w:t>接受流端口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  <w:rPrChange w:id="5900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01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02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90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04" w:author="Administrator" w:date="2018-10-23T14:05:00Z">
                  <w:rPr/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905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07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ins w:id="5908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</w:t>
              </w:r>
            </w:ins>
          </w:p>
        </w:tc>
        <w:tc>
          <w:tcPr>
            <w:tcW w:w="2131" w:type="dxa"/>
            <w:vAlign w:val="top"/>
          </w:tcPr>
          <w:p>
            <w:pPr>
              <w:rPr>
                <w:rFonts w:ascii="微软雅黑" w:hAnsi="微软雅黑" w:eastAsia="微软雅黑" w:cs="微软雅黑"/>
              </w:rPr>
            </w:pPr>
            <w:ins w:id="5909" w:author="vim" w:date="2018-11-02T09:5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5910" w:author="vim" w:date="2018-11-02T09:5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</w:p>
        </w:tc>
        <w:tc>
          <w:tcPr>
            <w:tcW w:w="212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</w:rPr>
            </w:pPr>
            <w:ins w:id="5911" w:author="vim" w:date="2018-11-02T09:52:00Z">
              <w:r>
                <w:rPr>
                  <w:rFonts w:hint="eastAsia" w:ascii="微软雅黑" w:hAnsi="微软雅黑" w:eastAsia="微软雅黑" w:cs="微软雅黑"/>
                </w:rPr>
                <w:t>整</w:t>
              </w:r>
            </w:ins>
            <w:ins w:id="5912" w:author="vim" w:date="2018-11-02T09:52:00Z">
              <w:r>
                <w:rPr>
                  <w:rFonts w:ascii="微软雅黑" w:hAnsi="微软雅黑" w:eastAsia="微软雅黑" w:cs="微软雅黑"/>
                </w:rPr>
                <w:t>个</w:t>
              </w:r>
            </w:ins>
            <w:ins w:id="5913" w:author="vim" w:date="2018-11-02T09:52:00Z">
              <w:r>
                <w:rPr>
                  <w:rFonts w:hint="eastAsia" w:ascii="微软雅黑" w:hAnsi="微软雅黑" w:eastAsia="微软雅黑" w:cs="微软雅黑"/>
                </w:rPr>
                <w:t>SDP消</w:t>
              </w:r>
            </w:ins>
            <w:ins w:id="5914" w:author="vim" w:date="2018-11-02T09:52:00Z">
              <w:r>
                <w:rPr>
                  <w:rFonts w:ascii="微软雅黑" w:hAnsi="微软雅黑" w:eastAsia="微软雅黑" w:cs="微软雅黑"/>
                </w:rPr>
                <w:t>息体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1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16" w:author="Administrator" w:date="2018-10-23T14:05:00Z">
                  <w:rPr/>
                </w:rPrChange>
              </w:rPr>
              <w:t>error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1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18" w:author="Administrator" w:date="2018-10-23T14:05:00Z">
                  <w:rPr/>
                </w:rPrChange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919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20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921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2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23" w:author="Administrator" w:date="2018-10-23T14:05:00Z">
                  <w:rPr>
                    <w:rFonts w:hint="eastAsia"/>
                  </w:rPr>
                </w:rPrChange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24" w:author="Administrator" w:date="2018-10-23T14:05:00Z">
                  <w:rPr/>
                </w:rPrChange>
              </w:rPr>
            </w:pP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5925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5926" w:author="Administrator" w:date="2018-10-23T14:05:00Z">
                  <w:rPr/>
                </w:rPrChange>
              </w:rPr>
              <w:t>message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592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28" w:author="Administrator" w:date="2018-10-23T14:05:00Z">
                  <w:rPr>
                    <w:rFonts w:hint="eastAsia"/>
                  </w:rPr>
                </w:rPrChange>
              </w:rPr>
              <w:t>String</w:t>
            </w:r>
            <w:r>
              <w:rPr>
                <w:rFonts w:hint="eastAsia" w:ascii="微软雅黑" w:hAnsi="微软雅黑" w:eastAsia="微软雅黑" w:cs="微软雅黑"/>
                <w:rPrChange w:id="592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20" w:type="dxa"/>
          </w:tcPr>
          <w:p>
            <w:pPr>
              <w:rPr>
                <w:rFonts w:ascii="微软雅黑" w:hAnsi="微软雅黑" w:eastAsia="微软雅黑" w:cs="微软雅黑"/>
                <w:rPrChange w:id="593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5931" w:author="Administrator" w:date="2018-10-23T14:05:00Z">
                  <w:rPr>
                    <w:rFonts w:hint="eastAsia"/>
                  </w:rPr>
                </w:rPrChange>
              </w:rPr>
              <w:t>错误描述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5932" w:author="Administrator" w:date="2018-10-23T14:02:00Z"/>
          <w:rFonts w:ascii="微软雅黑" w:hAnsi="微软雅黑" w:eastAsia="微软雅黑" w:cs="微软雅黑"/>
          <w:rPrChange w:id="5933" w:author="Administrator" w:date="2018-10-23T14:05:00Z">
            <w:rPr>
              <w:ins w:id="5934" w:author="Administrator" w:date="2018-10-23T14:02:00Z"/>
            </w:rPr>
          </w:rPrChange>
        </w:rPr>
      </w:pPr>
      <w:ins w:id="5935" w:author="Administrator" w:date="2018-10-23T14:02:00Z">
        <w:r>
          <w:rPr>
            <w:rFonts w:hint="eastAsia" w:ascii="微软雅黑" w:hAnsi="微软雅黑" w:eastAsia="微软雅黑" w:cs="微软雅黑"/>
            <w:rPrChange w:id="5936" w:author="Administrator" w:date="2018-10-23T14:05:00Z">
              <w:rPr>
                <w:rFonts w:hint="eastAsia"/>
              </w:rPr>
            </w:rPrChange>
          </w:rPr>
          <w:t>临时响应</w:t>
        </w:r>
      </w:ins>
      <w:ins w:id="5937" w:author="Administrator" w:date="2018-10-23T14:02:00Z">
        <w:r>
          <w:rPr>
            <w:rFonts w:hint="eastAsia" w:ascii="微软雅黑" w:hAnsi="微软雅黑" w:eastAsia="微软雅黑" w:cs="微软雅黑"/>
            <w:rPrChange w:id="5938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939" w:author="Administrator" w:date="2018-10-23T14:02:00Z">
        <w:r>
          <w:rPr>
            <w:rFonts w:ascii="微软雅黑" w:hAnsi="微软雅黑" w:eastAsia="微软雅黑" w:cs="微软雅黑"/>
            <w:rPrChange w:id="5940" w:author="Administrator" w:date="2018-10-23T14:05:00Z">
              <w:rPr/>
            </w:rPrChange>
          </w:rPr>
          <w:instrText xml:space="preserve"> HYPERLINK \l "</w:instrText>
        </w:r>
      </w:ins>
      <w:ins w:id="5941" w:author="Administrator" w:date="2018-10-23T14:02:00Z">
        <w:r>
          <w:rPr>
            <w:rFonts w:hint="eastAsia" w:ascii="微软雅黑" w:hAnsi="微软雅黑" w:eastAsia="微软雅黑" w:cs="微软雅黑"/>
            <w:rPrChange w:id="5942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5943" w:author="Administrator" w:date="2018-10-23T14:02:00Z">
        <w:r>
          <w:rPr>
            <w:rFonts w:hint="eastAsia" w:ascii="微软雅黑" w:hAnsi="微软雅黑" w:eastAsia="微软雅黑" w:cs="微软雅黑"/>
            <w:rPrChange w:id="5944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5945" w:author="Administrator" w:date="2018-10-23T14:02:00Z">
        <w:r>
          <w:rPr>
            <w:rFonts w:ascii="微软雅黑" w:hAnsi="微软雅黑" w:eastAsia="微软雅黑" w:cs="微软雅黑"/>
            <w:rPrChange w:id="5946" w:author="Administrator" w:date="2018-10-23T14:05:00Z">
              <w:rPr/>
            </w:rPrChange>
          </w:rPr>
          <w:instrText xml:space="preserve">" </w:instrText>
        </w:r>
      </w:ins>
      <w:ins w:id="5947" w:author="Administrator" w:date="2018-10-23T14:02:00Z">
        <w:r>
          <w:rPr>
            <w:rFonts w:hint="eastAsia" w:ascii="微软雅黑" w:hAnsi="微软雅黑" w:eastAsia="微软雅黑" w:cs="微软雅黑"/>
            <w:rPrChange w:id="5948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949" w:author="Administrator" w:date="2018-10-23T14:02:00Z">
        <w:r>
          <w:rPr>
            <w:rStyle w:val="9"/>
            <w:rFonts w:ascii="微软雅黑" w:hAnsi="微软雅黑" w:eastAsia="微软雅黑" w:cs="微软雅黑"/>
            <w:rPrChange w:id="5950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5951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952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5953" w:author="Administrator" w:date="2018-10-23T14:02:00Z">
        <w:r>
          <w:rPr>
            <w:rFonts w:hint="eastAsia" w:ascii="微软雅黑" w:hAnsi="微软雅黑" w:eastAsia="微软雅黑" w:cs="微软雅黑"/>
            <w:rPrChange w:id="5954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955" w:author="Administrator" w:date="2018-10-23T14:02:00Z"/>
          <w:rFonts w:ascii="微软雅黑" w:hAnsi="微软雅黑" w:eastAsia="微软雅黑" w:cs="微软雅黑"/>
          <w:rPrChange w:id="5956" w:author="Administrator" w:date="2018-10-23T14:05:00Z">
            <w:rPr>
              <w:ins w:id="5957" w:author="Administrator" w:date="2018-10-23T14:02:00Z"/>
            </w:rPr>
          </w:rPrChange>
        </w:rPr>
      </w:pPr>
      <w:ins w:id="5958" w:author="Administrator" w:date="2018-10-23T14:02:00Z">
        <w:r>
          <w:rPr>
            <w:rFonts w:hint="eastAsia" w:ascii="微软雅黑" w:hAnsi="微软雅黑" w:eastAsia="微软雅黑" w:cs="微软雅黑"/>
            <w:rPrChange w:id="5959" w:author="Administrator" w:date="2018-10-23T14:05:00Z">
              <w:rPr>
                <w:rFonts w:hint="eastAsia"/>
              </w:rPr>
            </w:rPrChange>
          </w:rPr>
          <w:t>错误响应</w:t>
        </w:r>
      </w:ins>
      <w:ins w:id="5960" w:author="Administrator" w:date="2018-10-23T14:02:00Z">
        <w:r>
          <w:rPr>
            <w:rFonts w:hint="eastAsia" w:ascii="微软雅黑" w:hAnsi="微软雅黑" w:eastAsia="微软雅黑" w:cs="微软雅黑"/>
            <w:rPrChange w:id="5961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5962" w:author="Administrator" w:date="2018-10-23T14:02:00Z">
        <w:r>
          <w:rPr>
            <w:rFonts w:ascii="微软雅黑" w:hAnsi="微软雅黑" w:eastAsia="微软雅黑" w:cs="微软雅黑"/>
            <w:rPrChange w:id="5963" w:author="Administrator" w:date="2018-10-23T14:05:00Z">
              <w:rPr/>
            </w:rPrChange>
          </w:rPr>
          <w:instrText xml:space="preserve"> HYPERLINK \l "</w:instrText>
        </w:r>
      </w:ins>
      <w:ins w:id="5964" w:author="Administrator" w:date="2018-10-23T14:02:00Z">
        <w:r>
          <w:rPr>
            <w:rFonts w:hint="eastAsia" w:ascii="微软雅黑" w:hAnsi="微软雅黑" w:eastAsia="微软雅黑" w:cs="微软雅黑"/>
            <w:rPrChange w:id="5965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5966" w:author="Administrator" w:date="2018-10-23T14:02:00Z">
        <w:r>
          <w:rPr>
            <w:rFonts w:hint="eastAsia" w:ascii="微软雅黑" w:hAnsi="微软雅黑" w:eastAsia="微软雅黑" w:cs="微软雅黑"/>
            <w:rPrChange w:id="5967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5968" w:author="Administrator" w:date="2018-10-23T14:02:00Z">
        <w:r>
          <w:rPr>
            <w:rFonts w:ascii="微软雅黑" w:hAnsi="微软雅黑" w:eastAsia="微软雅黑" w:cs="微软雅黑"/>
            <w:rPrChange w:id="5969" w:author="Administrator" w:date="2018-10-23T14:05:00Z">
              <w:rPr/>
            </w:rPrChange>
          </w:rPr>
          <w:instrText xml:space="preserve">" </w:instrText>
        </w:r>
      </w:ins>
      <w:ins w:id="5970" w:author="Administrator" w:date="2018-10-23T14:02:00Z">
        <w:r>
          <w:rPr>
            <w:rFonts w:hint="eastAsia" w:ascii="微软雅黑" w:hAnsi="微软雅黑" w:eastAsia="微软雅黑" w:cs="微软雅黑"/>
            <w:rPrChange w:id="5971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5972" w:author="Administrator" w:date="2018-10-23T14:02:00Z">
        <w:r>
          <w:rPr>
            <w:rStyle w:val="9"/>
            <w:rFonts w:ascii="微软雅黑" w:hAnsi="微软雅黑" w:eastAsia="微软雅黑" w:cs="微软雅黑"/>
            <w:rPrChange w:id="5973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5974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5975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5976" w:author="Administrator" w:date="2018-10-23T14:02:00Z">
        <w:r>
          <w:rPr>
            <w:rFonts w:hint="eastAsia" w:ascii="微软雅黑" w:hAnsi="微软雅黑" w:eastAsia="微软雅黑" w:cs="微软雅黑"/>
            <w:rPrChange w:id="5977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5978" w:author="Administrator" w:date="2018-10-23T14:02:00Z"/>
          <w:rFonts w:ascii="微软雅黑" w:hAnsi="微软雅黑" w:eastAsia="微软雅黑" w:cs="微软雅黑"/>
          <w:rPrChange w:id="5979" w:author="Administrator" w:date="2018-10-23T14:05:00Z">
            <w:rPr>
              <w:ins w:id="5980" w:author="Administrator" w:date="2018-10-23T14:02:00Z"/>
            </w:rPr>
          </w:rPrChange>
        </w:rPr>
      </w:pPr>
      <w:ins w:id="5981" w:author="Administrator" w:date="2018-10-23T14:02:00Z">
        <w:r>
          <w:rPr>
            <w:rFonts w:hint="eastAsia" w:ascii="微软雅黑" w:hAnsi="微软雅黑" w:eastAsia="微软雅黑" w:cs="微软雅黑"/>
            <w:rPrChange w:id="5982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":"1234",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"method":"download",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"transport":"udp",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"callId":"967631a88691047d328ee38549da39e1@192.168.2.56",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"state":"OK",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"encoder":null,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"host":"192.168.2.56",</w:t>
      </w:r>
    </w:p>
    <w:p>
      <w:pPr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"port":31000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},"error":null</w:t>
      </w:r>
    </w:p>
    <w:p>
      <w:pPr>
        <w:rPr>
          <w:del w:id="5983" w:author="Administrator" w:date="2018-10-23T14:02:00Z"/>
          <w:rFonts w:ascii="微软雅黑" w:hAnsi="微软雅黑" w:eastAsia="微软雅黑" w:cs="微软雅黑"/>
          <w:color w:val="333333"/>
          <w:szCs w:val="21"/>
          <w:shd w:val="clear" w:color="auto" w:fill="FFFFFF"/>
          <w:rPrChange w:id="5984" w:author="Administrator" w:date="2018-10-23T14:05:00Z">
            <w:rPr>
              <w:del w:id="5985" w:author="Administrator" w:date="2018-10-23T14:02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outlineLvl w:val="0"/>
        <w:rPr>
          <w:del w:id="5986" w:author="Administrator" w:date="2018-10-22T15:00:00Z"/>
          <w:rFonts w:ascii="微软雅黑" w:hAnsi="微软雅黑" w:eastAsia="微软雅黑" w:cs="微软雅黑"/>
          <w:rPrChange w:id="5987" w:author="Administrator" w:date="2018-10-23T14:05:00Z">
            <w:rPr>
              <w:del w:id="5988" w:author="Administrator" w:date="2018-10-22T15:00:00Z"/>
            </w:rPr>
          </w:rPrChange>
        </w:rPr>
      </w:pPr>
      <w:del w:id="5989" w:author="Administrator" w:date="2018-10-22T15:00:00Z">
        <w:r>
          <w:rPr>
            <w:rFonts w:ascii="微软雅黑" w:hAnsi="微软雅黑" w:eastAsia="微软雅黑" w:cs="微软雅黑"/>
            <w:rPrChange w:id="5990" w:author="Administrator" w:date="2018-10-23T14:05:00Z">
              <w:rPr/>
            </w:rPrChange>
          </w:rPr>
          <w:delText xml:space="preserve">4  </w:delText>
        </w:r>
      </w:del>
      <w:del w:id="5991" w:author="Administrator" w:date="2018-10-22T15:00:00Z">
        <w:r>
          <w:rPr>
            <w:rFonts w:hint="eastAsia" w:ascii="微软雅黑" w:hAnsi="微软雅黑" w:eastAsia="微软雅黑" w:cs="微软雅黑"/>
            <w:rPrChange w:id="5992" w:author="Administrator" w:date="2018-10-23T14:05:00Z">
              <w:rPr>
                <w:rFonts w:hint="eastAsia"/>
              </w:rPr>
            </w:rPrChange>
          </w:rPr>
          <w:delText>state</w:delText>
        </w:r>
      </w:del>
      <w:del w:id="5993" w:author="Administrator" w:date="2018-10-22T15:00:00Z">
        <w:r>
          <w:rPr>
            <w:rFonts w:hint="eastAsia" w:ascii="微软雅黑" w:hAnsi="微软雅黑" w:eastAsia="微软雅黑" w:cs="微软雅黑"/>
            <w:rPrChange w:id="5994" w:author="Administrator" w:date="2018-10-23T14:05:00Z">
              <w:rPr>
                <w:rFonts w:hint="eastAsia"/>
              </w:rPr>
            </w:rPrChange>
          </w:rPr>
          <w:delText>返回值参照</w:delText>
        </w:r>
      </w:del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5995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5996" w:author="Administrator" w:date="2018-10-22T15:00:00Z"/>
                <w:rFonts w:ascii="微软雅黑" w:hAnsi="微软雅黑" w:eastAsia="微软雅黑" w:cs="微软雅黑"/>
                <w:rPrChange w:id="5997" w:author="Administrator" w:date="2018-10-23T14:05:00Z">
                  <w:rPr>
                    <w:del w:id="5998" w:author="Administrator" w:date="2018-10-22T15:00:00Z"/>
                  </w:rPr>
                </w:rPrChange>
              </w:rPr>
            </w:pPr>
            <w:del w:id="5999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00" w:author="Administrator" w:date="2018-10-23T14:05:00Z">
                    <w:rPr>
                      <w:rFonts w:hint="eastAsia"/>
                    </w:rPr>
                  </w:rPrChange>
                </w:rPr>
                <w:delText>值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6001" w:author="Administrator" w:date="2018-10-22T15:00:00Z"/>
                <w:rFonts w:ascii="微软雅黑" w:hAnsi="微软雅黑" w:eastAsia="微软雅黑" w:cs="微软雅黑"/>
                <w:rPrChange w:id="6002" w:author="Administrator" w:date="2018-10-23T14:05:00Z">
                  <w:rPr>
                    <w:del w:id="6003" w:author="Administrator" w:date="2018-10-22T15:00:00Z"/>
                  </w:rPr>
                </w:rPrChange>
              </w:rPr>
            </w:pPr>
            <w:del w:id="6004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05" w:author="Administrator" w:date="2018-10-23T14:05:00Z">
                    <w:rPr>
                      <w:rFonts w:hint="eastAsia"/>
                    </w:rPr>
                  </w:rPrChange>
                </w:rPr>
                <w:delText>描述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006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6007" w:author="Administrator" w:date="2018-10-22T15:00:00Z"/>
                <w:rFonts w:ascii="微软雅黑" w:hAnsi="微软雅黑" w:eastAsia="微软雅黑" w:cs="微软雅黑"/>
                <w:rPrChange w:id="6008" w:author="Administrator" w:date="2018-10-23T14:05:00Z">
                  <w:rPr>
                    <w:del w:id="6009" w:author="Administrator" w:date="2018-10-22T15:00:00Z"/>
                  </w:rPr>
                </w:rPrChange>
              </w:rPr>
            </w:pPr>
            <w:del w:id="6010" w:author="Administrator" w:date="2018-10-22T15:00:00Z">
              <w:r>
                <w:rPr>
                  <w:rFonts w:ascii="微软雅黑" w:hAnsi="微软雅黑" w:eastAsia="微软雅黑" w:cs="微软雅黑"/>
                  <w:rPrChange w:id="6011" w:author="Administrator" w:date="2018-10-23T14:05:00Z">
                    <w:rPr/>
                  </w:rPrChange>
                </w:rPr>
                <w:delText>ok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6012" w:author="Administrator" w:date="2018-10-22T15:00:00Z"/>
                <w:rFonts w:ascii="微软雅黑" w:hAnsi="微软雅黑" w:eastAsia="微软雅黑" w:cs="微软雅黑"/>
                <w:rPrChange w:id="6013" w:author="Administrator" w:date="2018-10-23T14:05:00Z">
                  <w:rPr>
                    <w:del w:id="6014" w:author="Administrator" w:date="2018-10-22T15:00:00Z"/>
                  </w:rPr>
                </w:rPrChange>
              </w:rPr>
            </w:pPr>
            <w:del w:id="6015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16" w:author="Administrator" w:date="2018-10-23T14:05:00Z">
                    <w:rPr>
                      <w:rFonts w:hint="eastAsia"/>
                    </w:rPr>
                  </w:rPrChange>
                </w:rPr>
                <w:delText>成功响应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017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6018" w:author="Administrator" w:date="2018-10-22T15:00:00Z"/>
                <w:rFonts w:ascii="微软雅黑" w:hAnsi="微软雅黑" w:eastAsia="微软雅黑" w:cs="微软雅黑"/>
                <w:rPrChange w:id="6019" w:author="Administrator" w:date="2018-10-23T14:05:00Z">
                  <w:rPr>
                    <w:del w:id="6020" w:author="Administrator" w:date="2018-10-22T15:00:00Z"/>
                  </w:rPr>
                </w:rPrChange>
              </w:rPr>
            </w:pPr>
            <w:del w:id="6021" w:author="Administrator" w:date="2018-10-22T15:00:00Z">
              <w:r>
                <w:rPr>
                  <w:rFonts w:ascii="微软雅黑" w:hAnsi="微软雅黑" w:eastAsia="微软雅黑" w:cs="微软雅黑"/>
                  <w:rPrChange w:id="6022" w:author="Administrator" w:date="2018-10-23T14:05:00Z">
                    <w:rPr/>
                  </w:rPrChange>
                </w:rPr>
                <w:delText>continue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6023" w:author="Administrator" w:date="2018-10-22T15:00:00Z"/>
                <w:rFonts w:ascii="微软雅黑" w:hAnsi="微软雅黑" w:eastAsia="微软雅黑" w:cs="微软雅黑"/>
                <w:rPrChange w:id="6024" w:author="Administrator" w:date="2018-10-23T14:05:00Z">
                  <w:rPr>
                    <w:del w:id="6025" w:author="Administrator" w:date="2018-10-22T15:00:00Z"/>
                  </w:rPr>
                </w:rPrChange>
              </w:rPr>
            </w:pPr>
            <w:del w:id="6026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27" w:author="Administrator" w:date="2018-10-23T14:05:00Z">
                    <w:rPr>
                      <w:rFonts w:hint="eastAsia"/>
                    </w:rPr>
                  </w:rPrChange>
                </w:rPr>
                <w:delText>临时响应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028" w:author="Administrator" w:date="2018-10-22T15:00:00Z"/>
        </w:trPr>
        <w:tc>
          <w:tcPr>
            <w:tcW w:w="4261" w:type="dxa"/>
          </w:tcPr>
          <w:p>
            <w:pPr>
              <w:outlineLvl w:val="0"/>
              <w:rPr>
                <w:del w:id="6029" w:author="Administrator" w:date="2018-10-22T15:00:00Z"/>
                <w:rFonts w:ascii="微软雅黑" w:hAnsi="微软雅黑" w:eastAsia="微软雅黑" w:cs="微软雅黑"/>
                <w:rPrChange w:id="6030" w:author="Administrator" w:date="2018-10-23T14:05:00Z">
                  <w:rPr>
                    <w:del w:id="6031" w:author="Administrator" w:date="2018-10-22T15:00:00Z"/>
                  </w:rPr>
                </w:rPrChange>
              </w:rPr>
            </w:pPr>
            <w:del w:id="6032" w:author="Administrator" w:date="2018-10-22T15:00:00Z">
              <w:r>
                <w:rPr>
                  <w:rFonts w:ascii="微软雅黑" w:hAnsi="微软雅黑" w:eastAsia="微软雅黑" w:cs="微软雅黑"/>
                  <w:rPrChange w:id="6033" w:author="Administrator" w:date="2018-10-23T14:05:00Z">
                    <w:rPr/>
                  </w:rPrChange>
                </w:rPr>
                <w:delText>terminated</w:delText>
              </w:r>
            </w:del>
          </w:p>
        </w:tc>
        <w:tc>
          <w:tcPr>
            <w:tcW w:w="4261" w:type="dxa"/>
          </w:tcPr>
          <w:p>
            <w:pPr>
              <w:outlineLvl w:val="0"/>
              <w:rPr>
                <w:del w:id="6034" w:author="Administrator" w:date="2018-10-22T15:00:00Z"/>
                <w:rFonts w:ascii="微软雅黑" w:hAnsi="微软雅黑" w:eastAsia="微软雅黑" w:cs="微软雅黑"/>
                <w:rPrChange w:id="6035" w:author="Administrator" w:date="2018-10-23T14:05:00Z">
                  <w:rPr>
                    <w:del w:id="6036" w:author="Administrator" w:date="2018-10-22T15:00:00Z"/>
                  </w:rPr>
                </w:rPrChange>
              </w:rPr>
            </w:pPr>
            <w:del w:id="6037" w:author="Administrator" w:date="2018-10-22T15:00:00Z">
              <w:r>
                <w:rPr>
                  <w:rFonts w:hint="eastAsia" w:ascii="微软雅黑" w:hAnsi="微软雅黑" w:eastAsia="微软雅黑" w:cs="微软雅黑"/>
                  <w:rPrChange w:id="6038" w:author="Administrator" w:date="2018-10-23T14:05:00Z">
                    <w:rPr>
                      <w:rFonts w:hint="eastAsia"/>
                    </w:rPr>
                  </w:rPrChange>
                </w:rPr>
                <w:delText>结束</w:delText>
              </w:r>
            </w:del>
          </w:p>
        </w:tc>
      </w:tr>
    </w:tbl>
    <w:p>
      <w:pPr>
        <w:pStyle w:val="3"/>
        <w:outlineLvl w:val="1"/>
        <w:rPr>
          <w:rFonts w:hint="eastAsia" w:ascii="微软雅黑" w:hAnsi="微软雅黑" w:eastAsia="微软雅黑" w:cs="微软雅黑"/>
          <w:lang w:val="en-US" w:eastAsia="zh-CN"/>
        </w:rPr>
        <w:pPrChange w:id="6039" w:author="Administrator" w:date="2018-10-23T13:50:00Z">
          <w:pPr>
            <w:outlineLvl w:val="1"/>
          </w:pPr>
        </w:pPrChange>
      </w:pPr>
      <w:ins w:id="6040" w:author="Administrator" w:date="2018-10-23T13:47:00Z">
        <w:r>
          <w:rPr>
            <w:rFonts w:ascii="微软雅黑" w:hAnsi="微软雅黑" w:eastAsia="微软雅黑" w:cs="微软雅黑"/>
            <w:b/>
            <w:rPrChange w:id="6041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11 预置位</w:t>
      </w:r>
      <w:r>
        <w:rPr>
          <w:rFonts w:hint="eastAsia" w:ascii="微软雅黑" w:hAnsi="微软雅黑" w:eastAsia="微软雅黑" w:cs="微软雅黑"/>
          <w:lang w:val="en-US" w:eastAsia="zh-CN"/>
        </w:rPr>
        <w:t>操作</w:t>
      </w:r>
    </w:p>
    <w:p>
      <w:pPr>
        <w:rPr>
          <w:ins w:id="6042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描述：主要包括针对指定的摄像机进行预置位设置，预置位调用和删除等操作，预置位编号范围为1-255</w:t>
      </w:r>
    </w:p>
    <w:p>
      <w:pPr>
        <w:pStyle w:val="4"/>
        <w:spacing w:line="413" w:lineRule="auto"/>
        <w:outlineLvl w:val="2"/>
        <w:rPr>
          <w:ins w:id="6044" w:author="Administrator" w:date="2018-10-23T11:27:00Z"/>
          <w:rFonts w:ascii="微软雅黑" w:hAnsi="微软雅黑" w:eastAsia="微软雅黑" w:cs="微软雅黑"/>
          <w:rPrChange w:id="6045" w:author="Administrator" w:date="2018-10-23T14:05:00Z">
            <w:rPr>
              <w:ins w:id="6046" w:author="Administrator" w:date="2018-10-23T11:27:00Z"/>
            </w:rPr>
          </w:rPrChange>
        </w:rPr>
        <w:pPrChange w:id="6043" w:author="Administrator" w:date="2018-10-23T13:50:00Z">
          <w:pPr>
            <w:outlineLvl w:val="1"/>
          </w:pPr>
        </w:pPrChange>
      </w:pPr>
      <w:ins w:id="6047" w:author="Administrator" w:date="2018-10-23T13:50:00Z">
        <w:r>
          <w:rPr>
            <w:rFonts w:ascii="微软雅黑" w:hAnsi="微软雅黑" w:eastAsia="微软雅黑" w:cs="微软雅黑"/>
            <w:b/>
            <w:rPrChange w:id="604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11</w:t>
      </w:r>
      <w:ins w:id="6049" w:author="Administrator" w:date="2018-10-23T13:50:00Z">
        <w:r>
          <w:rPr>
            <w:rFonts w:ascii="微软雅黑" w:hAnsi="微软雅黑" w:eastAsia="微软雅黑" w:cs="微软雅黑"/>
            <w:b/>
            <w:rPrChange w:id="6050" w:author="Administrator" w:date="2018-10-23T14:05:00Z">
              <w:rPr>
                <w:b/>
              </w:rPr>
            </w:rPrChange>
          </w:rPr>
          <w:t xml:space="preserve">.1 </w:t>
        </w:r>
      </w:ins>
      <w:ins w:id="6051" w:author="Administrator" w:date="2018-10-23T13:50:00Z">
        <w:r>
          <w:rPr>
            <w:rFonts w:hint="eastAsia" w:ascii="微软雅黑" w:hAnsi="微软雅黑" w:eastAsia="微软雅黑" w:cs="微软雅黑"/>
            <w:b/>
            <w:rPrChange w:id="6052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6053" w:author="Administrator" w:date="2018-10-23T13:50:00Z">
        <w:r>
          <w:rPr>
            <w:rFonts w:hint="eastAsia" w:ascii="微软雅黑" w:hAnsi="微软雅黑" w:eastAsia="微软雅黑" w:cs="微软雅黑"/>
            <w:b/>
            <w:rPrChange w:id="6054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6055" w:author="Administrator" w:date="2018-10-23T13:53:00Z">
          <w:pPr>
            <w:outlineLvl w:val="2"/>
          </w:pPr>
        </w:pPrChange>
      </w:pPr>
      <w:ins w:id="6056" w:author="Administrator" w:date="2018-10-23T13:47:00Z">
        <w:r>
          <w:rPr>
            <w:rFonts w:ascii="微软雅黑" w:hAnsi="微软雅黑" w:eastAsia="微软雅黑" w:cs="微软雅黑"/>
            <w:b/>
            <w:rPrChange w:id="6057" w:author="Administrator" w:date="2018-10-23T14:05:00Z">
              <w:rPr>
                <w:b/>
              </w:rPr>
            </w:rPrChange>
          </w:rPr>
          <w:t>4</w:t>
        </w:r>
      </w:ins>
      <w:ins w:id="6058" w:author="Administrator" w:date="2018-10-23T11:27:00Z">
        <w:r>
          <w:rPr>
            <w:rFonts w:ascii="微软雅黑" w:hAnsi="微软雅黑" w:eastAsia="微软雅黑" w:cs="微软雅黑"/>
            <w:b/>
            <w:rPrChange w:id="6059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11</w:t>
      </w:r>
      <w:ins w:id="6060" w:author="Administrator" w:date="2018-10-23T11:27:00Z">
        <w:r>
          <w:rPr>
            <w:rFonts w:ascii="微软雅黑" w:hAnsi="微软雅黑" w:eastAsia="微软雅黑" w:cs="微软雅黑"/>
            <w:b/>
            <w:rPrChange w:id="6061" w:author="Administrator" w:date="2018-10-23T14:05:00Z">
              <w:rPr>
                <w:b/>
              </w:rPr>
            </w:rPrChange>
          </w:rPr>
          <w:t>.</w:t>
        </w:r>
      </w:ins>
      <w:ins w:id="6062" w:author="Administrator" w:date="2018-10-23T13:51:00Z">
        <w:r>
          <w:rPr>
            <w:rFonts w:ascii="微软雅黑" w:hAnsi="微软雅黑" w:eastAsia="微软雅黑" w:cs="微软雅黑"/>
            <w:b/>
            <w:rPrChange w:id="6063" w:author="Administrator" w:date="2018-10-23T14:05:00Z">
              <w:rPr>
                <w:b/>
              </w:rPr>
            </w:rPrChange>
          </w:rPr>
          <w:t>2</w:t>
        </w:r>
      </w:ins>
      <w:ins w:id="6064" w:author="Administrator" w:date="2018-10-23T11:27:00Z">
        <w:r>
          <w:rPr>
            <w:rFonts w:ascii="微软雅黑" w:hAnsi="微软雅黑" w:eastAsia="微软雅黑" w:cs="微软雅黑"/>
            <w:b/>
            <w:rPrChange w:id="6065" w:author="Administrator" w:date="2018-10-23T14:05:00Z">
              <w:rPr>
                <w:b/>
              </w:rPr>
            </w:rPrChange>
          </w:rPr>
          <w:t xml:space="preserve"> </w:t>
        </w:r>
      </w:ins>
      <w:ins w:id="6066" w:author="Administrator" w:date="2018-10-23T11:27:00Z">
        <w:r>
          <w:rPr>
            <w:rFonts w:hint="eastAsia" w:ascii="微软雅黑" w:hAnsi="微软雅黑" w:eastAsia="微软雅黑" w:cs="微软雅黑"/>
            <w:b/>
            <w:rPrChange w:id="6067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ins w:id="6068" w:author="Administrator" w:date="2018-10-23T13:46:00Z">
        <w:r>
          <w:rPr>
            <w:rFonts w:hint="eastAsia" w:ascii="微软雅黑" w:hAnsi="微软雅黑" w:eastAsia="微软雅黑" w:cs="微软雅黑"/>
            <w:rPrChange w:id="6069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6070" w:author="Administrator" w:date="2018-10-22T18:06:00Z">
        <w:r>
          <w:rPr>
            <w:rFonts w:ascii="微软雅黑" w:hAnsi="微软雅黑" w:eastAsia="微软雅黑" w:cs="微软雅黑"/>
            <w:rPrChange w:id="6071" w:author="Administrator" w:date="2018-10-23T14:05:00Z">
              <w:rPr/>
            </w:rPrChange>
          </w:rPr>
          <w:t>mehtod:</w:t>
        </w:r>
      </w:ins>
      <w:ins w:id="6072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6073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preset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74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75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76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77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78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79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80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081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082" w:author="vim" w:date="2018-11-02T10:02:00Z">
              <w:r>
                <w:rPr>
                  <w:rFonts w:hint="eastAsia" w:ascii="微软雅黑" w:hAnsi="微软雅黑" w:eastAsia="微软雅黑" w:cs="微软雅黑"/>
                </w:rPr>
                <w:t>String类</w:t>
              </w:r>
            </w:ins>
            <w:ins w:id="6083" w:author="vim" w:date="2018-11-02T10:02:00Z">
              <w:r>
                <w:rPr>
                  <w:rFonts w:ascii="微软雅黑" w:hAnsi="微软雅黑" w:eastAsia="微软雅黑" w:cs="微软雅黑"/>
                </w:rPr>
                <w:t>型</w:t>
              </w:r>
            </w:ins>
            <w:del w:id="6084" w:author="vim" w:date="2018-11-02T10:02:00Z">
              <w:r>
                <w:rPr>
                  <w:rFonts w:hint="eastAsia" w:ascii="微软雅黑" w:hAnsi="微软雅黑" w:eastAsia="微软雅黑" w:cs="微软雅黑"/>
                </w:rPr>
                <w:delText>Int类型</w:delText>
              </w:r>
            </w:del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预置位控制类型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6085" w:author="vim" w:date="2018-11-02T10:02:00Z">
              <w:r>
                <w:rPr>
                  <w:rFonts w:hint="eastAsia" w:ascii="微软雅黑" w:hAnsi="微软雅黑" w:eastAsia="微软雅黑" w:cs="微软雅黑"/>
                </w:rPr>
                <w:t>add</w:t>
              </w:r>
            </w:ins>
            <w:r>
              <w:rPr>
                <w:rFonts w:hint="eastAsia" w:ascii="微软雅黑" w:hAnsi="微软雅黑" w:eastAsia="微软雅黑" w:cs="微软雅黑"/>
              </w:rPr>
              <w:t xml:space="preserve">表示设置  </w:t>
            </w:r>
          </w:p>
          <w:p>
            <w:pPr>
              <w:rPr>
                <w:rFonts w:ascii="微软雅黑" w:hAnsi="微软雅黑" w:eastAsia="微软雅黑" w:cs="微软雅黑"/>
              </w:rPr>
            </w:pPr>
            <w:ins w:id="6086" w:author="vim" w:date="2018-11-02T10:02:00Z">
              <w:r>
                <w:rPr>
                  <w:rFonts w:ascii="微软雅黑" w:hAnsi="微软雅黑" w:eastAsia="微软雅黑" w:cs="微软雅黑"/>
                </w:rPr>
                <w:t>call</w:t>
              </w:r>
            </w:ins>
            <w:r>
              <w:rPr>
                <w:rFonts w:hint="eastAsia" w:ascii="微软雅黑" w:hAnsi="微软雅黑" w:eastAsia="微软雅黑" w:cs="微软雅黑"/>
              </w:rPr>
              <w:t xml:space="preserve">表示调用  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delete</w:t>
            </w:r>
            <w:r>
              <w:rPr>
                <w:rFonts w:hint="eastAsia" w:ascii="微软雅黑" w:hAnsi="微软雅黑" w:eastAsia="微软雅黑" w:cs="微软雅黑"/>
              </w:rPr>
              <w:t>表示删除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presetNum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Int类型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预置位编号 范围1-255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087" w:author="Administrator" w:date="2018-11-13T11:07:33Z"/>
        </w:trPr>
        <w:tc>
          <w:tcPr>
            <w:tcW w:w="2130" w:type="dxa"/>
          </w:tcPr>
          <w:p>
            <w:pPr>
              <w:rPr>
                <w:ins w:id="6088" w:author="Administrator" w:date="2018-11-13T11:07:33Z"/>
                <w:rFonts w:hint="eastAsia" w:ascii="微软雅黑" w:hAnsi="微软雅黑" w:eastAsia="微软雅黑" w:cs="微软雅黑"/>
                <w:lang w:val="en-US" w:eastAsia="zh-CN"/>
              </w:rPr>
            </w:pPr>
            <w:ins w:id="6089" w:author="Administrator" w:date="2018-11-13T11:07:35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pre</w:t>
              </w:r>
            </w:ins>
            <w:ins w:id="6090" w:author="Administrator" w:date="2018-11-13T11:07:36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set</w:t>
              </w:r>
            </w:ins>
            <w:ins w:id="6091" w:author="Administrator" w:date="2018-11-13T11:07:37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Na</w:t>
              </w:r>
            </w:ins>
            <w:ins w:id="6092" w:author="Administrator" w:date="2018-11-13T11:07:38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me</w:t>
              </w:r>
            </w:ins>
          </w:p>
        </w:tc>
        <w:tc>
          <w:tcPr>
            <w:tcW w:w="2130" w:type="dxa"/>
          </w:tcPr>
          <w:p>
            <w:pPr>
              <w:rPr>
                <w:ins w:id="6093" w:author="Administrator" w:date="2018-11-13T11:07:33Z"/>
                <w:rFonts w:hint="eastAsia" w:ascii="微软雅黑" w:hAnsi="微软雅黑" w:eastAsia="微软雅黑" w:cs="微软雅黑"/>
                <w:lang w:val="en-US" w:eastAsia="zh-CN"/>
              </w:rPr>
            </w:pPr>
            <w:ins w:id="6094" w:author="Administrator" w:date="2018-11-13T11:07:4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String</w:t>
              </w:r>
            </w:ins>
            <w:ins w:id="6095" w:author="Administrator" w:date="2018-11-13T11:07:43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ins w:id="6096" w:author="Administrator" w:date="2018-11-13T11:07:33Z"/>
                <w:rFonts w:hint="eastAsia" w:ascii="微软雅黑" w:hAnsi="微软雅黑" w:eastAsia="微软雅黑" w:cs="微软雅黑"/>
                <w:lang w:val="en-US" w:eastAsia="zh-CN"/>
              </w:rPr>
            </w:pPr>
            <w:ins w:id="6097" w:author="Administrator" w:date="2018-11-13T11:07:50Z">
              <w:r>
                <w:rPr>
                  <w:rFonts w:hint="eastAsia" w:ascii="微软雅黑" w:hAnsi="微软雅黑" w:eastAsia="微软雅黑" w:cs="微软雅黑"/>
                </w:rPr>
                <w:t>预置位</w:t>
              </w:r>
            </w:ins>
            <w:ins w:id="6098" w:author="Administrator" w:date="2018-11-13T11:07:52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 xml:space="preserve">名称 </w:t>
              </w:r>
            </w:ins>
            <w:ins w:id="6099" w:author="Administrator" w:date="2018-11-13T11:08:0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（</w:t>
              </w:r>
            </w:ins>
            <w:ins w:id="6100" w:author="Administrator" w:date="2018-11-13T11:08:07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 xml:space="preserve">add </w:t>
              </w:r>
            </w:ins>
            <w:ins w:id="6101" w:author="Administrator" w:date="2018-11-13T11:08:1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必填</w:t>
              </w:r>
            </w:ins>
            <w:ins w:id="6102" w:author="Administrator" w:date="2018-11-13T11:08:04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）</w:t>
              </w:r>
            </w:ins>
          </w:p>
        </w:tc>
        <w:tc>
          <w:tcPr>
            <w:tcW w:w="1190" w:type="dxa"/>
          </w:tcPr>
          <w:p>
            <w:pPr>
              <w:rPr>
                <w:ins w:id="6103" w:author="Administrator" w:date="2018-11-13T11:07:33Z"/>
                <w:rFonts w:hint="eastAsia" w:ascii="微软雅黑" w:hAnsi="微软雅黑" w:eastAsia="微软雅黑" w:cs="微软雅黑"/>
                <w:lang w:val="en-US" w:eastAsia="zh-CN"/>
              </w:rPr>
            </w:pPr>
            <w:ins w:id="6104" w:author="Administrator" w:date="2018-11-13T11:08:00Z">
              <w:r>
                <w:rPr>
                  <w:rFonts w:hint="eastAsia" w:ascii="微软雅黑" w:hAnsi="微软雅黑" w:eastAsia="微软雅黑" w:cs="微软雅黑"/>
                  <w:lang w:val="en-US" w:eastAsia="zh-CN"/>
                </w:rPr>
                <w:t>否</w:t>
              </w:r>
            </w:ins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105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0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0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0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"method":"preset",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0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11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"deviceID":"38020000001320000010",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11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"type":</w:t>
      </w:r>
      <w:ins w:id="6112" w:author="Administrator" w:date="2018-11-13T10:54:38Z">
        <w:r>
          <w:rPr>
            <w:rFonts w:hint="eastAsia" w:ascii="微软雅黑" w:hAnsi="微软雅黑" w:eastAsia="微软雅黑" w:cs="微软雅黑"/>
          </w:rPr>
          <w:t>"</w:t>
        </w:r>
      </w:ins>
      <w:ins w:id="6113" w:author="Administrator" w:date="2018-11-13T10:54:34Z">
        <w:r>
          <w:rPr>
            <w:rFonts w:hint="eastAsia" w:ascii="微软雅黑" w:hAnsi="微软雅黑" w:eastAsia="微软雅黑" w:cs="微软雅黑"/>
          </w:rPr>
          <w:t>add</w:t>
        </w:r>
      </w:ins>
      <w:ins w:id="6114" w:author="Administrator" w:date="2018-11-13T10:54:39Z">
        <w:r>
          <w:rPr>
            <w:rFonts w:hint="eastAsia" w:ascii="微软雅黑" w:hAnsi="微软雅黑" w:eastAsia="微软雅黑" w:cs="微软雅黑"/>
          </w:rPr>
          <w:t>"</w:t>
        </w:r>
      </w:ins>
      <w:del w:id="6115" w:author="Administrator" w:date="2018-11-13T10:54:34Z">
        <w:r>
          <w:rPr>
            <w:rFonts w:hint="eastAsia" w:ascii="微软雅黑" w:hAnsi="微软雅黑" w:eastAsia="微软雅黑" w:cs="微软雅黑"/>
          </w:rPr>
          <w:delText>1</w:delText>
        </w:r>
      </w:del>
      <w:r>
        <w:rPr>
          <w:rFonts w:hint="eastAsia" w:ascii="微软雅黑" w:hAnsi="微软雅黑" w:eastAsia="微软雅黑" w:cs="微软雅黑"/>
        </w:rPr>
        <w:t>,</w:t>
      </w:r>
    </w:p>
    <w:p>
      <w:pPr>
        <w:keepNext/>
        <w:keepLines/>
        <w:spacing w:line="413" w:lineRule="auto"/>
        <w:ind w:left="420" w:firstLine="420"/>
        <w:outlineLvl w:val="9"/>
        <w:rPr>
          <w:ins w:id="6117" w:author="Administrator" w:date="2018-11-13T11:37:52Z"/>
          <w:rFonts w:hint="eastAsia" w:ascii="微软雅黑" w:hAnsi="微软雅黑" w:eastAsia="微软雅黑" w:cs="微软雅黑"/>
          <w:lang w:eastAsia="zh-CN"/>
        </w:rPr>
        <w:pPrChange w:id="611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"presetNum":1</w:t>
      </w:r>
      <w:ins w:id="6118" w:author="Administrator" w:date="2018-11-13T14:23:46Z">
        <w:r>
          <w:rPr>
            <w:rFonts w:hint="eastAsia" w:ascii="微软雅黑" w:hAnsi="微软雅黑" w:eastAsia="微软雅黑" w:cs="微软雅黑"/>
          </w:rPr>
          <w:t>,</w:t>
        </w:r>
      </w:ins>
      <w:bookmarkStart w:id="2" w:name="_GoBack"/>
      <w:bookmarkEnd w:id="2"/>
    </w:p>
    <w:p>
      <w:pPr>
        <w:keepNext/>
        <w:keepLines/>
        <w:spacing w:line="413" w:lineRule="auto"/>
        <w:ind w:left="420" w:firstLine="420"/>
        <w:outlineLvl w:val="9"/>
        <w:rPr>
          <w:rFonts w:hint="eastAsia" w:ascii="微软雅黑" w:hAnsi="微软雅黑" w:eastAsia="微软雅黑" w:cs="微软雅黑"/>
          <w:lang w:eastAsia="zh-CN"/>
        </w:rPr>
        <w:pPrChange w:id="6119" w:author="Administrator" w:date="2018-11-13T11:37:53Z">
          <w:pPr>
            <w:outlineLvl w:val="2"/>
          </w:pPr>
        </w:pPrChange>
      </w:pPr>
      <w:ins w:id="6120" w:author="Administrator" w:date="2018-11-13T11:37:52Z">
        <w:r>
          <w:rPr>
            <w:rFonts w:hint="eastAsia" w:ascii="微软雅黑" w:hAnsi="微软雅黑" w:eastAsia="微软雅黑" w:cs="微软雅黑"/>
          </w:rPr>
          <w:t>"</w:t>
        </w:r>
      </w:ins>
      <w:ins w:id="6121" w:author="Administrator" w:date="2018-11-13T11:38:00Z">
        <w:r>
          <w:rPr>
            <w:rFonts w:hint="eastAsia" w:ascii="微软雅黑" w:hAnsi="微软雅黑" w:eastAsia="微软雅黑" w:cs="微软雅黑"/>
            <w:lang w:val="en-US" w:eastAsia="zh-CN"/>
          </w:rPr>
          <w:t>preset</w:t>
        </w:r>
      </w:ins>
      <w:ins w:id="6122" w:author="Administrator" w:date="2018-11-13T11:38:01Z">
        <w:r>
          <w:rPr>
            <w:rFonts w:hint="eastAsia" w:ascii="微软雅黑" w:hAnsi="微软雅黑" w:eastAsia="微软雅黑" w:cs="微软雅黑"/>
            <w:lang w:val="en-US" w:eastAsia="zh-CN"/>
          </w:rPr>
          <w:t>Name</w:t>
        </w:r>
      </w:ins>
      <w:ins w:id="6123" w:author="Administrator" w:date="2018-11-13T11:37:52Z">
        <w:r>
          <w:rPr>
            <w:rFonts w:hint="eastAsia" w:ascii="微软雅黑" w:hAnsi="微软雅黑" w:eastAsia="微软雅黑" w:cs="微软雅黑"/>
          </w:rPr>
          <w:t>":"</w:t>
        </w:r>
      </w:ins>
      <w:ins w:id="6124" w:author="Administrator" w:date="2018-11-13T11:38:12Z">
        <w:r>
          <w:rPr>
            <w:rFonts w:hint="eastAsia" w:ascii="微软雅黑" w:hAnsi="微软雅黑" w:eastAsia="微软雅黑" w:cs="微软雅黑"/>
            <w:lang w:val="en-US" w:eastAsia="zh-CN"/>
          </w:rPr>
          <w:t>测试</w:t>
        </w:r>
      </w:ins>
      <w:ins w:id="6125" w:author="Administrator" w:date="2018-11-13T11:38:16Z">
        <w:r>
          <w:rPr>
            <w:rFonts w:hint="eastAsia" w:ascii="微软雅黑" w:hAnsi="微软雅黑" w:eastAsia="微软雅黑" w:cs="微软雅黑"/>
            <w:lang w:val="en-US" w:eastAsia="zh-CN"/>
          </w:rPr>
          <w:t>点</w:t>
        </w:r>
      </w:ins>
      <w:ins w:id="6126" w:author="Administrator" w:date="2018-11-13T11:38:17Z">
        <w:r>
          <w:rPr>
            <w:rFonts w:hint="eastAsia" w:ascii="微软雅黑" w:hAnsi="微软雅黑" w:eastAsia="微软雅黑" w:cs="微软雅黑"/>
            <w:lang w:val="en-US" w:eastAsia="zh-CN"/>
          </w:rPr>
          <w:t>1</w:t>
        </w:r>
      </w:ins>
      <w:ins w:id="6127" w:author="Administrator" w:date="2018-11-13T11:37:52Z">
        <w:r>
          <w:rPr>
            <w:rFonts w:hint="eastAsia" w:ascii="微软雅黑" w:hAnsi="微软雅黑" w:eastAsia="微软雅黑" w:cs="微软雅黑"/>
          </w:rPr>
          <w:t>"</w:t>
        </w:r>
      </w:ins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1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ins w:id="6129" w:author="Administrator" w:date="2018-11-13T10:53:38Z"/>
          <w:rFonts w:ascii="微软雅黑" w:hAnsi="微软雅黑" w:eastAsia="微软雅黑" w:cs="微软雅黑"/>
          <w:szCs w:val="21"/>
        </w:rPr>
      </w:pPr>
      <w:ins w:id="6130" w:author="Administrator" w:date="2018-11-13T10:53:38Z">
        <w:r>
          <w:rPr>
            <w:rFonts w:hint="eastAsia" w:ascii="微软雅黑" w:hAnsi="微软雅黑" w:eastAsia="微软雅黑" w:cs="微软雅黑"/>
            <w:szCs w:val="21"/>
          </w:rPr>
          <w:t>"token":"K71U8DBPNE",</w:t>
        </w:r>
      </w:ins>
    </w:p>
    <w:p>
      <w:pPr>
        <w:ind w:firstLine="420"/>
        <w:outlineLvl w:val="9"/>
        <w:rPr>
          <w:ins w:id="6131" w:author="Administrator" w:date="2018-11-13T10:53:38Z"/>
          <w:rFonts w:ascii="微软雅黑" w:hAnsi="微软雅黑" w:eastAsia="微软雅黑" w:cs="微软雅黑"/>
          <w:szCs w:val="21"/>
        </w:rPr>
      </w:pPr>
      <w:ins w:id="6132" w:author="Administrator" w:date="2018-11-13T10:53:38Z">
        <w:r>
          <w:rPr>
            <w:rFonts w:hint="eastAsia" w:ascii="微软雅黑" w:hAnsi="微软雅黑" w:eastAsia="微软雅黑" w:cs="微软雅黑"/>
            <w:szCs w:val="21"/>
          </w:rPr>
          <w:t>"version":"1.0"</w:t>
        </w:r>
      </w:ins>
    </w:p>
    <w:p>
      <w:pPr>
        <w:keepNext/>
        <w:keepLines/>
        <w:spacing w:line="413" w:lineRule="auto"/>
        <w:ind w:firstLine="420"/>
        <w:outlineLvl w:val="9"/>
        <w:rPr>
          <w:del w:id="6134" w:author="Administrator" w:date="2018-11-13T10:53:38Z"/>
          <w:rFonts w:ascii="微软雅黑" w:hAnsi="微软雅黑" w:eastAsia="微软雅黑" w:cs="微软雅黑"/>
        </w:rPr>
        <w:pPrChange w:id="6133" w:author="Administrator" w:date="2018-10-23T13:53:00Z">
          <w:pPr>
            <w:outlineLvl w:val="2"/>
          </w:pPr>
        </w:pPrChange>
      </w:pPr>
      <w:del w:id="6135" w:author="Administrator" w:date="2018-11-13T10:53:38Z">
        <w:r>
          <w:rPr>
            <w:rFonts w:hint="eastAsia" w:ascii="微软雅黑" w:hAnsi="微软雅黑" w:eastAsia="微软雅黑" w:cs="微软雅黑"/>
          </w:rPr>
          <w:delText>"token":"K71U8DBPNE","version":"1.0"</w:delText>
        </w:r>
      </w:del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136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6137" w:author="Administrator" w:date="2018-10-23T13:53:00Z">
          <w:pPr>
            <w:outlineLvl w:val="2"/>
          </w:pPr>
        </w:pPrChange>
      </w:pPr>
      <w:ins w:id="6138" w:author="Administrator" w:date="2018-10-23T13:47:00Z">
        <w:r>
          <w:rPr>
            <w:rFonts w:ascii="微软雅黑" w:hAnsi="微软雅黑" w:eastAsia="微软雅黑" w:cs="微软雅黑"/>
            <w:b/>
            <w:rPrChange w:id="6139" w:author="Administrator" w:date="2018-10-23T14:05:00Z">
              <w:rPr>
                <w:b/>
              </w:rPr>
            </w:rPrChange>
          </w:rPr>
          <w:t>4</w:t>
        </w:r>
      </w:ins>
      <w:ins w:id="6140" w:author="Administrator" w:date="2018-10-23T11:27:00Z">
        <w:r>
          <w:rPr>
            <w:rFonts w:ascii="微软雅黑" w:hAnsi="微软雅黑" w:eastAsia="微软雅黑" w:cs="微软雅黑"/>
            <w:b/>
            <w:rPrChange w:id="6141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11</w:t>
      </w:r>
      <w:ins w:id="6142" w:author="Administrator" w:date="2018-10-23T11:27:00Z">
        <w:r>
          <w:rPr>
            <w:rFonts w:ascii="微软雅黑" w:hAnsi="微软雅黑" w:eastAsia="微软雅黑" w:cs="微软雅黑"/>
            <w:b/>
            <w:rPrChange w:id="6143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6144" w:author="Administrator" w:date="2018-10-23T11:27:00Z">
        <w:r>
          <w:rPr>
            <w:rFonts w:ascii="微软雅黑" w:hAnsi="微软雅黑" w:eastAsia="微软雅黑" w:cs="微软雅黑"/>
            <w:b/>
            <w:rPrChange w:id="6145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6146" w:author="Administrator" w:date="2018-10-23T11:27:00Z">
        <w:r>
          <w:rPr>
            <w:rFonts w:hint="eastAsia" w:ascii="微软雅黑" w:hAnsi="微软雅黑" w:eastAsia="微软雅黑" w:cs="微软雅黑"/>
            <w:b/>
            <w:rPrChange w:id="6147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6148" w:author="Administrator" w:date="2018-10-23T14:05:00Z">
            <w:rPr/>
          </w:rPrChange>
        </w:rPr>
      </w:pPr>
      <w:ins w:id="6149" w:author="Administrator" w:date="2018-10-23T13:43:00Z">
        <w:r>
          <w:rPr>
            <w:rFonts w:hint="eastAsia" w:ascii="微软雅黑" w:hAnsi="微软雅黑" w:eastAsia="微软雅黑" w:cs="微软雅黑"/>
            <w:rPrChange w:id="6150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5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52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53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54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5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56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57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58" w:author="Administrator" w:date="2018-10-23T14:05:00Z">
                  <w:rPr/>
                </w:rPrChange>
              </w:rPr>
              <w:t>callId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59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60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61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62" w:author="Administrator" w:date="2018-10-23T14:05:00Z">
                  <w:rPr>
                    <w:rFonts w:hint="eastAsia"/>
                  </w:rPr>
                </w:rPrChange>
              </w:rPr>
              <w:t>会话</w:t>
            </w:r>
            <w:r>
              <w:rPr>
                <w:rFonts w:hint="eastAsia" w:ascii="微软雅黑" w:hAnsi="微软雅黑" w:eastAsia="微软雅黑" w:cs="微软雅黑"/>
                <w:rPrChange w:id="6163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64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65" w:author="Administrator" w:date="2018-10-23T14:05:00Z">
                  <w:rPr/>
                </w:rPrChange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166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167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16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169" w:author="Administrator" w:date="2018-10-23T14:05:00Z">
                  <w:rPr>
                    <w:rFonts w:hint="eastAsia"/>
                  </w:rPr>
                </w:rPrChange>
              </w:rPr>
              <w:t>状态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6170" w:author="Administrator" w:date="2018-10-23T14:02:00Z"/>
          <w:rFonts w:ascii="微软雅黑" w:hAnsi="微软雅黑" w:eastAsia="微软雅黑" w:cs="微软雅黑"/>
          <w:rPrChange w:id="6171" w:author="Administrator" w:date="2018-10-23T14:05:00Z">
            <w:rPr>
              <w:ins w:id="6172" w:author="Administrator" w:date="2018-10-23T14:02:00Z"/>
            </w:rPr>
          </w:rPrChange>
        </w:rPr>
      </w:pPr>
      <w:ins w:id="6173" w:author="Administrator" w:date="2018-10-23T14:02:00Z">
        <w:r>
          <w:rPr>
            <w:rFonts w:hint="eastAsia" w:ascii="微软雅黑" w:hAnsi="微软雅黑" w:eastAsia="微软雅黑" w:cs="微软雅黑"/>
            <w:rPrChange w:id="6174" w:author="Administrator" w:date="2018-10-23T14:05:00Z">
              <w:rPr>
                <w:rFonts w:hint="eastAsia"/>
              </w:rPr>
            </w:rPrChange>
          </w:rPr>
          <w:t>临时响应</w:t>
        </w:r>
      </w:ins>
      <w:ins w:id="6175" w:author="Administrator" w:date="2018-10-23T14:02:00Z">
        <w:r>
          <w:rPr>
            <w:rFonts w:hint="eastAsia" w:ascii="微软雅黑" w:hAnsi="微软雅黑" w:eastAsia="微软雅黑" w:cs="微软雅黑"/>
            <w:rPrChange w:id="6176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177" w:author="Administrator" w:date="2018-10-23T14:02:00Z">
        <w:r>
          <w:rPr>
            <w:rFonts w:ascii="微软雅黑" w:hAnsi="微软雅黑" w:eastAsia="微软雅黑" w:cs="微软雅黑"/>
            <w:rPrChange w:id="6178" w:author="Administrator" w:date="2018-10-23T14:05:00Z">
              <w:rPr/>
            </w:rPrChange>
          </w:rPr>
          <w:instrText xml:space="preserve"> HYPERLINK \l "</w:instrText>
        </w:r>
      </w:ins>
      <w:ins w:id="6179" w:author="Administrator" w:date="2018-10-23T14:02:00Z">
        <w:r>
          <w:rPr>
            <w:rFonts w:hint="eastAsia" w:ascii="微软雅黑" w:hAnsi="微软雅黑" w:eastAsia="微软雅黑" w:cs="微软雅黑"/>
            <w:rPrChange w:id="6180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6181" w:author="Administrator" w:date="2018-10-23T14:02:00Z">
        <w:r>
          <w:rPr>
            <w:rFonts w:hint="eastAsia" w:ascii="微软雅黑" w:hAnsi="微软雅黑" w:eastAsia="微软雅黑" w:cs="微软雅黑"/>
            <w:rPrChange w:id="6182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6183" w:author="Administrator" w:date="2018-10-23T14:02:00Z">
        <w:r>
          <w:rPr>
            <w:rFonts w:ascii="微软雅黑" w:hAnsi="微软雅黑" w:eastAsia="微软雅黑" w:cs="微软雅黑"/>
            <w:rPrChange w:id="6184" w:author="Administrator" w:date="2018-10-23T14:05:00Z">
              <w:rPr/>
            </w:rPrChange>
          </w:rPr>
          <w:instrText xml:space="preserve">" </w:instrText>
        </w:r>
      </w:ins>
      <w:ins w:id="6185" w:author="Administrator" w:date="2018-10-23T14:02:00Z">
        <w:r>
          <w:rPr>
            <w:rFonts w:hint="eastAsia" w:ascii="微软雅黑" w:hAnsi="微软雅黑" w:eastAsia="微软雅黑" w:cs="微软雅黑"/>
            <w:rPrChange w:id="6186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187" w:author="Administrator" w:date="2018-10-23T14:02:00Z">
        <w:r>
          <w:rPr>
            <w:rStyle w:val="9"/>
            <w:rFonts w:ascii="微软雅黑" w:hAnsi="微软雅黑" w:eastAsia="微软雅黑" w:cs="微软雅黑"/>
            <w:rPrChange w:id="6188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6189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190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6191" w:author="Administrator" w:date="2018-10-23T14:02:00Z">
        <w:r>
          <w:rPr>
            <w:rFonts w:hint="eastAsia" w:ascii="微软雅黑" w:hAnsi="微软雅黑" w:eastAsia="微软雅黑" w:cs="微软雅黑"/>
            <w:rPrChange w:id="6192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193" w:author="Administrator" w:date="2018-10-23T14:02:00Z"/>
          <w:rFonts w:ascii="微软雅黑" w:hAnsi="微软雅黑" w:eastAsia="微软雅黑" w:cs="微软雅黑"/>
          <w:rPrChange w:id="6194" w:author="Administrator" w:date="2018-10-23T14:05:00Z">
            <w:rPr>
              <w:ins w:id="6195" w:author="Administrator" w:date="2018-10-23T14:02:00Z"/>
            </w:rPr>
          </w:rPrChange>
        </w:rPr>
      </w:pPr>
      <w:ins w:id="6196" w:author="Administrator" w:date="2018-10-23T14:02:00Z">
        <w:r>
          <w:rPr>
            <w:rFonts w:hint="eastAsia" w:ascii="微软雅黑" w:hAnsi="微软雅黑" w:eastAsia="微软雅黑" w:cs="微软雅黑"/>
            <w:rPrChange w:id="6197" w:author="Administrator" w:date="2018-10-23T14:05:00Z">
              <w:rPr>
                <w:rFonts w:hint="eastAsia"/>
              </w:rPr>
            </w:rPrChange>
          </w:rPr>
          <w:t>错误响应</w:t>
        </w:r>
      </w:ins>
      <w:ins w:id="6198" w:author="Administrator" w:date="2018-10-23T14:02:00Z">
        <w:r>
          <w:rPr>
            <w:rFonts w:hint="eastAsia" w:ascii="微软雅黑" w:hAnsi="微软雅黑" w:eastAsia="微软雅黑" w:cs="微软雅黑"/>
            <w:rPrChange w:id="6199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200" w:author="Administrator" w:date="2018-10-23T14:02:00Z">
        <w:r>
          <w:rPr>
            <w:rFonts w:ascii="微软雅黑" w:hAnsi="微软雅黑" w:eastAsia="微软雅黑" w:cs="微软雅黑"/>
            <w:rPrChange w:id="6201" w:author="Administrator" w:date="2018-10-23T14:05:00Z">
              <w:rPr/>
            </w:rPrChange>
          </w:rPr>
          <w:instrText xml:space="preserve"> HYPERLINK \l "</w:instrText>
        </w:r>
      </w:ins>
      <w:ins w:id="6202" w:author="Administrator" w:date="2018-10-23T14:02:00Z">
        <w:r>
          <w:rPr>
            <w:rFonts w:hint="eastAsia" w:ascii="微软雅黑" w:hAnsi="微软雅黑" w:eastAsia="微软雅黑" w:cs="微软雅黑"/>
            <w:rPrChange w:id="6203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6204" w:author="Administrator" w:date="2018-10-23T14:02:00Z">
        <w:r>
          <w:rPr>
            <w:rFonts w:hint="eastAsia" w:ascii="微软雅黑" w:hAnsi="微软雅黑" w:eastAsia="微软雅黑" w:cs="微软雅黑"/>
            <w:rPrChange w:id="6205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6206" w:author="Administrator" w:date="2018-10-23T14:02:00Z">
        <w:r>
          <w:rPr>
            <w:rFonts w:ascii="微软雅黑" w:hAnsi="微软雅黑" w:eastAsia="微软雅黑" w:cs="微软雅黑"/>
            <w:rPrChange w:id="6207" w:author="Administrator" w:date="2018-10-23T14:05:00Z">
              <w:rPr/>
            </w:rPrChange>
          </w:rPr>
          <w:instrText xml:space="preserve">" </w:instrText>
        </w:r>
      </w:ins>
      <w:ins w:id="6208" w:author="Administrator" w:date="2018-10-23T14:02:00Z">
        <w:r>
          <w:rPr>
            <w:rFonts w:hint="eastAsia" w:ascii="微软雅黑" w:hAnsi="微软雅黑" w:eastAsia="微软雅黑" w:cs="微软雅黑"/>
            <w:rPrChange w:id="6209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210" w:author="Administrator" w:date="2018-10-23T14:02:00Z">
        <w:r>
          <w:rPr>
            <w:rStyle w:val="9"/>
            <w:rFonts w:ascii="微软雅黑" w:hAnsi="微软雅黑" w:eastAsia="微软雅黑" w:cs="微软雅黑"/>
            <w:rPrChange w:id="6211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6212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213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6214" w:author="Administrator" w:date="2018-10-23T14:02:00Z">
        <w:r>
          <w:rPr>
            <w:rFonts w:hint="eastAsia" w:ascii="微软雅黑" w:hAnsi="微软雅黑" w:eastAsia="微软雅黑" w:cs="微软雅黑"/>
            <w:rPrChange w:id="6215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216" w:author="Administrator" w:date="2018-10-23T14:02:00Z"/>
          <w:rFonts w:ascii="微软雅黑" w:hAnsi="微软雅黑" w:eastAsia="微软雅黑" w:cs="微软雅黑"/>
          <w:rPrChange w:id="6217" w:author="Administrator" w:date="2018-10-23T14:05:00Z">
            <w:rPr>
              <w:ins w:id="6218" w:author="Administrator" w:date="2018-10-23T14:02:00Z"/>
            </w:rPr>
          </w:rPrChange>
        </w:rPr>
      </w:pPr>
      <w:ins w:id="6219" w:author="Administrator" w:date="2018-10-23T14:02:00Z">
        <w:r>
          <w:rPr>
            <w:rFonts w:hint="eastAsia" w:ascii="微软雅黑" w:hAnsi="微软雅黑" w:eastAsia="微软雅黑" w:cs="微软雅黑"/>
            <w:rPrChange w:id="6220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{</w:t>
      </w:r>
      <w:r>
        <w:rPr>
          <w:rFonts w:hint="eastAsia" w:ascii="微软雅黑" w:hAnsi="微软雅黑" w:eastAsia="微软雅黑" w:cs="微软雅黑"/>
        </w:rPr>
        <w:tab/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2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"version":"1.0",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2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2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24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ins w:id="6225" w:author="Administrator" w:date="2018-10-23T11:55:00Z">
        <w:r>
          <w:rPr>
            <w:rFonts w:ascii="微软雅黑" w:hAnsi="微软雅黑" w:eastAsia="微软雅黑" w:cs="微软雅黑"/>
            <w:color w:val="2A00FF"/>
            <w:sz w:val="21"/>
            <w:szCs w:val="21"/>
            <w:highlight w:val="white"/>
            <w:rPrChange w:id="6226" w:author="Administrator" w:date="2018-10-23T14:05:00Z">
              <w:rPr>
                <w:rFonts w:ascii="Consolas" w:hAnsi="Consolas" w:eastAsia="Consolas"/>
                <w:color w:val="2A00FF"/>
                <w:sz w:val="20"/>
                <w:highlight w:val="white"/>
              </w:rPr>
            </w:rPrChange>
          </w:rPr>
          <w:t>preset</w:t>
        </w:r>
      </w:ins>
      <w:r>
        <w:rPr>
          <w:rFonts w:hint="eastAsia" w:ascii="微软雅黑" w:hAnsi="微软雅黑" w:eastAsia="微软雅黑" w:cs="微软雅黑"/>
        </w:rPr>
        <w:t>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2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"token":"K71U8DBPNE",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2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"result":{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622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"callId":"1b4647e37a92c95b5e5429c25b1f5ffb@192.168.2.56",</w:t>
      </w:r>
    </w:p>
    <w:p>
      <w:pPr>
        <w:ind w:left="420" w:firstLine="420"/>
        <w:outlineLvl w:val="9"/>
        <w:rPr>
          <w:rFonts w:ascii="微软雅黑" w:hAnsi="微软雅黑" w:eastAsia="微软雅黑" w:cs="微软雅黑"/>
        </w:rPr>
        <w:pPrChange w:id="623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"state":"OK"</w:t>
      </w:r>
    </w:p>
    <w:p>
      <w:pPr>
        <w:ind w:firstLine="420" w:firstLineChars="200"/>
        <w:outlineLvl w:val="9"/>
        <w:rPr>
          <w:rFonts w:ascii="微软雅黑" w:hAnsi="微软雅黑" w:eastAsia="微软雅黑" w:cs="微软雅黑"/>
        </w:rPr>
        <w:pPrChange w:id="623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rFonts w:ascii="微软雅黑" w:hAnsi="微软雅黑" w:eastAsia="微软雅黑" w:cs="微软雅黑"/>
        </w:rPr>
        <w:pPrChange w:id="623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"error":null</w:t>
      </w:r>
    </w:p>
    <w:p>
      <w:pPr>
        <w:rPr>
          <w:ins w:id="6233" w:author="Administrator" w:date="2018-10-23T11:27:00Z"/>
          <w:rFonts w:ascii="微软雅黑" w:hAnsi="微软雅黑" w:eastAsia="微软雅黑" w:cs="微软雅黑"/>
          <w:rPrChange w:id="6234" w:author="Administrator" w:date="2018-10-23T14:05:00Z">
            <w:rPr>
              <w:ins w:id="6235" w:author="Administrator" w:date="2018-10-23T11:27:00Z"/>
            </w:rPr>
          </w:rPrChange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3"/>
        <w:outlineLvl w:val="1"/>
        <w:rPr>
          <w:rFonts w:hint="eastAsia" w:ascii="微软雅黑" w:hAnsi="微软雅黑" w:eastAsia="微软雅黑" w:cs="微软雅黑"/>
          <w:lang w:val="en-US" w:eastAsia="zh-CN"/>
        </w:rPr>
        <w:pPrChange w:id="6236" w:author="Administrator" w:date="2018-10-23T13:50:00Z">
          <w:pPr>
            <w:outlineLvl w:val="1"/>
          </w:pPr>
        </w:pPrChange>
      </w:pPr>
      <w:ins w:id="6237" w:author="Administrator" w:date="2018-10-23T13:47:00Z">
        <w:r>
          <w:rPr>
            <w:rFonts w:ascii="微软雅黑" w:hAnsi="微软雅黑" w:eastAsia="微软雅黑" w:cs="微软雅黑"/>
            <w:b/>
            <w:rPrChange w:id="6238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12 预置位</w:t>
      </w:r>
      <w:r>
        <w:rPr>
          <w:rFonts w:hint="eastAsia" w:ascii="微软雅黑" w:hAnsi="微软雅黑" w:eastAsia="微软雅黑" w:cs="微软雅黑"/>
          <w:lang w:val="en-US" w:eastAsia="zh-CN"/>
        </w:rPr>
        <w:t>列表</w:t>
      </w:r>
    </w:p>
    <w:p>
      <w:pPr>
        <w:rPr>
          <w:ins w:id="6239" w:author="Administrator" w:date="2018-10-23T13:50:00Z"/>
        </w:rPr>
      </w:pPr>
      <w:r>
        <w:rPr>
          <w:rFonts w:hint="eastAsia" w:ascii="微软雅黑" w:hAnsi="微软雅黑" w:eastAsia="微软雅黑" w:cs="微软雅黑"/>
        </w:rPr>
        <w:t>描述：获取指定摄像机设置的预置位信息</w:t>
      </w:r>
    </w:p>
    <w:p>
      <w:pPr>
        <w:pStyle w:val="4"/>
        <w:spacing w:line="413" w:lineRule="auto"/>
        <w:outlineLvl w:val="2"/>
        <w:rPr>
          <w:ins w:id="6241" w:author="Administrator" w:date="2018-10-23T11:27:00Z"/>
          <w:rFonts w:ascii="微软雅黑" w:hAnsi="微软雅黑" w:eastAsia="微软雅黑" w:cs="微软雅黑"/>
          <w:rPrChange w:id="6242" w:author="Administrator" w:date="2018-10-23T14:05:00Z">
            <w:rPr>
              <w:ins w:id="6243" w:author="Administrator" w:date="2018-10-23T11:27:00Z"/>
            </w:rPr>
          </w:rPrChange>
        </w:rPr>
        <w:pPrChange w:id="6240" w:author="Administrator" w:date="2018-10-23T13:50:00Z">
          <w:pPr>
            <w:outlineLvl w:val="1"/>
          </w:pPr>
        </w:pPrChange>
      </w:pPr>
      <w:ins w:id="6244" w:author="Administrator" w:date="2018-10-23T13:50:00Z">
        <w:r>
          <w:rPr>
            <w:rFonts w:ascii="微软雅黑" w:hAnsi="微软雅黑" w:eastAsia="微软雅黑" w:cs="微软雅黑"/>
            <w:b/>
            <w:rPrChange w:id="6245" w:author="Administrator" w:date="2018-10-23T14:05:00Z">
              <w:rPr>
                <w:b/>
              </w:rPr>
            </w:rPrChange>
          </w:rPr>
          <w:t>4.</w:t>
        </w:r>
      </w:ins>
      <w:r>
        <w:rPr>
          <w:rFonts w:hint="eastAsia" w:ascii="微软雅黑" w:hAnsi="微软雅黑" w:eastAsia="微软雅黑" w:cs="微软雅黑"/>
        </w:rPr>
        <w:t>12</w:t>
      </w:r>
      <w:ins w:id="6246" w:author="Administrator" w:date="2018-10-23T13:50:00Z">
        <w:r>
          <w:rPr>
            <w:rFonts w:ascii="微软雅黑" w:hAnsi="微软雅黑" w:eastAsia="微软雅黑" w:cs="微软雅黑"/>
            <w:b/>
            <w:rPrChange w:id="6247" w:author="Administrator" w:date="2018-10-23T14:05:00Z">
              <w:rPr>
                <w:b/>
              </w:rPr>
            </w:rPrChange>
          </w:rPr>
          <w:t xml:space="preserve">.1 </w:t>
        </w:r>
      </w:ins>
      <w:ins w:id="6248" w:author="Administrator" w:date="2018-10-23T13:50:00Z">
        <w:r>
          <w:rPr>
            <w:rFonts w:hint="eastAsia" w:ascii="微软雅黑" w:hAnsi="微软雅黑" w:eastAsia="微软雅黑" w:cs="微软雅黑"/>
            <w:b/>
            <w:rPrChange w:id="6249" w:author="Administrator" w:date="2018-10-23T14:05:00Z">
              <w:rPr>
                <w:rFonts w:hint="eastAsia"/>
                <w:b/>
              </w:rPr>
            </w:rPrChange>
          </w:rPr>
          <w:t>消息类型为</w:t>
        </w:r>
      </w:ins>
      <w:r>
        <w:rPr>
          <w:rFonts w:hint="eastAsia" w:ascii="微软雅黑" w:hAnsi="微软雅黑" w:eastAsia="微软雅黑" w:cs="微软雅黑"/>
        </w:rPr>
        <w:t>message</w:t>
      </w:r>
      <w:ins w:id="6250" w:author="Administrator" w:date="2018-10-23T13:50:00Z">
        <w:r>
          <w:rPr>
            <w:rFonts w:hint="eastAsia" w:ascii="微软雅黑" w:hAnsi="微软雅黑" w:eastAsia="微软雅黑" w:cs="微软雅黑"/>
            <w:b/>
            <w:rPrChange w:id="6251" w:author="Administrator" w:date="2018-10-23T14:05:00Z">
              <w:rPr>
                <w:rFonts w:hint="eastAsia"/>
                <w:b/>
              </w:rPr>
            </w:rPrChange>
          </w:rPr>
          <w:t>消息</w:t>
        </w:r>
      </w:ins>
    </w:p>
    <w:p>
      <w:pPr>
        <w:pStyle w:val="4"/>
        <w:outlineLvl w:val="2"/>
        <w:rPr>
          <w:rFonts w:ascii="微软雅黑" w:hAnsi="微软雅黑" w:eastAsia="微软雅黑" w:cs="微软雅黑"/>
        </w:rPr>
        <w:pPrChange w:id="6252" w:author="Administrator" w:date="2018-10-23T13:53:00Z">
          <w:pPr>
            <w:outlineLvl w:val="2"/>
          </w:pPr>
        </w:pPrChange>
      </w:pPr>
      <w:ins w:id="6253" w:author="Administrator" w:date="2018-10-23T13:47:00Z">
        <w:r>
          <w:rPr>
            <w:rFonts w:ascii="微软雅黑" w:hAnsi="微软雅黑" w:eastAsia="微软雅黑" w:cs="微软雅黑"/>
            <w:b/>
            <w:rPrChange w:id="6254" w:author="Administrator" w:date="2018-10-23T14:05:00Z">
              <w:rPr>
                <w:b/>
              </w:rPr>
            </w:rPrChange>
          </w:rPr>
          <w:t>4</w:t>
        </w:r>
      </w:ins>
      <w:ins w:id="6255" w:author="Administrator" w:date="2018-10-23T11:27:00Z">
        <w:r>
          <w:rPr>
            <w:rFonts w:ascii="微软雅黑" w:hAnsi="微软雅黑" w:eastAsia="微软雅黑" w:cs="微软雅黑"/>
            <w:b/>
            <w:rPrChange w:id="625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12</w:t>
      </w:r>
      <w:ins w:id="6257" w:author="Administrator" w:date="2018-10-23T11:27:00Z">
        <w:r>
          <w:rPr>
            <w:rFonts w:ascii="微软雅黑" w:hAnsi="微软雅黑" w:eastAsia="微软雅黑" w:cs="微软雅黑"/>
            <w:b/>
            <w:rPrChange w:id="6258" w:author="Administrator" w:date="2018-10-23T14:05:00Z">
              <w:rPr>
                <w:b/>
              </w:rPr>
            </w:rPrChange>
          </w:rPr>
          <w:t>.</w:t>
        </w:r>
      </w:ins>
      <w:ins w:id="6259" w:author="Administrator" w:date="2018-10-23T13:51:00Z">
        <w:r>
          <w:rPr>
            <w:rFonts w:ascii="微软雅黑" w:hAnsi="微软雅黑" w:eastAsia="微软雅黑" w:cs="微软雅黑"/>
            <w:b/>
            <w:rPrChange w:id="6260" w:author="Administrator" w:date="2018-10-23T14:05:00Z">
              <w:rPr>
                <w:b/>
              </w:rPr>
            </w:rPrChange>
          </w:rPr>
          <w:t>2</w:t>
        </w:r>
      </w:ins>
      <w:ins w:id="6261" w:author="Administrator" w:date="2018-10-23T11:27:00Z">
        <w:r>
          <w:rPr>
            <w:rFonts w:ascii="微软雅黑" w:hAnsi="微软雅黑" w:eastAsia="微软雅黑" w:cs="微软雅黑"/>
            <w:b/>
            <w:rPrChange w:id="6262" w:author="Administrator" w:date="2018-10-23T14:05:00Z">
              <w:rPr>
                <w:b/>
              </w:rPr>
            </w:rPrChange>
          </w:rPr>
          <w:t xml:space="preserve"> </w:t>
        </w:r>
      </w:ins>
      <w:ins w:id="6263" w:author="Administrator" w:date="2018-10-23T11:27:00Z">
        <w:r>
          <w:rPr>
            <w:rFonts w:hint="eastAsia" w:ascii="微软雅黑" w:hAnsi="微软雅黑" w:eastAsia="微软雅黑" w:cs="微软雅黑"/>
            <w:b/>
            <w:rPrChange w:id="6264" w:author="Administrator" w:date="2018-10-23T14:05:00Z">
              <w:rPr>
                <w:rFonts w:hint="eastAsia"/>
                <w:b/>
              </w:rPr>
            </w:rPrChange>
          </w:rPr>
          <w:t>请求命令</w:t>
        </w:r>
      </w:ins>
    </w:p>
    <w:p>
      <w:pPr>
        <w:rPr>
          <w:rFonts w:hint="eastAsia" w:eastAsia="微软雅黑"/>
          <w:lang w:eastAsia="zh-CN"/>
        </w:rPr>
      </w:pPr>
      <w:ins w:id="6265" w:author="Administrator" w:date="2018-10-23T13:46:00Z">
        <w:r>
          <w:rPr>
            <w:rFonts w:hint="eastAsia" w:ascii="微软雅黑" w:hAnsi="微软雅黑" w:eastAsia="微软雅黑" w:cs="微软雅黑"/>
            <w:rPrChange w:id="6266" w:author="Administrator" w:date="2018-10-23T14:05:00Z">
              <w:rPr>
                <w:rFonts w:hint="eastAsia"/>
              </w:rPr>
            </w:rPrChange>
          </w:rPr>
          <w:t>请求类型：</w:t>
        </w:r>
      </w:ins>
      <w:ins w:id="6267" w:author="Administrator" w:date="2018-10-22T18:06:00Z">
        <w:r>
          <w:rPr>
            <w:rFonts w:ascii="微软雅黑" w:hAnsi="微软雅黑" w:eastAsia="微软雅黑" w:cs="微软雅黑"/>
            <w:rPrChange w:id="6268" w:author="Administrator" w:date="2018-10-23T14:05:00Z">
              <w:rPr/>
            </w:rPrChange>
          </w:rPr>
          <w:t>mehtod:</w:t>
        </w:r>
      </w:ins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queryPreset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param参数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072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269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270" w:author="Administrator" w:date="2018-10-23T14:05:00Z">
                    <w:rPr>
                      <w:rFonts w:hint="eastAsia"/>
                    </w:rPr>
                  </w:rPrChange>
                </w:rPr>
                <w:t>参数名称</w:t>
              </w:r>
            </w:ins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271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272" w:author="Administrator" w:date="2018-10-23T14:05:00Z">
                    <w:rPr>
                      <w:rFonts w:hint="eastAsia"/>
                    </w:rPr>
                  </w:rPrChange>
                </w:rPr>
                <w:t>类型</w:t>
              </w:r>
            </w:ins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273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274" w:author="Administrator" w:date="2018-10-23T14:05:00Z">
                    <w:rPr>
                      <w:rFonts w:hint="eastAsia"/>
                    </w:rPr>
                  </w:rPrChange>
                </w:rPr>
                <w:t>描述</w:t>
              </w:r>
            </w:ins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ins w:id="6275" w:author="Administrator" w:date="2018-10-23T11:30:00Z">
              <w:r>
                <w:rPr>
                  <w:rFonts w:hint="eastAsia" w:ascii="微软雅黑" w:hAnsi="微软雅黑" w:eastAsia="微软雅黑" w:cs="微软雅黑"/>
                  <w:szCs w:val="21"/>
                  <w:rPrChange w:id="6276" w:author="Administrator" w:date="2018-10-23T14:05:00Z">
                    <w:rPr>
                      <w:rFonts w:hint="eastAsia"/>
                    </w:rPr>
                  </w:rPrChange>
                </w:rPr>
                <w:t>是否必填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deviceID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String类型</w:t>
            </w:r>
          </w:p>
        </w:tc>
        <w:tc>
          <w:tcPr>
            <w:tcW w:w="3072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设备编码</w:t>
            </w:r>
          </w:p>
        </w:tc>
        <w:tc>
          <w:tcPr>
            <w:tcW w:w="1190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是</w:t>
            </w:r>
          </w:p>
        </w:tc>
      </w:tr>
    </w:tbl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格式如下：</w:t>
      </w:r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277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{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278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"wsId":"1234",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279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</w:t>
      </w:r>
      <w:r>
        <w:rPr>
          <w:rFonts w:hint="eastAsia" w:ascii="微软雅黑" w:hAnsi="微软雅黑" w:eastAsia="微软雅黑" w:cs="微软雅黑"/>
          <w:lang w:eastAsia="zh-CN"/>
        </w:rPr>
        <w:t>transactionID</w:t>
      </w:r>
      <w:r>
        <w:rPr>
          <w:rFonts w:hint="eastAsia" w:ascii="微软雅黑" w:hAnsi="微软雅黑" w:eastAsia="微软雅黑" w:cs="微软雅黑"/>
        </w:rPr>
        <w:t>":"1235678",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280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"method":"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eastAsia="zh-CN"/>
        </w:rPr>
        <w:t>queryPreset</w:t>
      </w:r>
      <w:r>
        <w:rPr>
          <w:rFonts w:hint="eastAsia" w:ascii="微软雅黑" w:hAnsi="微软雅黑" w:eastAsia="微软雅黑" w:cs="微软雅黑"/>
        </w:rPr>
        <w:t>",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28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param:{</w:t>
      </w:r>
    </w:p>
    <w:p>
      <w:pPr>
        <w:keepNext/>
        <w:keepLines/>
        <w:spacing w:line="413" w:lineRule="auto"/>
        <w:ind w:left="420" w:firstLine="420"/>
        <w:outlineLvl w:val="9"/>
        <w:rPr>
          <w:rFonts w:ascii="微软雅黑" w:hAnsi="微软雅黑" w:eastAsia="微软雅黑" w:cs="微软雅黑"/>
        </w:rPr>
        <w:pPrChange w:id="6282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"deviceID":"38020000001320000010"</w:t>
      </w:r>
    </w:p>
    <w:p>
      <w:pPr>
        <w:keepNext/>
        <w:keepLines/>
        <w:spacing w:line="413" w:lineRule="auto"/>
        <w:ind w:firstLine="420"/>
        <w:outlineLvl w:val="9"/>
        <w:rPr>
          <w:rFonts w:ascii="微软雅黑" w:hAnsi="微软雅黑" w:eastAsia="微软雅黑" w:cs="微软雅黑"/>
        </w:rPr>
        <w:pPrChange w:id="6283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},</w:t>
      </w:r>
    </w:p>
    <w:p>
      <w:pPr>
        <w:ind w:firstLine="420"/>
        <w:outlineLvl w:val="9"/>
        <w:rPr>
          <w:ins w:id="6284" w:author="Administrator" w:date="2018-11-13T10:53:53Z"/>
          <w:rFonts w:ascii="微软雅黑" w:hAnsi="微软雅黑" w:eastAsia="微软雅黑" w:cs="微软雅黑"/>
          <w:szCs w:val="21"/>
        </w:rPr>
      </w:pPr>
      <w:ins w:id="6285" w:author="Administrator" w:date="2018-11-13T10:53:53Z">
        <w:r>
          <w:rPr>
            <w:rFonts w:hint="eastAsia" w:ascii="微软雅黑" w:hAnsi="微软雅黑" w:eastAsia="微软雅黑" w:cs="微软雅黑"/>
            <w:szCs w:val="21"/>
          </w:rPr>
          <w:t>"token":"K71U8DBPNE",</w:t>
        </w:r>
      </w:ins>
    </w:p>
    <w:p>
      <w:pPr>
        <w:ind w:firstLine="420"/>
        <w:outlineLvl w:val="9"/>
        <w:rPr>
          <w:ins w:id="6286" w:author="Administrator" w:date="2018-11-13T10:53:53Z"/>
          <w:rFonts w:ascii="微软雅黑" w:hAnsi="微软雅黑" w:eastAsia="微软雅黑" w:cs="微软雅黑"/>
          <w:szCs w:val="21"/>
        </w:rPr>
      </w:pPr>
      <w:ins w:id="6287" w:author="Administrator" w:date="2018-11-13T10:53:53Z">
        <w:r>
          <w:rPr>
            <w:rFonts w:hint="eastAsia" w:ascii="微软雅黑" w:hAnsi="微软雅黑" w:eastAsia="微软雅黑" w:cs="微软雅黑"/>
            <w:szCs w:val="21"/>
          </w:rPr>
          <w:t>"version":"1.0"</w:t>
        </w:r>
      </w:ins>
    </w:p>
    <w:p>
      <w:pPr>
        <w:keepNext/>
        <w:keepLines/>
        <w:spacing w:line="413" w:lineRule="auto"/>
        <w:ind w:firstLine="420"/>
        <w:outlineLvl w:val="9"/>
        <w:rPr>
          <w:del w:id="6289" w:author="Administrator" w:date="2018-11-13T10:53:53Z"/>
          <w:rFonts w:ascii="微软雅黑" w:hAnsi="微软雅黑" w:eastAsia="微软雅黑" w:cs="微软雅黑"/>
        </w:rPr>
        <w:pPrChange w:id="6288" w:author="Administrator" w:date="2018-10-23T13:53:00Z">
          <w:pPr>
            <w:outlineLvl w:val="2"/>
          </w:pPr>
        </w:pPrChange>
      </w:pPr>
      <w:del w:id="6290" w:author="Administrator" w:date="2018-11-13T10:53:53Z">
        <w:r>
          <w:rPr>
            <w:rFonts w:hint="eastAsia" w:ascii="微软雅黑" w:hAnsi="微软雅黑" w:eastAsia="微软雅黑" w:cs="微软雅黑"/>
          </w:rPr>
          <w:delText>"token":"K71U8DBPNE","version":"1.0"</w:delText>
        </w:r>
      </w:del>
    </w:p>
    <w:p>
      <w:pPr>
        <w:keepNext/>
        <w:keepLines/>
        <w:spacing w:line="413" w:lineRule="auto"/>
        <w:outlineLvl w:val="9"/>
        <w:rPr>
          <w:rFonts w:ascii="微软雅黑" w:hAnsi="微软雅黑" w:eastAsia="微软雅黑" w:cs="微软雅黑"/>
        </w:rPr>
        <w:pPrChange w:id="6291" w:author="Administrator" w:date="2018-10-23T13:53:00Z">
          <w:pPr>
            <w:outlineLvl w:val="2"/>
          </w:pPr>
        </w:pPrChange>
      </w:pPr>
      <w:r>
        <w:rPr>
          <w:rFonts w:hint="eastAsia" w:ascii="微软雅黑" w:hAnsi="微软雅黑" w:eastAsia="微软雅黑" w:cs="微软雅黑"/>
        </w:rPr>
        <w:t>}</w:t>
      </w:r>
    </w:p>
    <w:p>
      <w:pPr>
        <w:pStyle w:val="4"/>
        <w:outlineLvl w:val="2"/>
        <w:rPr>
          <w:rFonts w:ascii="微软雅黑" w:hAnsi="微软雅黑" w:eastAsia="微软雅黑" w:cs="微软雅黑"/>
        </w:rPr>
        <w:pPrChange w:id="6292" w:author="Administrator" w:date="2018-10-23T13:53:00Z">
          <w:pPr>
            <w:outlineLvl w:val="2"/>
          </w:pPr>
        </w:pPrChange>
      </w:pPr>
      <w:ins w:id="6293" w:author="Administrator" w:date="2018-10-23T13:47:00Z">
        <w:r>
          <w:rPr>
            <w:rFonts w:ascii="微软雅黑" w:hAnsi="微软雅黑" w:eastAsia="微软雅黑" w:cs="微软雅黑"/>
            <w:b/>
            <w:rPrChange w:id="6294" w:author="Administrator" w:date="2018-10-23T14:05:00Z">
              <w:rPr>
                <w:b/>
              </w:rPr>
            </w:rPrChange>
          </w:rPr>
          <w:t>4</w:t>
        </w:r>
      </w:ins>
      <w:ins w:id="6295" w:author="Administrator" w:date="2018-10-23T11:27:00Z">
        <w:r>
          <w:rPr>
            <w:rFonts w:ascii="微软雅黑" w:hAnsi="微软雅黑" w:eastAsia="微软雅黑" w:cs="微软雅黑"/>
            <w:b/>
            <w:rPrChange w:id="6296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12</w:t>
      </w:r>
      <w:ins w:id="6297" w:author="Administrator" w:date="2018-10-23T11:27:00Z">
        <w:r>
          <w:rPr>
            <w:rFonts w:ascii="微软雅黑" w:hAnsi="微软雅黑" w:eastAsia="微软雅黑" w:cs="微软雅黑"/>
            <w:b/>
            <w:rPrChange w:id="6298" w:author="Administrator" w:date="2018-10-23T14:05:00Z">
              <w:rPr>
                <w:b/>
              </w:rPr>
            </w:rPrChange>
          </w:rPr>
          <w:t>.</w:t>
        </w:r>
      </w:ins>
      <w:r>
        <w:rPr>
          <w:rFonts w:hint="eastAsia" w:ascii="微软雅黑" w:hAnsi="微软雅黑" w:eastAsia="微软雅黑" w:cs="微软雅黑"/>
        </w:rPr>
        <w:t>3</w:t>
      </w:r>
      <w:ins w:id="6299" w:author="Administrator" w:date="2018-10-23T11:27:00Z">
        <w:r>
          <w:rPr>
            <w:rFonts w:ascii="微软雅黑" w:hAnsi="微软雅黑" w:eastAsia="微软雅黑" w:cs="微软雅黑"/>
            <w:b/>
            <w:rPrChange w:id="6300" w:author="Administrator" w:date="2018-10-23T14:05:00Z">
              <w:rPr>
                <w:b/>
              </w:rPr>
            </w:rPrChange>
          </w:rPr>
          <w:t xml:space="preserve"> </w:t>
        </w:r>
      </w:ins>
      <w:r>
        <w:rPr>
          <w:rFonts w:hint="eastAsia" w:ascii="微软雅黑" w:hAnsi="微软雅黑" w:eastAsia="微软雅黑" w:cs="微软雅黑"/>
        </w:rPr>
        <w:t>响应</w:t>
      </w:r>
      <w:ins w:id="6301" w:author="Administrator" w:date="2018-10-23T11:27:00Z">
        <w:r>
          <w:rPr>
            <w:rFonts w:hint="eastAsia" w:ascii="微软雅黑" w:hAnsi="微软雅黑" w:eastAsia="微软雅黑" w:cs="微软雅黑"/>
            <w:b/>
            <w:rPrChange w:id="6302" w:author="Administrator" w:date="2018-10-23T14:05:00Z">
              <w:rPr>
                <w:rFonts w:hint="eastAsia"/>
                <w:b/>
              </w:rPr>
            </w:rPrChange>
          </w:rPr>
          <w:t>命令</w:t>
        </w:r>
      </w:ins>
    </w:p>
    <w:p>
      <w:pPr>
        <w:rPr>
          <w:rFonts w:ascii="微软雅黑" w:hAnsi="微软雅黑" w:eastAsia="微软雅黑" w:cs="微软雅黑"/>
          <w:rPrChange w:id="6303" w:author="Administrator" w:date="2018-10-23T14:05:00Z">
            <w:rPr/>
          </w:rPrChange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result</w:t>
      </w:r>
      <w:ins w:id="6304" w:author="Administrator" w:date="2018-10-23T13:43:00Z">
        <w:r>
          <w:rPr>
            <w:rFonts w:hint="eastAsia" w:ascii="微软雅黑" w:hAnsi="微软雅黑" w:eastAsia="微软雅黑" w:cs="微软雅黑"/>
            <w:rPrChange w:id="6305" w:author="Administrator" w:date="2018-10-23T14:05:00Z">
              <w:rPr>
                <w:rFonts w:hint="eastAsia"/>
              </w:rPr>
            </w:rPrChange>
          </w:rPr>
          <w:t>响应参数</w:t>
        </w:r>
      </w:ins>
    </w:p>
    <w:tbl>
      <w:tblPr>
        <w:tblStyle w:val="11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306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307" w:author="Administrator" w:date="2018-10-23T14:05:00Z">
                  <w:rPr>
                    <w:rFonts w:hint="eastAsia"/>
                  </w:rPr>
                </w:rPrChange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308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309" w:author="Administrator" w:date="2018-10-23T14:05:00Z">
                  <w:rPr>
                    <w:rFonts w:hint="eastAsia"/>
                  </w:rPr>
                </w:rPrChange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31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rPrChange w:id="6311" w:author="Administrator" w:date="2018-10-23T14:05:00Z">
                  <w:rPr>
                    <w:rFonts w:hint="eastAsia"/>
                  </w:rPr>
                </w:rPrChange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6312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resetID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313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314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315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预置位</w:t>
            </w:r>
            <w:r>
              <w:rPr>
                <w:rFonts w:hint="eastAsia" w:ascii="微软雅黑" w:hAnsi="微软雅黑" w:eastAsia="微软雅黑" w:cs="微软雅黑"/>
                <w:rPrChange w:id="6316" w:author="Administrator" w:date="2018-10-23T14:05:00Z">
                  <w:rPr>
                    <w:rFonts w:hint="eastAsia"/>
                  </w:rPr>
                </w:rPrChange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rPrChange w:id="6317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eastAsia="zh-CN"/>
              </w:rPr>
              <w:t>p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resetName</w:t>
            </w:r>
          </w:p>
        </w:tc>
        <w:tc>
          <w:tcPr>
            <w:tcW w:w="2130" w:type="dxa"/>
          </w:tcPr>
          <w:p>
            <w:pPr>
              <w:rPr>
                <w:rFonts w:ascii="微软雅黑" w:hAnsi="微软雅黑" w:eastAsia="微软雅黑" w:cs="微软雅黑"/>
                <w:rPrChange w:id="6318" w:author="Administrator" w:date="2018-10-23T14:05:00Z">
                  <w:rPr/>
                </w:rPrChange>
              </w:rPr>
            </w:pPr>
            <w:r>
              <w:rPr>
                <w:rFonts w:ascii="微软雅黑" w:hAnsi="微软雅黑" w:eastAsia="微软雅黑" w:cs="微软雅黑"/>
                <w:rPrChange w:id="6319" w:author="Administrator" w:date="2018-10-23T14:05:00Z">
                  <w:rPr/>
                </w:rPrChange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 w:cs="微软雅黑"/>
                <w:rPrChange w:id="6320" w:author="Administrator" w:date="2018-10-23T14:05:00Z">
                  <w:rPr/>
                </w:rPrChange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预置位名称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ins w:id="6321" w:author="Administrator" w:date="2018-10-23T14:02:00Z"/>
          <w:rFonts w:ascii="微软雅黑" w:hAnsi="微软雅黑" w:eastAsia="微软雅黑" w:cs="微软雅黑"/>
          <w:rPrChange w:id="6322" w:author="Administrator" w:date="2018-10-23T14:05:00Z">
            <w:rPr>
              <w:ins w:id="6323" w:author="Administrator" w:date="2018-10-23T14:02:00Z"/>
            </w:rPr>
          </w:rPrChange>
        </w:rPr>
      </w:pPr>
      <w:ins w:id="6324" w:author="Administrator" w:date="2018-10-23T14:02:00Z">
        <w:r>
          <w:rPr>
            <w:rFonts w:hint="eastAsia" w:ascii="微软雅黑" w:hAnsi="微软雅黑" w:eastAsia="微软雅黑" w:cs="微软雅黑"/>
            <w:rPrChange w:id="6325" w:author="Administrator" w:date="2018-10-23T14:05:00Z">
              <w:rPr>
                <w:rFonts w:hint="eastAsia"/>
              </w:rPr>
            </w:rPrChange>
          </w:rPr>
          <w:t>临时响应</w:t>
        </w:r>
      </w:ins>
      <w:ins w:id="6326" w:author="Administrator" w:date="2018-10-23T14:02:00Z">
        <w:r>
          <w:rPr>
            <w:rFonts w:hint="eastAsia" w:ascii="微软雅黑" w:hAnsi="微软雅黑" w:eastAsia="微软雅黑" w:cs="微软雅黑"/>
            <w:rPrChange w:id="6327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328" w:author="Administrator" w:date="2018-10-23T14:02:00Z">
        <w:r>
          <w:rPr>
            <w:rFonts w:ascii="微软雅黑" w:hAnsi="微软雅黑" w:eastAsia="微软雅黑" w:cs="微软雅黑"/>
            <w:rPrChange w:id="6329" w:author="Administrator" w:date="2018-10-23T14:05:00Z">
              <w:rPr/>
            </w:rPrChange>
          </w:rPr>
          <w:instrText xml:space="preserve"> HYPERLINK \l "</w:instrText>
        </w:r>
      </w:ins>
      <w:ins w:id="6330" w:author="Administrator" w:date="2018-10-23T14:02:00Z">
        <w:r>
          <w:rPr>
            <w:rFonts w:hint="eastAsia" w:ascii="微软雅黑" w:hAnsi="微软雅黑" w:eastAsia="微软雅黑" w:cs="微软雅黑"/>
            <w:rPrChange w:id="6331" w:author="Administrator" w:date="2018-10-23T14:05:00Z">
              <w:rPr>
                <w:rFonts w:hint="eastAsia"/>
              </w:rPr>
            </w:rPrChange>
          </w:rPr>
          <w:instrText xml:space="preserve">_2.3 </w:instrText>
        </w:r>
      </w:ins>
      <w:ins w:id="6332" w:author="Administrator" w:date="2018-10-23T14:02:00Z">
        <w:r>
          <w:rPr>
            <w:rFonts w:hint="eastAsia" w:ascii="微软雅黑" w:hAnsi="微软雅黑" w:eastAsia="微软雅黑" w:cs="微软雅黑"/>
            <w:rPrChange w:id="6333" w:author="Administrator" w:date="2018-10-23T14:05:00Z">
              <w:rPr>
                <w:rFonts w:hint="eastAsia"/>
              </w:rPr>
            </w:rPrChange>
          </w:rPr>
          <w:instrText xml:space="preserve">临时响应实例</w:instrText>
        </w:r>
      </w:ins>
      <w:ins w:id="6334" w:author="Administrator" w:date="2018-10-23T14:02:00Z">
        <w:r>
          <w:rPr>
            <w:rFonts w:ascii="微软雅黑" w:hAnsi="微软雅黑" w:eastAsia="微软雅黑" w:cs="微软雅黑"/>
            <w:rPrChange w:id="6335" w:author="Administrator" w:date="2018-10-23T14:05:00Z">
              <w:rPr/>
            </w:rPrChange>
          </w:rPr>
          <w:instrText xml:space="preserve">" </w:instrText>
        </w:r>
      </w:ins>
      <w:ins w:id="6336" w:author="Administrator" w:date="2018-10-23T14:02:00Z">
        <w:r>
          <w:rPr>
            <w:rFonts w:hint="eastAsia" w:ascii="微软雅黑" w:hAnsi="微软雅黑" w:eastAsia="微软雅黑" w:cs="微软雅黑"/>
            <w:rPrChange w:id="6337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338" w:author="Administrator" w:date="2018-10-23T14:02:00Z">
        <w:r>
          <w:rPr>
            <w:rStyle w:val="9"/>
            <w:rFonts w:ascii="微软雅黑" w:hAnsi="微软雅黑" w:eastAsia="微软雅黑" w:cs="微软雅黑"/>
            <w:rPrChange w:id="6339" w:author="Administrator" w:date="2018-10-23T14:05:00Z">
              <w:rPr>
                <w:rStyle w:val="9"/>
              </w:rPr>
            </w:rPrChange>
          </w:rPr>
          <w:t xml:space="preserve">2.3 </w:t>
        </w:r>
      </w:ins>
      <w:ins w:id="6340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341" w:author="Administrator" w:date="2018-10-23T14:05:00Z">
              <w:rPr>
                <w:rStyle w:val="9"/>
                <w:rFonts w:hint="eastAsia"/>
              </w:rPr>
            </w:rPrChange>
          </w:rPr>
          <w:t>临时响应实例</w:t>
        </w:r>
      </w:ins>
      <w:ins w:id="6342" w:author="Administrator" w:date="2018-10-23T14:02:00Z">
        <w:r>
          <w:rPr>
            <w:rFonts w:hint="eastAsia" w:ascii="微软雅黑" w:hAnsi="微软雅黑" w:eastAsia="微软雅黑" w:cs="微软雅黑"/>
            <w:rPrChange w:id="6343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344" w:author="Administrator" w:date="2018-10-23T14:02:00Z"/>
          <w:rFonts w:ascii="微软雅黑" w:hAnsi="微软雅黑" w:eastAsia="微软雅黑" w:cs="微软雅黑"/>
          <w:rPrChange w:id="6345" w:author="Administrator" w:date="2018-10-23T14:05:00Z">
            <w:rPr>
              <w:ins w:id="6346" w:author="Administrator" w:date="2018-10-23T14:02:00Z"/>
            </w:rPr>
          </w:rPrChange>
        </w:rPr>
      </w:pPr>
      <w:ins w:id="6347" w:author="Administrator" w:date="2018-10-23T14:02:00Z">
        <w:r>
          <w:rPr>
            <w:rFonts w:hint="eastAsia" w:ascii="微软雅黑" w:hAnsi="微软雅黑" w:eastAsia="微软雅黑" w:cs="微软雅黑"/>
            <w:rPrChange w:id="6348" w:author="Administrator" w:date="2018-10-23T14:05:00Z">
              <w:rPr>
                <w:rFonts w:hint="eastAsia"/>
              </w:rPr>
            </w:rPrChange>
          </w:rPr>
          <w:t>错误响应</w:t>
        </w:r>
      </w:ins>
      <w:ins w:id="6349" w:author="Administrator" w:date="2018-10-23T14:02:00Z">
        <w:r>
          <w:rPr>
            <w:rFonts w:hint="eastAsia" w:ascii="微软雅黑" w:hAnsi="微软雅黑" w:eastAsia="微软雅黑" w:cs="微软雅黑"/>
            <w:rPrChange w:id="6350" w:author="Administrator" w:date="2018-10-23T14:05:00Z">
              <w:rPr>
                <w:rFonts w:hint="eastAsia"/>
              </w:rPr>
            </w:rPrChange>
          </w:rPr>
          <w:fldChar w:fldCharType="begin"/>
        </w:r>
      </w:ins>
      <w:ins w:id="6351" w:author="Administrator" w:date="2018-10-23T14:02:00Z">
        <w:r>
          <w:rPr>
            <w:rFonts w:ascii="微软雅黑" w:hAnsi="微软雅黑" w:eastAsia="微软雅黑" w:cs="微软雅黑"/>
            <w:rPrChange w:id="6352" w:author="Administrator" w:date="2018-10-23T14:05:00Z">
              <w:rPr/>
            </w:rPrChange>
          </w:rPr>
          <w:instrText xml:space="preserve"> HYPERLINK \l "</w:instrText>
        </w:r>
      </w:ins>
      <w:ins w:id="6353" w:author="Administrator" w:date="2018-10-23T14:02:00Z">
        <w:r>
          <w:rPr>
            <w:rFonts w:hint="eastAsia" w:ascii="微软雅黑" w:hAnsi="微软雅黑" w:eastAsia="微软雅黑" w:cs="微软雅黑"/>
            <w:rPrChange w:id="6354" w:author="Administrator" w:date="2018-10-23T14:05:00Z">
              <w:rPr>
                <w:rFonts w:hint="eastAsia"/>
              </w:rPr>
            </w:rPrChange>
          </w:rPr>
          <w:instrText xml:space="preserve">_2.4 </w:instrText>
        </w:r>
      </w:ins>
      <w:ins w:id="6355" w:author="Administrator" w:date="2018-10-23T14:02:00Z">
        <w:r>
          <w:rPr>
            <w:rFonts w:hint="eastAsia" w:ascii="微软雅黑" w:hAnsi="微软雅黑" w:eastAsia="微软雅黑" w:cs="微软雅黑"/>
            <w:rPrChange w:id="6356" w:author="Administrator" w:date="2018-10-23T14:05:00Z">
              <w:rPr>
                <w:rFonts w:hint="eastAsia"/>
              </w:rPr>
            </w:rPrChange>
          </w:rPr>
          <w:instrText xml:space="preserve">响应失败实例</w:instrText>
        </w:r>
      </w:ins>
      <w:ins w:id="6357" w:author="Administrator" w:date="2018-10-23T14:02:00Z">
        <w:r>
          <w:rPr>
            <w:rFonts w:ascii="微软雅黑" w:hAnsi="微软雅黑" w:eastAsia="微软雅黑" w:cs="微软雅黑"/>
            <w:rPrChange w:id="6358" w:author="Administrator" w:date="2018-10-23T14:05:00Z">
              <w:rPr/>
            </w:rPrChange>
          </w:rPr>
          <w:instrText xml:space="preserve">" </w:instrText>
        </w:r>
      </w:ins>
      <w:ins w:id="6359" w:author="Administrator" w:date="2018-10-23T14:02:00Z">
        <w:r>
          <w:rPr>
            <w:rFonts w:hint="eastAsia" w:ascii="微软雅黑" w:hAnsi="微软雅黑" w:eastAsia="微软雅黑" w:cs="微软雅黑"/>
            <w:rPrChange w:id="6360" w:author="Administrator" w:date="2018-10-23T14:05:00Z">
              <w:rPr>
                <w:rFonts w:hint="eastAsia"/>
              </w:rPr>
            </w:rPrChange>
          </w:rPr>
          <w:fldChar w:fldCharType="separate"/>
        </w:r>
      </w:ins>
      <w:ins w:id="6361" w:author="Administrator" w:date="2018-10-23T14:02:00Z">
        <w:r>
          <w:rPr>
            <w:rStyle w:val="9"/>
            <w:rFonts w:ascii="微软雅黑" w:hAnsi="微软雅黑" w:eastAsia="微软雅黑" w:cs="微软雅黑"/>
            <w:rPrChange w:id="6362" w:author="Administrator" w:date="2018-10-23T14:05:00Z">
              <w:rPr>
                <w:rStyle w:val="9"/>
              </w:rPr>
            </w:rPrChange>
          </w:rPr>
          <w:t xml:space="preserve">2.4 </w:t>
        </w:r>
      </w:ins>
      <w:ins w:id="6363" w:author="Administrator" w:date="2018-10-23T14:02:00Z">
        <w:r>
          <w:rPr>
            <w:rStyle w:val="9"/>
            <w:rFonts w:hint="eastAsia" w:ascii="微软雅黑" w:hAnsi="微软雅黑" w:eastAsia="微软雅黑" w:cs="微软雅黑"/>
            <w:rPrChange w:id="6364" w:author="Administrator" w:date="2018-10-23T14:05:00Z">
              <w:rPr>
                <w:rStyle w:val="9"/>
                <w:rFonts w:hint="eastAsia"/>
              </w:rPr>
            </w:rPrChange>
          </w:rPr>
          <w:t>响应失败实例</w:t>
        </w:r>
      </w:ins>
      <w:ins w:id="6365" w:author="Administrator" w:date="2018-10-23T14:02:00Z">
        <w:r>
          <w:rPr>
            <w:rFonts w:hint="eastAsia" w:ascii="微软雅黑" w:hAnsi="微软雅黑" w:eastAsia="微软雅黑" w:cs="微软雅黑"/>
            <w:rPrChange w:id="6366" w:author="Administrator" w:date="2018-10-23T14:05:00Z">
              <w:rPr>
                <w:rFonts w:hint="eastAsia"/>
              </w:rPr>
            </w:rPrChange>
          </w:rPr>
          <w:fldChar w:fldCharType="end"/>
        </w:r>
      </w:ins>
    </w:p>
    <w:p>
      <w:pPr>
        <w:rPr>
          <w:ins w:id="6367" w:author="Administrator" w:date="2018-10-23T14:02:00Z"/>
          <w:rFonts w:ascii="微软雅黑" w:hAnsi="微软雅黑" w:eastAsia="微软雅黑" w:cs="微软雅黑"/>
          <w:rPrChange w:id="6368" w:author="Administrator" w:date="2018-10-23T14:05:00Z">
            <w:rPr>
              <w:ins w:id="6369" w:author="Administrator" w:date="2018-10-23T14:02:00Z"/>
            </w:rPr>
          </w:rPrChange>
        </w:rPr>
      </w:pPr>
      <w:ins w:id="6370" w:author="Administrator" w:date="2018-10-23T14:02:00Z">
        <w:r>
          <w:rPr>
            <w:rFonts w:hint="eastAsia" w:ascii="微软雅黑" w:hAnsi="微软雅黑" w:eastAsia="微软雅黑" w:cs="微软雅黑"/>
            <w:rPrChange w:id="6371" w:author="Administrator" w:date="2018-10-23T14:05:00Z">
              <w:rPr>
                <w:rFonts w:hint="eastAsia"/>
              </w:rPr>
            </w:rPrChange>
          </w:rPr>
          <w:t>最终响应</w:t>
        </w:r>
      </w:ins>
    </w:p>
    <w:p>
      <w:pPr>
        <w:pStyle w:val="2"/>
        <w:rPr>
          <w:rFonts w:ascii="微软雅黑" w:hAnsi="微软雅黑" w:eastAsia="微软雅黑" w:cs="微软雅黑"/>
          <w:rPrChange w:id="6372" w:author="Administrator" w:date="2018-10-23T14:05:00Z">
            <w:rPr/>
          </w:rPrChange>
        </w:rPr>
      </w:pPr>
      <w:r>
        <w:rPr>
          <w:rFonts w:hint="eastAsia" w:eastAsia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rPrChange w:id="6373" w:author="Administrator" w:date="2018-10-23T14:05:00Z">
            <w:rPr>
              <w:rFonts w:hint="eastAsia"/>
            </w:rPr>
          </w:rPrChange>
        </w:rPr>
        <w:t xml:space="preserve"> </w:t>
      </w:r>
      <w:r>
        <w:rPr>
          <w:rFonts w:hint="eastAsia" w:ascii="微软雅黑" w:hAnsi="微软雅黑" w:eastAsia="微软雅黑" w:cs="微软雅黑"/>
          <w:rPrChange w:id="6374" w:author="Administrator" w:date="2018-10-23T14:05:00Z">
            <w:rPr>
              <w:rFonts w:hint="eastAsia"/>
            </w:rPr>
          </w:rPrChange>
        </w:rPr>
        <w:t>系统错误码定义</w:t>
      </w:r>
    </w:p>
    <w:p>
      <w:pPr>
        <w:pStyle w:val="16"/>
        <w:ind w:left="360" w:firstLine="0" w:firstLineChars="0"/>
      </w:pPr>
      <w:r>
        <w:rPr>
          <w:rStyle w:val="8"/>
          <w:rFonts w:cs="Times New Roman"/>
          <w:color w:val="000000"/>
          <w:sz w:val="36"/>
          <w:szCs w:val="36"/>
        </w:rPr>
        <w:t>1XX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beforeAutospacing="0" w:after="0" w:afterAutospacing="0" w:line="200" w:lineRule="atLeast"/>
        <w:ind w:left="0"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100 Trying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正在呼叫</w:t>
      </w:r>
      <w:r>
        <w:rPr>
          <w:rFonts w:hint="eastAsia"/>
          <w:color w:val="000000"/>
          <w:sz w:val="20"/>
          <w:szCs w:val="20"/>
        </w:rPr>
        <w:t>，但还没联系上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。 </w:t>
      </w:r>
      <w:r>
        <w:rPr>
          <w:rFonts w:hint="eastAsia" w:cs="Times New Roman"/>
          <w:color w:val="000000"/>
          <w:sz w:val="20"/>
          <w:szCs w:val="20"/>
        </w:rPr>
        <w:t>180 Ringing </w:t>
      </w: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</w:t>
      </w:r>
      <w:r>
        <w:rPr>
          <w:rFonts w:hint="eastAsia" w:cs="Times New Roman"/>
          <w:color w:val="000000"/>
          <w:sz w:val="20"/>
          <w:szCs w:val="20"/>
        </w:rPr>
        <w:t>,callee</w:t>
      </w:r>
      <w:r>
        <w:rPr>
          <w:rFonts w:hint="eastAsia"/>
          <w:color w:val="000000"/>
          <w:sz w:val="20"/>
          <w:szCs w:val="20"/>
        </w:rPr>
        <w:t>的铃正在响</w:t>
      </w:r>
      <w:r>
        <w:rPr>
          <w:rFonts w:hint="eastAsia" w:cs="Times New Roman"/>
          <w:color w:val="000000"/>
          <w:sz w:val="20"/>
          <w:szCs w:val="20"/>
        </w:rPr>
        <w:t>.</w:t>
      </w:r>
      <w:r>
        <w:rPr>
          <w:rFonts w:hint="eastAsia"/>
          <w:color w:val="000000"/>
          <w:sz w:val="20"/>
          <w:szCs w:val="20"/>
        </w:rPr>
        <w:t>收到这个信息后，等待</w:t>
      </w:r>
      <w:r>
        <w:rPr>
          <w:rFonts w:hint="eastAsia" w:cs="Times New Roman"/>
          <w:color w:val="000000"/>
          <w:sz w:val="20"/>
          <w:szCs w:val="20"/>
        </w:rPr>
        <w:t>200 OK</w:t>
      </w:r>
    </w:p>
    <w:p>
      <w:pPr>
        <w:pStyle w:val="17"/>
        <w:numPr>
          <w:ilvl w:val="0"/>
          <w:numId w:val="2"/>
        </w:numPr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181 Call is being forwarded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被</w:t>
      </w:r>
      <w:r>
        <w:rPr>
          <w:rFonts w:hint="eastAsia"/>
          <w:color w:val="FF0000"/>
          <w:sz w:val="20"/>
          <w:szCs w:val="20"/>
        </w:rPr>
        <w:t>重新路由到另外一个目的地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182 Queued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callee</w:t>
      </w:r>
      <w:r>
        <w:rPr>
          <w:rFonts w:hint="eastAsia"/>
          <w:color w:val="FF0000"/>
          <w:sz w:val="20"/>
          <w:szCs w:val="20"/>
        </w:rPr>
        <w:t>当前是不可获得的</w:t>
      </w:r>
      <w:r>
        <w:rPr>
          <w:rFonts w:hint="eastAsia"/>
          <w:color w:val="000000"/>
          <w:sz w:val="20"/>
          <w:szCs w:val="20"/>
        </w:rPr>
        <w:t>，但是对方不想直接拒绝呼叫，而是选择放在呼叫队列中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183 Session progress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用来</w:t>
      </w:r>
      <w:r>
        <w:rPr>
          <w:rFonts w:hint="eastAsia"/>
          <w:color w:val="FF0000"/>
          <w:sz w:val="20"/>
          <w:szCs w:val="20"/>
        </w:rPr>
        <w:t>警告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频段</w:t>
      </w:r>
      <w:r>
        <w:rPr>
          <w:rFonts w:hint="eastAsia" w:cs="Times New Roman"/>
          <w:color w:val="FF0000"/>
          <w:sz w:val="20"/>
          <w:szCs w:val="20"/>
        </w:rPr>
        <w:t>(inband)</w:t>
      </w:r>
      <w:r>
        <w:rPr>
          <w:rFonts w:hint="eastAsia"/>
          <w:color w:val="FF0000"/>
          <w:sz w:val="20"/>
          <w:szCs w:val="20"/>
        </w:rPr>
        <w:t>错误</w:t>
      </w:r>
      <w:r>
        <w:rPr>
          <w:rFonts w:hint="eastAsia"/>
          <w:color w:val="000000"/>
          <w:sz w:val="20"/>
          <w:szCs w:val="20"/>
        </w:rPr>
        <w:t>。当从</w:t>
      </w:r>
      <w:r>
        <w:rPr>
          <w:rFonts w:hint="eastAsia" w:cs="Times New Roman"/>
          <w:color w:val="000000"/>
          <w:sz w:val="20"/>
          <w:szCs w:val="20"/>
        </w:rPr>
        <w:t>PSTN</w:t>
      </w:r>
      <w:r>
        <w:rPr>
          <w:rFonts w:hint="eastAsia"/>
          <w:color w:val="000000"/>
          <w:sz w:val="20"/>
          <w:szCs w:val="20"/>
        </w:rPr>
        <w:t>收到一个</w:t>
      </w:r>
      <w:r>
        <w:rPr>
          <w:rFonts w:hint="eastAsia" w:cs="Times New Roman"/>
          <w:color w:val="000000"/>
          <w:sz w:val="20"/>
          <w:szCs w:val="20"/>
        </w:rPr>
        <w:t>ISDN</w:t>
      </w:r>
      <w:r>
        <w:rPr>
          <w:rFonts w:hint="eastAsia"/>
          <w:color w:val="000000"/>
          <w:sz w:val="20"/>
          <w:szCs w:val="20"/>
        </w:rPr>
        <w:t>消息，</w:t>
      </w:r>
      <w:r>
        <w:rPr>
          <w:rFonts w:hint="eastAsia" w:cs="Times New Roman"/>
          <w:color w:val="000000"/>
          <w:sz w:val="20"/>
          <w:szCs w:val="20"/>
        </w:rPr>
        <w:t>SIP gateway </w:t>
      </w:r>
      <w:r>
        <w:rPr>
          <w:rFonts w:hint="eastAsia"/>
          <w:color w:val="000000"/>
          <w:sz w:val="20"/>
          <w:szCs w:val="20"/>
        </w:rPr>
        <w:t>产生</w:t>
      </w:r>
      <w:r>
        <w:rPr>
          <w:rFonts w:hint="eastAsia" w:cs="Times New Roman"/>
          <w:color w:val="000000"/>
          <w:sz w:val="20"/>
          <w:szCs w:val="20"/>
        </w:rPr>
        <w:t>183 Session progress 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2xx successful Responses </w:t>
      </w:r>
      <w:r>
        <w:rPr>
          <w:rFonts w:hint="eastAsia" w:cs="Times New Roman"/>
          <w:color w:val="000000"/>
          <w:sz w:val="20"/>
          <w:szCs w:val="20"/>
        </w:rPr>
        <w:br w:type="textWrapping"/>
      </w:r>
      <w:r>
        <w:rPr>
          <w:rFonts w:hint="eastAsia" w:cs="Times New Roman"/>
          <w:color w:val="000000"/>
          <w:sz w:val="20"/>
          <w:szCs w:val="20"/>
        </w:rPr>
        <w:t>200 OK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3xx Redirection Responses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300 Multiple choices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呼叫的地址被解析成多个地址</w:t>
      </w:r>
      <w:r>
        <w:rPr>
          <w:rFonts w:hint="eastAsia"/>
          <w:color w:val="000000"/>
          <w:sz w:val="20"/>
          <w:szCs w:val="20"/>
        </w:rPr>
        <w:t>，所有的地址都被提供出来，用户或用户代理可以从中选择联系哪个。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301 Moved permanently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指定地址的用户已经永远不可用</w:t>
      </w:r>
      <w:r>
        <w:rPr>
          <w:rFonts w:hint="eastAsia"/>
          <w:color w:val="000000"/>
          <w:sz w:val="20"/>
          <w:szCs w:val="20"/>
        </w:rPr>
        <w:t>，在头中已经用另外一个地址替换了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302 Moved temporarily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指定地址的用户临时不可用</w:t>
      </w:r>
      <w:r>
        <w:rPr>
          <w:rFonts w:hint="eastAsia"/>
          <w:color w:val="000000"/>
          <w:sz w:val="20"/>
          <w:szCs w:val="20"/>
        </w:rPr>
        <w:t>，在头中已经用另外一个地址代替了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305 Use proxy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caller</w:t>
      </w:r>
      <w:r>
        <w:rPr>
          <w:rFonts w:hint="eastAsia"/>
          <w:color w:val="FF0000"/>
          <w:sz w:val="20"/>
          <w:szCs w:val="20"/>
        </w:rPr>
        <w:t>必须用一个</w:t>
      </w:r>
      <w:r>
        <w:rPr>
          <w:rFonts w:hint="eastAsia" w:cs="Times New Roman"/>
          <w:color w:val="FF0000"/>
          <w:sz w:val="20"/>
          <w:szCs w:val="20"/>
        </w:rPr>
        <w:t>proxy</w:t>
      </w:r>
      <w:r>
        <w:rPr>
          <w:rFonts w:hint="eastAsia"/>
          <w:color w:val="FF0000"/>
          <w:sz w:val="20"/>
          <w:szCs w:val="20"/>
        </w:rPr>
        <w:t>来联系</w:t>
      </w:r>
      <w:r>
        <w:rPr>
          <w:rFonts w:hint="eastAsia" w:cs="Times New Roman"/>
          <w:color w:val="FF0000"/>
          <w:sz w:val="20"/>
          <w:szCs w:val="20"/>
        </w:rPr>
        <w:t>callee</w:t>
      </w:r>
      <w:r>
        <w:rPr>
          <w:rFonts w:hint="eastAsia"/>
          <w:color w:val="FF0000"/>
          <w:sz w:val="20"/>
          <w:szCs w:val="20"/>
        </w:rPr>
        <w:t>.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380 Alternative service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call</w:t>
      </w:r>
      <w:r>
        <w:rPr>
          <w:rFonts w:hint="eastAsia"/>
          <w:color w:val="FF0000"/>
          <w:sz w:val="20"/>
          <w:szCs w:val="20"/>
        </w:rPr>
        <w:t>不成功，但是可选择其他的服务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4xx Request Failure Responses</w:t>
      </w:r>
    </w:p>
    <w:p>
      <w:pPr>
        <w:pStyle w:val="17"/>
        <w:numPr>
          <w:ilvl w:val="0"/>
          <w:numId w:val="1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400 Bad Request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</w:t>
      </w:r>
      <w:r>
        <w:rPr>
          <w:rFonts w:hint="eastAsia"/>
          <w:color w:val="FF0000"/>
          <w:sz w:val="20"/>
          <w:szCs w:val="20"/>
        </w:rPr>
        <w:t>非法格式，请求不能被理解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401 Unauthorized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说明请求</w:t>
      </w:r>
      <w:r>
        <w:rPr>
          <w:rFonts w:hint="eastAsia"/>
          <w:color w:val="FF0000"/>
          <w:sz w:val="20"/>
          <w:szCs w:val="20"/>
        </w:rPr>
        <w:t>需要用户认证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402 Payment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说明完成会话需要付费.</w:t>
      </w:r>
    </w:p>
    <w:p>
      <w:pPr>
        <w:pStyle w:val="17"/>
        <w:numPr>
          <w:ilvl w:val="0"/>
          <w:numId w:val="1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20"/>
          <w:szCs w:val="20"/>
        </w:rPr>
        <w:t>403 Forbidden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FF0000"/>
          <w:sz w:val="20"/>
          <w:szCs w:val="20"/>
        </w:rPr>
        <w:t>server</w:t>
      </w:r>
      <w:r>
        <w:rPr>
          <w:rFonts w:hint="eastAsia"/>
          <w:color w:val="FF0000"/>
          <w:sz w:val="20"/>
          <w:szCs w:val="20"/>
        </w:rPr>
        <w:t>已经收到并能理解请求但不提供服务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404 Not Found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server</w:t>
      </w:r>
      <w:r>
        <w:rPr>
          <w:rFonts w:hint="eastAsia"/>
          <w:color w:val="000000"/>
          <w:sz w:val="20"/>
          <w:szCs w:val="20"/>
        </w:rPr>
        <w:t>有明确的信息在指定的域中</w:t>
      </w:r>
      <w:r>
        <w:rPr>
          <w:rFonts w:hint="eastAsia"/>
          <w:color w:val="FF0000"/>
          <w:sz w:val="20"/>
          <w:szCs w:val="20"/>
        </w:rPr>
        <w:t>用户不存在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1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405 Method Not Allowed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请求中指定的方法是不被允许的。将返回一个允许的方法列表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1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/>
          <w:color w:val="FF0000"/>
          <w:sz w:val="20"/>
          <w:szCs w:val="20"/>
        </w:rPr>
        <w:t>被请求的资源只对某些特殊的请求作出响应</w:t>
      </w:r>
      <w:r>
        <w:rPr>
          <w:rFonts w:hint="eastAsia"/>
          <w:color w:val="000000"/>
          <w:sz w:val="20"/>
          <w:szCs w:val="20"/>
        </w:rPr>
        <w:t>，对目前头</w:t>
      </w:r>
      <w:r>
        <w:rPr>
          <w:rFonts w:hint="eastAsia" w:cs="Times New Roman"/>
          <w:color w:val="000000"/>
          <w:sz w:val="20"/>
          <w:szCs w:val="20"/>
        </w:rPr>
        <w:t>(header)</w:t>
      </w:r>
      <w:r>
        <w:rPr>
          <w:rFonts w:hint="eastAsia"/>
          <w:color w:val="000000"/>
          <w:sz w:val="20"/>
          <w:szCs w:val="20"/>
        </w:rPr>
        <w:t>中指定的请求不接受</w:t>
      </w:r>
      <w:r>
        <w:rPr>
          <w:rFonts w:hint="eastAsia" w:cs="Times New Roman"/>
          <w:color w:val="000000"/>
          <w:sz w:val="20"/>
          <w:szCs w:val="20"/>
        </w:rPr>
        <w:t>.</w:t>
      </w:r>
    </w:p>
    <w:p>
      <w:pPr>
        <w:pStyle w:val="17"/>
        <w:numPr>
          <w:ilvl w:val="0"/>
          <w:numId w:val="1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407 Proxy authentication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和401 Unauthorized response相似.但是，它说明client必须首先在proxy上认证自己。</w:t>
      </w:r>
    </w:p>
    <w:p>
      <w:pPr>
        <w:pStyle w:val="17"/>
        <w:numPr>
          <w:ilvl w:val="0"/>
          <w:numId w:val="1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408 Request timeout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说明在timeout时间过期前，server不能产生响应.</w:t>
      </w:r>
    </w:p>
    <w:p>
      <w:pPr>
        <w:pStyle w:val="17"/>
        <w:numPr>
          <w:ilvl w:val="0"/>
          <w:numId w:val="1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409 Conflict</w:t>
      </w:r>
    </w:p>
    <w:p>
      <w:pPr>
        <w:pStyle w:val="17"/>
        <w:shd w:val="clear" w:color="auto" w:fill="FFFFFF"/>
        <w:spacing w:before="15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说明由于和当前资源状态产生冲突，请求不能被处理。</w:t>
      </w:r>
    </w:p>
    <w:p>
      <w:pPr>
        <w:pStyle w:val="17"/>
        <w:numPr>
          <w:ilvl w:val="0"/>
          <w:numId w:val="2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410 Gone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说明请求资源在server上永远不可用，也没有转发的地址。</w:t>
      </w:r>
    </w:p>
    <w:p>
      <w:pPr>
        <w:pStyle w:val="17"/>
        <w:numPr>
          <w:ilvl w:val="0"/>
          <w:numId w:val="2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411 Length required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说明用户拒绝接受没有定义content长度的请求。</w:t>
      </w:r>
    </w:p>
    <w:p>
      <w:pPr>
        <w:pStyle w:val="17"/>
        <w:numPr>
          <w:ilvl w:val="0"/>
          <w:numId w:val="2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  <w:r>
        <w:rPr>
          <w:rStyle w:val="8"/>
          <w:rFonts w:hint="eastAsia"/>
          <w:color w:val="000000"/>
          <w:sz w:val="20"/>
          <w:szCs w:val="20"/>
        </w:rPr>
        <w:t>413 Request entity too large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说明server拒绝处理请求，因为它太大，超过了server能处理的大小。</w:t>
      </w:r>
    </w:p>
    <w:p>
      <w:pPr>
        <w:pStyle w:val="17"/>
        <w:numPr>
          <w:ilvl w:val="0"/>
          <w:numId w:val="2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414 Request-URI too long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说明server拒绝处理请求，因为请求的URI太长，server不能解释它。</w:t>
      </w:r>
    </w:p>
    <w:p>
      <w:pPr>
        <w:pStyle w:val="17"/>
        <w:numPr>
          <w:ilvl w:val="0"/>
          <w:numId w:val="2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415 Unsupported media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说明server拒绝处理请求，因为body格式不被目的终端支持</w:t>
      </w:r>
    </w:p>
    <w:p>
      <w:pPr>
        <w:pStyle w:val="17"/>
        <w:numPr>
          <w:ilvl w:val="0"/>
          <w:numId w:val="2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420 Bad extension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说明server不能理解在header中指出的扩展协议。</w:t>
      </w:r>
    </w:p>
    <w:p>
      <w:pPr>
        <w:pStyle w:val="17"/>
        <w:numPr>
          <w:ilvl w:val="0"/>
          <w:numId w:val="2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480 Temporarily unavailable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已经被联系上，但是暂时不可用。</w:t>
      </w:r>
    </w:p>
    <w:p>
      <w:pPr>
        <w:pStyle w:val="17"/>
        <w:numPr>
          <w:ilvl w:val="0"/>
          <w:numId w:val="2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481 Call leg/transaction does not exist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说明server正在忽略请求，由于它是一个没有匹配legID的BYE或者是一个没有匹配事务的CANCEL。</w:t>
      </w:r>
    </w:p>
    <w:p>
      <w:pPr>
        <w:pStyle w:val="17"/>
        <w:numPr>
          <w:ilvl w:val="0"/>
          <w:numId w:val="2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482 Loop detected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说明server收到了一个包含它自己路径的请求.</w:t>
      </w:r>
    </w:p>
    <w:p>
      <w:pPr>
        <w:pStyle w:val="17"/>
        <w:numPr>
          <w:ilvl w:val="0"/>
          <w:numId w:val="2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483 Too many hops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说明server收到了一个请求，它需要的hop数超过了在header中允许的最大hop数.</w:t>
      </w:r>
    </w:p>
    <w:p>
      <w:pPr>
        <w:pStyle w:val="17"/>
        <w:numPr>
          <w:ilvl w:val="0"/>
          <w:numId w:val="3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484 Address incomplete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说明server收到一个地址不完整的请求.</w:t>
      </w:r>
    </w:p>
    <w:p>
      <w:pPr>
        <w:pStyle w:val="17"/>
        <w:numPr>
          <w:ilvl w:val="0"/>
          <w:numId w:val="3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485 Ambiguous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说明server收到一个请求，其中callee的地址是不明确的，也没有可能备用的地址供选择。</w:t>
      </w:r>
    </w:p>
    <w:p>
      <w:pPr>
        <w:pStyle w:val="17"/>
        <w:numPr>
          <w:ilvl w:val="0"/>
          <w:numId w:val="3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486 Busy 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说明callee已经被联系上，但是它们的系统不能承受额外的call.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ascii="Verdana" w:hAnsi="Verdana"/>
          <w:color w:val="666666"/>
        </w:rPr>
        <w:t>488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Fonts w:hint="eastAsia"/>
          <w:color w:val="666666"/>
        </w:rPr>
        <w:t>（暂时不能进行）。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36"/>
          <w:szCs w:val="36"/>
        </w:rPr>
        <w:t>5xx Server Failure Responses</w:t>
      </w:r>
    </w:p>
    <w:p>
      <w:pPr>
        <w:pStyle w:val="17"/>
        <w:numPr>
          <w:ilvl w:val="0"/>
          <w:numId w:val="33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500 Server internal error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说明server或gateway发生意外错误从而不能处理请求.</w:t>
      </w:r>
    </w:p>
    <w:p>
      <w:pPr>
        <w:pStyle w:val="17"/>
        <w:numPr>
          <w:ilvl w:val="0"/>
          <w:numId w:val="34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501 Not implemented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说明server或gateway不支持完成请求所需的功能.</w:t>
      </w:r>
    </w:p>
    <w:p>
      <w:pPr>
        <w:pStyle w:val="17"/>
        <w:numPr>
          <w:ilvl w:val="0"/>
          <w:numId w:val="35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502 Bad gateway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说明server或gateway从下游server收到一个非法响应.</w:t>
      </w:r>
    </w:p>
    <w:p>
      <w:pPr>
        <w:pStyle w:val="17"/>
        <w:numPr>
          <w:ilvl w:val="0"/>
          <w:numId w:val="36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503 Service unavailable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说明由于超负载或维护问题，server或gateway不能处理请求.</w:t>
      </w:r>
    </w:p>
    <w:p>
      <w:pPr>
        <w:pStyle w:val="17"/>
        <w:numPr>
          <w:ilvl w:val="0"/>
          <w:numId w:val="37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504 Gateway timeout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说明server或gateway没有从另外一个server(如location server)收到一个及时的响应.</w:t>
      </w:r>
    </w:p>
    <w:p>
      <w:pPr>
        <w:pStyle w:val="17"/>
        <w:shd w:val="clear" w:color="auto" w:fill="FFFFFF"/>
        <w:spacing w:before="15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 </w:t>
      </w:r>
    </w:p>
    <w:p>
      <w:pPr>
        <w:pStyle w:val="17"/>
        <w:numPr>
          <w:ilvl w:val="0"/>
          <w:numId w:val="38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505 Version not supported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说明server或gateway不支持在请求中用到的SIP版本。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color w:val="000000"/>
          <w:sz w:val="20"/>
          <w:szCs w:val="20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6xx Global Responses</w:t>
      </w:r>
    </w:p>
    <w:p>
      <w:pPr>
        <w:pStyle w:val="17"/>
        <w:numPr>
          <w:ilvl w:val="0"/>
          <w:numId w:val="3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600 Busy everywhere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</w:t>
      </w:r>
      <w:r>
        <w:rPr>
          <w:rFonts w:hint="eastAsia"/>
          <w:color w:val="FF0000"/>
          <w:sz w:val="20"/>
          <w:szCs w:val="20"/>
        </w:rPr>
        <w:t>处于忙状态中</w:t>
      </w:r>
      <w:r>
        <w:rPr>
          <w:rFonts w:hint="eastAsia"/>
          <w:color w:val="000000"/>
          <w:sz w:val="20"/>
          <w:szCs w:val="20"/>
        </w:rPr>
        <w:t>，在这个时间不能接受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4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603 Decline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说明callee已经被联系上，但是不能或不想加入call。</w:t>
      </w:r>
    </w:p>
    <w:p>
      <w:pPr>
        <w:pStyle w:val="17"/>
        <w:numPr>
          <w:ilvl w:val="0"/>
          <w:numId w:val="4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604 Does not exist anywhere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说明server有正式的信息说明callee不存在于网络中。</w:t>
      </w:r>
    </w:p>
    <w:p>
      <w:pPr>
        <w:pStyle w:val="17"/>
        <w:numPr>
          <w:ilvl w:val="0"/>
          <w:numId w:val="4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720"/>
        <w:jc w:val="both"/>
        <w:rPr>
          <w:rFonts w:ascii="微软雅黑" w:hAnsi="微软雅黑" w:eastAsia="微软雅黑" w:cs="微软雅黑"/>
        </w:rPr>
      </w:pPr>
      <w:r>
        <w:rPr>
          <w:rStyle w:val="8"/>
          <w:rFonts w:hint="eastAsia" w:cs="Times New Roman"/>
          <w:color w:val="000000"/>
          <w:sz w:val="36"/>
          <w:szCs w:val="36"/>
        </w:rPr>
        <w:t>6xx Global Responses</w:t>
      </w:r>
    </w:p>
    <w:p>
      <w:pPr>
        <w:pStyle w:val="17"/>
        <w:numPr>
          <w:ilvl w:val="0"/>
          <w:numId w:val="39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600 Busy everywhere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</w:t>
      </w:r>
      <w:r>
        <w:rPr>
          <w:rFonts w:hint="eastAsia" w:cs="Times New Roman"/>
          <w:color w:val="000000"/>
          <w:sz w:val="20"/>
          <w:szCs w:val="20"/>
        </w:rPr>
        <w:t>callee</w:t>
      </w:r>
      <w:r>
        <w:rPr>
          <w:rFonts w:hint="eastAsia"/>
          <w:color w:val="000000"/>
          <w:sz w:val="20"/>
          <w:szCs w:val="20"/>
        </w:rPr>
        <w:t>已经被联系上，但是</w:t>
      </w:r>
      <w:r>
        <w:rPr>
          <w:rFonts w:hint="eastAsia"/>
          <w:color w:val="FF0000"/>
          <w:sz w:val="20"/>
          <w:szCs w:val="20"/>
        </w:rPr>
        <w:t>处于忙状态中</w:t>
      </w:r>
      <w:r>
        <w:rPr>
          <w:rFonts w:hint="eastAsia"/>
          <w:color w:val="000000"/>
          <w:sz w:val="20"/>
          <w:szCs w:val="20"/>
        </w:rPr>
        <w:t>，在这个时间不能接受</w:t>
      </w:r>
      <w:r>
        <w:rPr>
          <w:rFonts w:hint="eastAsia" w:cs="Times New Roman"/>
          <w:color w:val="000000"/>
          <w:sz w:val="20"/>
          <w:szCs w:val="20"/>
        </w:rPr>
        <w:t>call</w:t>
      </w:r>
      <w:r>
        <w:rPr>
          <w:rFonts w:hint="eastAsia"/>
          <w:color w:val="000000"/>
          <w:sz w:val="20"/>
          <w:szCs w:val="20"/>
        </w:rPr>
        <w:t>。</w:t>
      </w:r>
    </w:p>
    <w:p>
      <w:pPr>
        <w:pStyle w:val="17"/>
        <w:numPr>
          <w:ilvl w:val="0"/>
          <w:numId w:val="40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603 Decline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说明callee已经被联系上，但是不能或不想加入call。</w:t>
      </w:r>
    </w:p>
    <w:p>
      <w:pPr>
        <w:pStyle w:val="17"/>
        <w:numPr>
          <w:ilvl w:val="0"/>
          <w:numId w:val="41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604 Does not exist anywhere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ind w:firstLine="400"/>
        <w:jc w:val="both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说明server有正式的信息说明callee不存在于网络中。</w:t>
      </w:r>
    </w:p>
    <w:p>
      <w:pPr>
        <w:pStyle w:val="17"/>
        <w:numPr>
          <w:ilvl w:val="0"/>
          <w:numId w:val="42"/>
        </w:numPr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  <w:r>
        <w:rPr>
          <w:rStyle w:val="8"/>
          <w:rFonts w:hint="eastAsia"/>
          <w:color w:val="000000"/>
          <w:sz w:val="20"/>
          <w:szCs w:val="20"/>
        </w:rPr>
        <w:t>606 Not acceptable</w:t>
      </w:r>
    </w:p>
    <w:p>
      <w:pPr>
        <w:pStyle w:val="17"/>
        <w:shd w:val="clear" w:color="auto" w:fill="FFFFFF"/>
        <w:spacing w:before="0" w:beforeAutospacing="0" w:after="0" w:afterAutospacing="0" w:line="200" w:lineRule="atLeast"/>
        <w:jc w:val="both"/>
        <w:rPr>
          <w:color w:val="000000"/>
          <w:sz w:val="20"/>
          <w:szCs w:val="20"/>
        </w:rPr>
      </w:pP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44.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1010 version number is incorrect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版本不匹配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45.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 xml:space="preserve">1011 </w:t>
      </w:r>
      <w:r>
        <w:rPr>
          <w:rFonts w:hint="eastAsia" w:asciiTheme="minorEastAsia" w:hAnsiTheme="minorEastAsia" w:cstheme="minorEastAsia"/>
          <w:b/>
          <w:bCs/>
          <w:sz w:val="20"/>
          <w:szCs w:val="20"/>
          <w:lang w:eastAsia="zh-CN"/>
        </w:rPr>
        <w:t>PTZ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 xml:space="preserve"> Control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46.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1012 Direction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云台方向控制类型不存在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47.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1013 Zoom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云台镜头变倍控制类型不存在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48.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1014 Iris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光圈控制类型不存在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49.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1015 Focus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焦距控制类型不存在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50.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1016 Cruise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巡航预案控制类型不存在</w:t>
      </w:r>
    </w:p>
    <w:p>
      <w:pPr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51. 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1017 Preset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 xml:space="preserve">预置位控制不存在 </w:t>
      </w:r>
    </w:p>
    <w:p>
      <w:pPr>
        <w:numPr>
          <w:ilvl w:val="0"/>
          <w:numId w:val="43"/>
        </w:num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1018 Playback Type Not Found</w:t>
      </w:r>
    </w:p>
    <w:p>
      <w:pPr>
        <w:ind w:firstLine="420"/>
        <w:rPr>
          <w:rFonts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回看控制类型不存在</w:t>
      </w:r>
    </w:p>
    <w:p>
      <w:pPr>
        <w:rPr>
          <w:rFonts w:asciiTheme="minorEastAsia" w:hAnsiTheme="minorEastAsia" w:cstheme="minorEastAsia"/>
          <w:b/>
          <w:bCs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5</w:t>
      </w:r>
      <w:del w:id="6375" w:author="Administrator" w:date="2018-11-12T16:30:35Z">
        <w:r>
          <w:rPr>
            <w:rFonts w:hint="eastAsia" w:asciiTheme="minorEastAsia" w:hAnsiTheme="minorEastAsia" w:cstheme="minorEastAsia"/>
            <w:sz w:val="20"/>
            <w:szCs w:val="20"/>
            <w:lang w:val="en-US"/>
          </w:rPr>
          <w:delText>4</w:delText>
        </w:r>
      </w:del>
      <w:ins w:id="6376" w:author="Administrator" w:date="2018-11-12T16:30:35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3</w:t>
        </w:r>
      </w:ins>
      <w:r>
        <w:rPr>
          <w:rFonts w:hint="eastAsia" w:asciiTheme="minorEastAsia" w:hAnsiTheme="minorEastAsia" w:cstheme="minorEastAsia"/>
          <w:sz w:val="20"/>
          <w:szCs w:val="20"/>
        </w:rPr>
        <w:t>.</w:t>
      </w:r>
      <w:r>
        <w:rPr>
          <w:rFonts w:hint="eastAsia" w:asciiTheme="minorEastAsia" w:hAnsiTheme="minorEastAsia" w:cstheme="minorEastAsia"/>
          <w:b/>
          <w:bCs/>
          <w:sz w:val="20"/>
          <w:szCs w:val="20"/>
        </w:rPr>
        <w:t>1021 signalling exception</w:t>
      </w:r>
    </w:p>
    <w:p>
      <w:pPr>
        <w:ind w:firstLine="420"/>
        <w:rPr>
          <w:ins w:id="6377" w:author="Administrator" w:date="2018-11-12T16:29:35Z"/>
          <w:rFonts w:hint="eastAsia" w:asciiTheme="minorEastAsia" w:hAnsiTheme="minorEastAsia" w:cstheme="minorEastAsia"/>
          <w:sz w:val="20"/>
          <w:szCs w:val="20"/>
        </w:rPr>
      </w:pPr>
      <w:r>
        <w:rPr>
          <w:rFonts w:hint="eastAsia" w:asciiTheme="minorEastAsia" w:hAnsiTheme="minorEastAsia" w:cstheme="minorEastAsia"/>
          <w:sz w:val="20"/>
          <w:szCs w:val="20"/>
        </w:rPr>
        <w:t>信令异常</w:t>
      </w:r>
    </w:p>
    <w:p>
      <w:pPr>
        <w:rPr>
          <w:ins w:id="6378" w:author="Administrator" w:date="2018-11-12T16:29:35Z"/>
          <w:rFonts w:hint="eastAsia" w:asciiTheme="minorEastAsia" w:hAnsiTheme="minorEastAsia" w:cstheme="minorEastAsia"/>
          <w:b/>
          <w:bCs/>
          <w:sz w:val="20"/>
          <w:szCs w:val="20"/>
          <w:rPrChange w:id="6379" w:author="Administrator" w:date="2018-11-12T16:30:21Z">
            <w:rPr>
              <w:ins w:id="6380" w:author="Administrator" w:date="2018-11-12T16:29:35Z"/>
              <w:rFonts w:asciiTheme="minorEastAsia" w:hAnsiTheme="minorEastAsia" w:cstheme="minorEastAsia"/>
              <w:sz w:val="20"/>
              <w:szCs w:val="20"/>
            </w:rPr>
          </w:rPrChange>
        </w:rPr>
      </w:pPr>
      <w:ins w:id="6381" w:author="Administrator" w:date="2018-11-12T16:29:35Z">
        <w:r>
          <w:rPr>
            <w:rFonts w:hint="eastAsia" w:asciiTheme="minorEastAsia" w:hAnsiTheme="minorEastAsia" w:cstheme="minorEastAsia"/>
            <w:sz w:val="20"/>
            <w:szCs w:val="20"/>
          </w:rPr>
          <w:t>5</w:t>
        </w:r>
      </w:ins>
      <w:ins w:id="6382" w:author="Administrator" w:date="2018-11-12T16:30:38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4</w:t>
        </w:r>
      </w:ins>
      <w:ins w:id="6383" w:author="Administrator" w:date="2018-11-12T16:29:35Z">
        <w:r>
          <w:rPr>
            <w:rFonts w:hint="eastAsia" w:asciiTheme="minorEastAsia" w:hAnsiTheme="minorEastAsia" w:cstheme="minorEastAsia"/>
            <w:sz w:val="20"/>
            <w:szCs w:val="20"/>
          </w:rPr>
          <w:t>.</w:t>
        </w:r>
      </w:ins>
      <w:ins w:id="6384" w:author="Administrator" w:date="2018-11-12T16:29:3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>10</w:t>
        </w:r>
      </w:ins>
      <w:ins w:id="6385" w:author="Administrator" w:date="2018-11-12T16:30:06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22</w:t>
        </w:r>
      </w:ins>
      <w:ins w:id="6386" w:author="Administrator" w:date="2018-11-12T16:29:3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 xml:space="preserve"> </w:t>
        </w:r>
      </w:ins>
      <w:ins w:id="6387" w:author="Administrator" w:date="2018-11-12T16:30:21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rPrChange w:id="6388" w:author="Administrator" w:date="2018-11-12T16:30:21Z">
              <w:rPr>
                <w:rFonts w:hint="eastAsia"/>
              </w:rPr>
            </w:rPrChange>
          </w:rPr>
          <w:t>Request parameter can not be empty</w:t>
        </w:r>
      </w:ins>
    </w:p>
    <w:p>
      <w:pPr>
        <w:ind w:firstLine="420"/>
        <w:rPr>
          <w:ins w:id="6389" w:author="Administrator" w:date="2018-11-12T16:29:35Z"/>
          <w:rFonts w:asciiTheme="minorEastAsia" w:hAnsiTheme="minorEastAsia" w:cstheme="minorEastAsia"/>
          <w:sz w:val="20"/>
          <w:szCs w:val="20"/>
        </w:rPr>
      </w:pPr>
      <w:ins w:id="6390" w:author="Administrator" w:date="2018-11-12T16:30:28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请求</w:t>
        </w:r>
      </w:ins>
      <w:ins w:id="6391" w:author="Administrator" w:date="2018-11-12T16:30:30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参数</w:t>
        </w:r>
      </w:ins>
      <w:ins w:id="6392" w:author="Administrator" w:date="2018-11-12T16:30:31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不能</w:t>
        </w:r>
      </w:ins>
      <w:ins w:id="6393" w:author="Administrator" w:date="2018-11-12T16:30:32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为空</w:t>
        </w:r>
      </w:ins>
      <w:ins w:id="6394" w:author="Administrator" w:date="2018-11-12T16:29:35Z">
        <w:r>
          <w:rPr>
            <w:rFonts w:hint="eastAsia" w:asciiTheme="minorEastAsia" w:hAnsiTheme="minorEastAsia" w:cstheme="minorEastAsia"/>
            <w:sz w:val="20"/>
            <w:szCs w:val="20"/>
          </w:rPr>
          <w:t xml:space="preserve"> </w:t>
        </w:r>
      </w:ins>
    </w:p>
    <w:p>
      <w:pPr>
        <w:numPr>
          <w:ilvl w:val="-1"/>
          <w:numId w:val="0"/>
        </w:numPr>
        <w:rPr>
          <w:ins w:id="6396" w:author="Administrator" w:date="2018-11-12T16:29:35Z"/>
          <w:rFonts w:asciiTheme="minorEastAsia" w:hAnsiTheme="minorEastAsia" w:cstheme="minorEastAsia"/>
          <w:b/>
          <w:bCs/>
          <w:sz w:val="20"/>
          <w:szCs w:val="20"/>
        </w:rPr>
        <w:pPrChange w:id="6395" w:author="Administrator" w:date="2018-11-12T16:31:40Z">
          <w:pPr>
            <w:numPr>
              <w:ilvl w:val="0"/>
              <w:numId w:val="43"/>
            </w:numPr>
          </w:pPr>
        </w:pPrChange>
      </w:pPr>
      <w:ins w:id="6397" w:author="Administrator" w:date="2018-11-12T16:31:42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55</w:t>
        </w:r>
      </w:ins>
      <w:ins w:id="6398" w:author="Administrator" w:date="2018-11-12T16:31:48Z">
        <w:r>
          <w:rPr>
            <w:rFonts w:hint="eastAsia" w:asciiTheme="minorEastAsia" w:hAnsiTheme="minorEastAsia" w:cstheme="minorEastAsia"/>
            <w:sz w:val="20"/>
            <w:szCs w:val="20"/>
          </w:rPr>
          <w:t>.</w:t>
        </w:r>
      </w:ins>
      <w:ins w:id="6399" w:author="Administrator" w:date="2018-11-12T16:29:3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>10</w:t>
        </w:r>
      </w:ins>
      <w:ins w:id="6400" w:author="Administrator" w:date="2018-11-12T16:31:09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2</w:t>
        </w:r>
      </w:ins>
      <w:ins w:id="6401" w:author="Administrator" w:date="2018-11-12T16:31:10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3</w:t>
        </w:r>
      </w:ins>
      <w:ins w:id="6402" w:author="Administrator" w:date="2018-11-12T16:29:35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 xml:space="preserve"> </w:t>
        </w:r>
      </w:ins>
      <w:ins w:id="6403" w:author="Administrator" w:date="2018-11-12T16:31:07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rPrChange w:id="6404" w:author="Administrator" w:date="2018-11-12T16:31:07Z">
              <w:rPr>
                <w:rFonts w:hint="eastAsia"/>
              </w:rPr>
            </w:rPrChange>
          </w:rPr>
          <w:t>Video command doesn't exist.</w:t>
        </w:r>
      </w:ins>
    </w:p>
    <w:p>
      <w:pPr>
        <w:ind w:firstLine="420"/>
        <w:rPr>
          <w:ins w:id="6405" w:author="Administrator" w:date="2018-11-12T16:29:35Z"/>
          <w:rFonts w:asciiTheme="minorEastAsia" w:hAnsiTheme="minorEastAsia" w:cstheme="minorEastAsia"/>
          <w:sz w:val="20"/>
          <w:szCs w:val="20"/>
        </w:rPr>
      </w:pPr>
      <w:ins w:id="6406" w:author="Administrator" w:date="2018-11-12T16:31:17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录像</w:t>
        </w:r>
      </w:ins>
      <w:ins w:id="6407" w:author="Administrator" w:date="2018-11-12T16:31:19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控制</w:t>
        </w:r>
      </w:ins>
      <w:ins w:id="6408" w:author="Administrator" w:date="2018-11-12T16:31:21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指令</w:t>
        </w:r>
      </w:ins>
      <w:ins w:id="6409" w:author="Administrator" w:date="2018-11-12T16:31:23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不存在</w:t>
        </w:r>
      </w:ins>
    </w:p>
    <w:p>
      <w:pPr>
        <w:numPr>
          <w:ilvl w:val="-1"/>
          <w:numId w:val="0"/>
        </w:numPr>
        <w:rPr>
          <w:ins w:id="6410" w:author="Administrator" w:date="2018-11-12T16:32:08Z"/>
          <w:rFonts w:hint="eastAsia" w:asciiTheme="minorEastAsia" w:hAnsiTheme="minorEastAsia" w:eastAsiaTheme="minorEastAsia" w:cstheme="minorEastAsia"/>
          <w:b/>
          <w:bCs/>
          <w:sz w:val="20"/>
          <w:szCs w:val="20"/>
          <w:lang w:val="en-US" w:eastAsia="zh-CN"/>
        </w:rPr>
      </w:pPr>
      <w:ins w:id="6411" w:author="Administrator" w:date="2018-11-12T16:32:08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5</w:t>
        </w:r>
      </w:ins>
      <w:ins w:id="6412" w:author="Administrator" w:date="2018-11-12T16:32:17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6</w:t>
        </w:r>
      </w:ins>
      <w:ins w:id="6413" w:author="Administrator" w:date="2018-11-12T16:32:08Z">
        <w:r>
          <w:rPr>
            <w:rFonts w:hint="eastAsia" w:asciiTheme="minorEastAsia" w:hAnsiTheme="minorEastAsia" w:cstheme="minorEastAsia"/>
            <w:sz w:val="20"/>
            <w:szCs w:val="20"/>
          </w:rPr>
          <w:t>.</w:t>
        </w:r>
      </w:ins>
      <w:ins w:id="6414" w:author="Administrator" w:date="2018-11-12T16:32:20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lang w:val="en-US" w:eastAsia="zh-CN"/>
          </w:rPr>
          <w:t>700</w:t>
        </w:r>
      </w:ins>
      <w:ins w:id="6415" w:author="Administrator" w:date="2018-11-12T16:32:08Z">
        <w:r>
          <w:rPr>
            <w:rFonts w:hint="eastAsia" w:asciiTheme="minorEastAsia" w:hAnsiTheme="minorEastAsia" w:cstheme="minorEastAsia"/>
            <w:b/>
            <w:bCs/>
            <w:sz w:val="20"/>
            <w:szCs w:val="20"/>
          </w:rPr>
          <w:t xml:space="preserve"> </w:t>
        </w:r>
      </w:ins>
      <w:ins w:id="6416" w:author="Administrator" w:date="2018-11-12T16:32:44Z">
        <w:r>
          <w:rPr>
            <w:rFonts w:hint="eastAsia" w:asciiTheme="minorEastAsia" w:hAnsiTheme="minorEastAsia" w:cstheme="minorEastAsia"/>
            <w:b/>
            <w:bCs/>
            <w:sz w:val="20"/>
            <w:szCs w:val="20"/>
            <w:rPrChange w:id="6417" w:author="Administrator" w:date="2018-11-12T16:32:44Z">
              <w:rPr>
                <w:rFonts w:hint="eastAsia"/>
              </w:rPr>
            </w:rPrChange>
          </w:rPr>
          <w:t>sip exception</w:t>
        </w:r>
      </w:ins>
    </w:p>
    <w:p>
      <w:pPr>
        <w:ind w:firstLine="420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ins w:id="6418" w:author="Administrator" w:date="2018-11-12T16:32:46Z">
        <w:r>
          <w:rPr>
            <w:rFonts w:hint="eastAsia" w:asciiTheme="minorEastAsia" w:hAnsiTheme="minorEastAsia" w:cstheme="minorEastAsia"/>
            <w:sz w:val="20"/>
            <w:szCs w:val="20"/>
            <w:rPrChange w:id="6419" w:author="Administrator" w:date="2018-11-12T16:32:46Z">
              <w:rPr>
                <w:rFonts w:hint="eastAsia"/>
              </w:rPr>
            </w:rPrChange>
          </w:rPr>
          <w:t xml:space="preserve">sip </w:t>
        </w:r>
      </w:ins>
      <w:ins w:id="6420" w:author="Administrator" w:date="2018-11-12T16:32:50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客户</w:t>
        </w:r>
      </w:ins>
      <w:ins w:id="6421" w:author="Administrator" w:date="2018-11-12T16:32:51Z">
        <w:r>
          <w:rPr>
            <w:rFonts w:hint="eastAsia" w:asciiTheme="minorEastAsia" w:hAnsiTheme="minorEastAsia" w:cstheme="minorEastAsia"/>
            <w:sz w:val="20"/>
            <w:szCs w:val="20"/>
            <w:lang w:val="en-US" w:eastAsia="zh-CN"/>
          </w:rPr>
          <w:t>端异常</w:t>
        </w:r>
      </w:ins>
    </w:p>
    <w:p>
      <w:pPr>
        <w:rPr>
          <w:rFonts w:ascii="微软雅黑" w:hAnsi="微软雅黑" w:eastAsia="微软雅黑" w:cs="微软雅黑"/>
          <w:rPrChange w:id="6422" w:author="Administrator" w:date="2018-10-23T14:05:00Z">
            <w:rPr/>
          </w:rPrChange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9523C0"/>
    <w:multiLevelType w:val="singleLevel"/>
    <w:tmpl w:val="9A9523C0"/>
    <w:lvl w:ilvl="0" w:tentative="0">
      <w:start w:val="52"/>
      <w:numFmt w:val="decimal"/>
      <w:suff w:val="space"/>
      <w:lvlText w:val="%1."/>
      <w:lvlJc w:val="left"/>
    </w:lvl>
  </w:abstractNum>
  <w:abstractNum w:abstractNumId="1">
    <w:nsid w:val="02F93ADA"/>
    <w:multiLevelType w:val="multilevel"/>
    <w:tmpl w:val="02F93ADA"/>
    <w:lvl w:ilvl="0" w:tentative="0">
      <w:start w:val="1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FF73495"/>
    <w:multiLevelType w:val="multilevel"/>
    <w:tmpl w:val="0FF73495"/>
    <w:lvl w:ilvl="0" w:tentative="0">
      <w:start w:val="2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2A876C7"/>
    <w:multiLevelType w:val="multilevel"/>
    <w:tmpl w:val="12A876C7"/>
    <w:lvl w:ilvl="0" w:tentative="0">
      <w:start w:val="2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3AC556C"/>
    <w:multiLevelType w:val="multilevel"/>
    <w:tmpl w:val="13AC556C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41801B4"/>
    <w:multiLevelType w:val="multilevel"/>
    <w:tmpl w:val="141801B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48C7966"/>
    <w:multiLevelType w:val="multilevel"/>
    <w:tmpl w:val="148C7966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B971CC6"/>
    <w:multiLevelType w:val="multilevel"/>
    <w:tmpl w:val="1B971CC6"/>
    <w:lvl w:ilvl="0" w:tentative="0">
      <w:start w:val="2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C2D1354"/>
    <w:multiLevelType w:val="multilevel"/>
    <w:tmpl w:val="1C2D1354"/>
    <w:lvl w:ilvl="0" w:tentative="0">
      <w:start w:val="3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D475971"/>
    <w:multiLevelType w:val="multilevel"/>
    <w:tmpl w:val="1D475971"/>
    <w:lvl w:ilvl="0" w:tentative="0">
      <w:start w:val="2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3216EC1"/>
    <w:multiLevelType w:val="multilevel"/>
    <w:tmpl w:val="23216EC1"/>
    <w:lvl w:ilvl="0" w:tentative="0">
      <w:start w:val="1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5D52636"/>
    <w:multiLevelType w:val="multilevel"/>
    <w:tmpl w:val="25D52636"/>
    <w:lvl w:ilvl="0" w:tentative="0">
      <w:start w:val="1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7D30E54"/>
    <w:multiLevelType w:val="multilevel"/>
    <w:tmpl w:val="27D30E54"/>
    <w:lvl w:ilvl="0" w:tentative="0">
      <w:start w:val="2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7ED59EC"/>
    <w:multiLevelType w:val="multilevel"/>
    <w:tmpl w:val="27ED59EC"/>
    <w:lvl w:ilvl="0" w:tentative="0">
      <w:start w:val="1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DC8115D"/>
    <w:multiLevelType w:val="multilevel"/>
    <w:tmpl w:val="2DC8115D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20E0400"/>
    <w:multiLevelType w:val="multilevel"/>
    <w:tmpl w:val="320E0400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245399C"/>
    <w:multiLevelType w:val="multilevel"/>
    <w:tmpl w:val="3245399C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324D679D"/>
    <w:multiLevelType w:val="multilevel"/>
    <w:tmpl w:val="324D679D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3BFE38B7"/>
    <w:multiLevelType w:val="multilevel"/>
    <w:tmpl w:val="3BFE38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D1224E5"/>
    <w:multiLevelType w:val="multilevel"/>
    <w:tmpl w:val="3D1224E5"/>
    <w:lvl w:ilvl="0" w:tentative="0">
      <w:start w:val="4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3E306B4E"/>
    <w:multiLevelType w:val="multilevel"/>
    <w:tmpl w:val="3E306B4E"/>
    <w:lvl w:ilvl="0" w:tentative="0">
      <w:start w:val="3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3EA61E7E"/>
    <w:multiLevelType w:val="multilevel"/>
    <w:tmpl w:val="3EA61E7E"/>
    <w:lvl w:ilvl="0" w:tentative="0">
      <w:start w:val="3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402506F3"/>
    <w:multiLevelType w:val="multilevel"/>
    <w:tmpl w:val="402506F3"/>
    <w:lvl w:ilvl="0" w:tentative="0">
      <w:start w:val="1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42601D4F"/>
    <w:multiLevelType w:val="multilevel"/>
    <w:tmpl w:val="42601D4F"/>
    <w:lvl w:ilvl="0" w:tentative="0">
      <w:start w:val="2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4423344D"/>
    <w:multiLevelType w:val="multilevel"/>
    <w:tmpl w:val="4423344D"/>
    <w:lvl w:ilvl="0" w:tentative="0">
      <w:start w:val="3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44680C20"/>
    <w:multiLevelType w:val="multilevel"/>
    <w:tmpl w:val="44680C20"/>
    <w:lvl w:ilvl="0" w:tentative="0">
      <w:start w:val="4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45116ED7"/>
    <w:multiLevelType w:val="multilevel"/>
    <w:tmpl w:val="45116ED7"/>
    <w:lvl w:ilvl="0" w:tentative="0">
      <w:start w:val="9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47344CF8"/>
    <w:multiLevelType w:val="multilevel"/>
    <w:tmpl w:val="47344CF8"/>
    <w:lvl w:ilvl="0" w:tentative="0">
      <w:start w:val="2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49894020"/>
    <w:multiLevelType w:val="multilevel"/>
    <w:tmpl w:val="49894020"/>
    <w:lvl w:ilvl="0" w:tentative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55572064"/>
    <w:multiLevelType w:val="multilevel"/>
    <w:tmpl w:val="55572064"/>
    <w:lvl w:ilvl="0" w:tentative="0">
      <w:start w:val="2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>
    <w:nsid w:val="58F32459"/>
    <w:multiLevelType w:val="multilevel"/>
    <w:tmpl w:val="58F32459"/>
    <w:lvl w:ilvl="0" w:tentative="0">
      <w:start w:val="3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>
    <w:nsid w:val="5CE15F5F"/>
    <w:multiLevelType w:val="multilevel"/>
    <w:tmpl w:val="5CE15F5F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>
    <w:nsid w:val="5DDC0452"/>
    <w:multiLevelType w:val="multilevel"/>
    <w:tmpl w:val="5DDC0452"/>
    <w:lvl w:ilvl="0" w:tentative="0">
      <w:start w:val="3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>
    <w:nsid w:val="606D7E10"/>
    <w:multiLevelType w:val="multilevel"/>
    <w:tmpl w:val="606D7E10"/>
    <w:lvl w:ilvl="0" w:tentative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>
    <w:nsid w:val="60724E39"/>
    <w:multiLevelType w:val="multilevel"/>
    <w:tmpl w:val="60724E39"/>
    <w:lvl w:ilvl="0" w:tentative="0">
      <w:start w:val="3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>
    <w:nsid w:val="637B3B70"/>
    <w:multiLevelType w:val="multilevel"/>
    <w:tmpl w:val="637B3B70"/>
    <w:lvl w:ilvl="0" w:tentative="0">
      <w:start w:val="3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666A373C"/>
    <w:multiLevelType w:val="multilevel"/>
    <w:tmpl w:val="666A373C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7">
    <w:nsid w:val="66743D33"/>
    <w:multiLevelType w:val="multilevel"/>
    <w:tmpl w:val="66743D33"/>
    <w:lvl w:ilvl="0" w:tentative="0">
      <w:start w:val="3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>
    <w:nsid w:val="67057907"/>
    <w:multiLevelType w:val="multilevel"/>
    <w:tmpl w:val="67057907"/>
    <w:lvl w:ilvl="0" w:tentative="0">
      <w:start w:val="1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9">
    <w:nsid w:val="71D0038C"/>
    <w:multiLevelType w:val="multilevel"/>
    <w:tmpl w:val="71D0038C"/>
    <w:lvl w:ilvl="0" w:tentative="0">
      <w:start w:val="4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>
    <w:nsid w:val="75CC632B"/>
    <w:multiLevelType w:val="multilevel"/>
    <w:tmpl w:val="75CC632B"/>
    <w:lvl w:ilvl="0" w:tentative="0">
      <w:start w:val="2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7DD942BD"/>
    <w:multiLevelType w:val="multilevel"/>
    <w:tmpl w:val="7DD942BD"/>
    <w:lvl w:ilvl="0" w:tentative="0">
      <w:start w:val="20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>
    <w:nsid w:val="7FD55D0A"/>
    <w:multiLevelType w:val="multilevel"/>
    <w:tmpl w:val="7FD55D0A"/>
    <w:lvl w:ilvl="0" w:tentative="0">
      <w:start w:val="3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8"/>
  </w:num>
  <w:num w:numId="2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3">
    <w:abstractNumId w:val="36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15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6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28"/>
    <w:lvlOverride w:ilvl="0">
      <w:lvl w:ilvl="0" w:tentative="1">
        <w:start w:val="0"/>
        <w:numFmt w:val="decimal"/>
        <w:lvlText w:val="%1."/>
        <w:lvlJc w:val="left"/>
      </w:lvl>
    </w:lvlOverride>
  </w:num>
  <w:num w:numId="8">
    <w:abstractNumId w:val="33"/>
    <w:lvlOverride w:ilvl="0">
      <w:lvl w:ilvl="0" w:tentative="1">
        <w:start w:val="0"/>
        <w:numFmt w:val="decimal"/>
        <w:lvlText w:val="%1."/>
        <w:lvlJc w:val="left"/>
      </w:lvl>
    </w:lvlOverride>
  </w:num>
  <w:num w:numId="9">
    <w:abstractNumId w:val="26"/>
    <w:lvlOverride w:ilvl="0">
      <w:lvl w:ilvl="0" w:tentative="1">
        <w:start w:val="0"/>
        <w:numFmt w:val="decimal"/>
        <w:lvlText w:val="%1."/>
        <w:lvlJc w:val="left"/>
      </w:lvl>
    </w:lvlOverride>
  </w:num>
  <w:num w:numId="10">
    <w:abstractNumId w:val="38"/>
    <w:lvlOverride w:ilvl="0">
      <w:lvl w:ilvl="0" w:tentative="1">
        <w:start w:val="0"/>
        <w:numFmt w:val="decimal"/>
        <w:lvlText w:val="%1."/>
        <w:lvlJc w:val="left"/>
      </w:lvl>
    </w:lvlOverride>
  </w:num>
  <w:num w:numId="11">
    <w:abstractNumId w:val="16"/>
    <w:lvlOverride w:ilvl="0">
      <w:lvl w:ilvl="0" w:tentative="1">
        <w:start w:val="0"/>
        <w:numFmt w:val="decimal"/>
        <w:lvlText w:val="%1."/>
        <w:lvlJc w:val="left"/>
      </w:lvl>
    </w:lvlOverride>
  </w:num>
  <w:num w:numId="12">
    <w:abstractNumId w:val="17"/>
    <w:lvlOverride w:ilvl="0">
      <w:lvl w:ilvl="0" w:tentative="1">
        <w:start w:val="0"/>
        <w:numFmt w:val="decimal"/>
        <w:lvlText w:val="%1."/>
        <w:lvlJc w:val="left"/>
      </w:lvl>
    </w:lvlOverride>
  </w:num>
  <w:num w:numId="13">
    <w:abstractNumId w:val="31"/>
    <w:lvlOverride w:ilvl="0">
      <w:lvl w:ilvl="0" w:tentative="1">
        <w:start w:val="0"/>
        <w:numFmt w:val="decimal"/>
        <w:lvlText w:val="%1."/>
        <w:lvlJc w:val="left"/>
      </w:lvl>
    </w:lvlOverride>
  </w:num>
  <w:num w:numId="14">
    <w:abstractNumId w:val="14"/>
    <w:lvlOverride w:ilvl="0">
      <w:lvl w:ilvl="0" w:tentative="1">
        <w:start w:val="0"/>
        <w:numFmt w:val="decimal"/>
        <w:lvlText w:val="%1."/>
        <w:lvlJc w:val="left"/>
      </w:lvl>
    </w:lvlOverride>
  </w:num>
  <w:num w:numId="15">
    <w:abstractNumId w:val="11"/>
    <w:lvlOverride w:ilvl="0">
      <w:lvl w:ilvl="0" w:tentative="1">
        <w:start w:val="0"/>
        <w:numFmt w:val="decimal"/>
        <w:lvlText w:val="%1."/>
        <w:lvlJc w:val="left"/>
      </w:lvl>
    </w:lvlOverride>
  </w:num>
  <w:num w:numId="16">
    <w:abstractNumId w:val="10"/>
    <w:lvlOverride w:ilvl="0">
      <w:lvl w:ilvl="0" w:tentative="1">
        <w:start w:val="0"/>
        <w:numFmt w:val="decimal"/>
        <w:lvlText w:val="%1."/>
        <w:lvlJc w:val="left"/>
      </w:lvl>
    </w:lvlOverride>
  </w:num>
  <w:num w:numId="17">
    <w:abstractNumId w:val="13"/>
    <w:lvlOverride w:ilvl="0">
      <w:lvl w:ilvl="0" w:tentative="1">
        <w:start w:val="0"/>
        <w:numFmt w:val="decimal"/>
        <w:lvlText w:val="%1."/>
        <w:lvlJc w:val="left"/>
      </w:lvl>
    </w:lvlOverride>
  </w:num>
  <w:num w:numId="18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19">
    <w:abstractNumId w:val="22"/>
    <w:lvlOverride w:ilvl="0">
      <w:lvl w:ilvl="0" w:tentative="1">
        <w:start w:val="0"/>
        <w:numFmt w:val="decimal"/>
        <w:lvlText w:val="%1."/>
        <w:lvlJc w:val="left"/>
      </w:lvl>
    </w:lvlOverride>
  </w:num>
  <w:num w:numId="20">
    <w:abstractNumId w:val="41"/>
    <w:lvlOverride w:ilvl="0">
      <w:lvl w:ilvl="0" w:tentative="1">
        <w:start w:val="0"/>
        <w:numFmt w:val="decimal"/>
        <w:lvlText w:val="%1."/>
        <w:lvlJc w:val="left"/>
      </w:lvl>
    </w:lvlOverride>
  </w:num>
  <w:num w:numId="21">
    <w:abstractNumId w:val="29"/>
    <w:lvlOverride w:ilvl="0">
      <w:lvl w:ilvl="0" w:tentative="1">
        <w:start w:val="0"/>
        <w:numFmt w:val="decimal"/>
        <w:lvlText w:val="%1."/>
        <w:lvlJc w:val="left"/>
      </w:lvl>
    </w:lvlOverride>
  </w:num>
  <w:num w:numId="22">
    <w:abstractNumId w:val="12"/>
    <w:lvlOverride w:ilvl="0">
      <w:lvl w:ilvl="0" w:tentative="1">
        <w:start w:val="0"/>
        <w:numFmt w:val="decimal"/>
        <w:lvlText w:val="%1."/>
        <w:lvlJc w:val="left"/>
      </w:lvl>
    </w:lvlOverride>
  </w:num>
  <w:num w:numId="23">
    <w:abstractNumId w:val="9"/>
    <w:lvlOverride w:ilvl="0">
      <w:lvl w:ilvl="0" w:tentative="1">
        <w:start w:val="0"/>
        <w:numFmt w:val="decimal"/>
        <w:lvlText w:val="%1."/>
        <w:lvlJc w:val="left"/>
      </w:lvl>
    </w:lvlOverride>
  </w:num>
  <w:num w:numId="24">
    <w:abstractNumId w:val="7"/>
    <w:lvlOverride w:ilvl="0">
      <w:lvl w:ilvl="0" w:tentative="1">
        <w:start w:val="0"/>
        <w:numFmt w:val="decimal"/>
        <w:lvlText w:val="%1."/>
        <w:lvlJc w:val="left"/>
      </w:lvl>
    </w:lvlOverride>
  </w:num>
  <w:num w:numId="25">
    <w:abstractNumId w:val="27"/>
    <w:lvlOverride w:ilvl="0">
      <w:lvl w:ilvl="0" w:tentative="1">
        <w:start w:val="0"/>
        <w:numFmt w:val="decimal"/>
        <w:lvlText w:val="%1."/>
        <w:lvlJc w:val="left"/>
      </w:lvl>
    </w:lvlOverride>
  </w:num>
  <w:num w:numId="26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27">
    <w:abstractNumId w:val="2"/>
    <w:lvlOverride w:ilvl="0">
      <w:lvl w:ilvl="0" w:tentative="1">
        <w:start w:val="0"/>
        <w:numFmt w:val="decimal"/>
        <w:lvlText w:val="%1."/>
        <w:lvlJc w:val="left"/>
      </w:lvl>
    </w:lvlOverride>
  </w:num>
  <w:num w:numId="28">
    <w:abstractNumId w:val="40"/>
    <w:lvlOverride w:ilvl="0">
      <w:lvl w:ilvl="0" w:tentative="1">
        <w:start w:val="0"/>
        <w:numFmt w:val="decimal"/>
        <w:lvlText w:val="%1."/>
        <w:lvlJc w:val="left"/>
      </w:lvl>
    </w:lvlOverride>
  </w:num>
  <w:num w:numId="29">
    <w:abstractNumId w:val="23"/>
    <w:lvlOverride w:ilvl="0">
      <w:lvl w:ilvl="0" w:tentative="1">
        <w:start w:val="0"/>
        <w:numFmt w:val="decimal"/>
        <w:lvlText w:val="%1."/>
        <w:lvlJc w:val="left"/>
      </w:lvl>
    </w:lvlOverride>
  </w:num>
  <w:num w:numId="30">
    <w:abstractNumId w:val="37"/>
    <w:lvlOverride w:ilvl="0">
      <w:lvl w:ilvl="0" w:tentative="1">
        <w:start w:val="0"/>
        <w:numFmt w:val="decimal"/>
        <w:lvlText w:val="%1."/>
        <w:lvlJc w:val="left"/>
      </w:lvl>
    </w:lvlOverride>
  </w:num>
  <w:num w:numId="31">
    <w:abstractNumId w:val="35"/>
    <w:lvlOverride w:ilvl="0">
      <w:lvl w:ilvl="0" w:tentative="1">
        <w:start w:val="0"/>
        <w:numFmt w:val="decimal"/>
        <w:lvlText w:val="%1."/>
        <w:lvlJc w:val="left"/>
      </w:lvl>
    </w:lvlOverride>
  </w:num>
  <w:num w:numId="32">
    <w:abstractNumId w:val="32"/>
    <w:lvlOverride w:ilvl="0">
      <w:lvl w:ilvl="0" w:tentative="1">
        <w:start w:val="0"/>
        <w:numFmt w:val="decimal"/>
        <w:lvlText w:val="%1."/>
        <w:lvlJc w:val="left"/>
      </w:lvl>
    </w:lvlOverride>
  </w:num>
  <w:num w:numId="33">
    <w:abstractNumId w:val="8"/>
    <w:lvlOverride w:ilvl="0">
      <w:lvl w:ilvl="0" w:tentative="1">
        <w:start w:val="0"/>
        <w:numFmt w:val="decimal"/>
        <w:lvlText w:val="%1."/>
        <w:lvlJc w:val="left"/>
      </w:lvl>
    </w:lvlOverride>
  </w:num>
  <w:num w:numId="34">
    <w:abstractNumId w:val="20"/>
    <w:lvlOverride w:ilvl="0">
      <w:lvl w:ilvl="0" w:tentative="1">
        <w:start w:val="0"/>
        <w:numFmt w:val="decimal"/>
        <w:lvlText w:val="%1."/>
        <w:lvlJc w:val="left"/>
      </w:lvl>
    </w:lvlOverride>
  </w:num>
  <w:num w:numId="35">
    <w:abstractNumId w:val="24"/>
    <w:lvlOverride w:ilvl="0">
      <w:lvl w:ilvl="0" w:tentative="1">
        <w:start w:val="0"/>
        <w:numFmt w:val="decimal"/>
        <w:lvlText w:val="%1."/>
        <w:lvlJc w:val="left"/>
      </w:lvl>
    </w:lvlOverride>
  </w:num>
  <w:num w:numId="36">
    <w:abstractNumId w:val="42"/>
    <w:lvlOverride w:ilvl="0">
      <w:lvl w:ilvl="0" w:tentative="1">
        <w:start w:val="0"/>
        <w:numFmt w:val="decimal"/>
        <w:lvlText w:val="%1."/>
        <w:lvlJc w:val="left"/>
      </w:lvl>
    </w:lvlOverride>
  </w:num>
  <w:num w:numId="37">
    <w:abstractNumId w:val="30"/>
    <w:lvlOverride w:ilvl="0">
      <w:lvl w:ilvl="0" w:tentative="1">
        <w:start w:val="0"/>
        <w:numFmt w:val="decimal"/>
        <w:lvlText w:val="%1."/>
        <w:lvlJc w:val="left"/>
      </w:lvl>
    </w:lvlOverride>
  </w:num>
  <w:num w:numId="38">
    <w:abstractNumId w:val="34"/>
    <w:lvlOverride w:ilvl="0">
      <w:lvl w:ilvl="0" w:tentative="1">
        <w:start w:val="0"/>
        <w:numFmt w:val="decimal"/>
        <w:lvlText w:val="%1."/>
        <w:lvlJc w:val="left"/>
      </w:lvl>
    </w:lvlOverride>
  </w:num>
  <w:num w:numId="39">
    <w:abstractNumId w:val="21"/>
    <w:lvlOverride w:ilvl="0">
      <w:lvl w:ilvl="0" w:tentative="1">
        <w:start w:val="0"/>
        <w:numFmt w:val="decimal"/>
        <w:lvlText w:val="%1."/>
        <w:lvlJc w:val="left"/>
      </w:lvl>
    </w:lvlOverride>
  </w:num>
  <w:num w:numId="40">
    <w:abstractNumId w:val="39"/>
    <w:lvlOverride w:ilvl="0">
      <w:lvl w:ilvl="0" w:tentative="1">
        <w:start w:val="0"/>
        <w:numFmt w:val="decimal"/>
        <w:lvlText w:val="%1."/>
        <w:lvlJc w:val="left"/>
      </w:lvl>
    </w:lvlOverride>
  </w:num>
  <w:num w:numId="41">
    <w:abstractNumId w:val="19"/>
    <w:lvlOverride w:ilvl="0">
      <w:lvl w:ilvl="0" w:tentative="1">
        <w:start w:val="0"/>
        <w:numFmt w:val="decimal"/>
        <w:lvlText w:val="%1."/>
        <w:lvlJc w:val="left"/>
      </w:lvl>
    </w:lvlOverride>
  </w:num>
  <w:num w:numId="42">
    <w:abstractNumId w:val="25"/>
    <w:lvlOverride w:ilvl="0">
      <w:lvl w:ilvl="0" w:tentative="1">
        <w:start w:val="0"/>
        <w:numFmt w:val="decimal"/>
        <w:lvlText w:val="%1."/>
        <w:lvlJc w:val="left"/>
      </w:lvl>
    </w:lvlOverride>
  </w:num>
  <w:num w:numId="4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  <w15:person w15:author="vim">
    <w15:presenceInfo w15:providerId="None" w15:userId="vim"/>
  </w15:person>
  <w15:person w15:author="秋叶">
    <w15:presenceInfo w15:providerId="None" w15:userId="秋叶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99"/>
    <w:rsid w:val="00077A63"/>
    <w:rsid w:val="000D3B96"/>
    <w:rsid w:val="00172A27"/>
    <w:rsid w:val="001C38CE"/>
    <w:rsid w:val="00235146"/>
    <w:rsid w:val="0034228B"/>
    <w:rsid w:val="003C51B8"/>
    <w:rsid w:val="003E5650"/>
    <w:rsid w:val="004B1DA9"/>
    <w:rsid w:val="004D6654"/>
    <w:rsid w:val="005575DC"/>
    <w:rsid w:val="0057091A"/>
    <w:rsid w:val="005837E2"/>
    <w:rsid w:val="005B0B7E"/>
    <w:rsid w:val="00662DA0"/>
    <w:rsid w:val="006C7ADE"/>
    <w:rsid w:val="007A7229"/>
    <w:rsid w:val="00861D03"/>
    <w:rsid w:val="00962CE5"/>
    <w:rsid w:val="00A24DB4"/>
    <w:rsid w:val="00AC0711"/>
    <w:rsid w:val="00AE702B"/>
    <w:rsid w:val="00B110A3"/>
    <w:rsid w:val="00B205EE"/>
    <w:rsid w:val="00B474F9"/>
    <w:rsid w:val="00C04F96"/>
    <w:rsid w:val="00CB15DC"/>
    <w:rsid w:val="00CB5729"/>
    <w:rsid w:val="00CD2A3E"/>
    <w:rsid w:val="00DA6A9E"/>
    <w:rsid w:val="00E1091F"/>
    <w:rsid w:val="00E70035"/>
    <w:rsid w:val="00ED4644"/>
    <w:rsid w:val="00ED6612"/>
    <w:rsid w:val="00F0530B"/>
    <w:rsid w:val="012B7C6F"/>
    <w:rsid w:val="01336AAB"/>
    <w:rsid w:val="01381440"/>
    <w:rsid w:val="01453F7D"/>
    <w:rsid w:val="01562DF0"/>
    <w:rsid w:val="015725A3"/>
    <w:rsid w:val="015D356B"/>
    <w:rsid w:val="016B019C"/>
    <w:rsid w:val="019B14B2"/>
    <w:rsid w:val="019C423F"/>
    <w:rsid w:val="01B04075"/>
    <w:rsid w:val="01CD6F47"/>
    <w:rsid w:val="01DB6D0E"/>
    <w:rsid w:val="01DD1CE3"/>
    <w:rsid w:val="01EC2101"/>
    <w:rsid w:val="01F03BB3"/>
    <w:rsid w:val="01F075B2"/>
    <w:rsid w:val="022B3E65"/>
    <w:rsid w:val="022D79F8"/>
    <w:rsid w:val="02387037"/>
    <w:rsid w:val="02472D25"/>
    <w:rsid w:val="024823D2"/>
    <w:rsid w:val="025A51E7"/>
    <w:rsid w:val="026B24D9"/>
    <w:rsid w:val="026C4C59"/>
    <w:rsid w:val="027F7CB1"/>
    <w:rsid w:val="02924064"/>
    <w:rsid w:val="029330C4"/>
    <w:rsid w:val="029368E8"/>
    <w:rsid w:val="02A30CB1"/>
    <w:rsid w:val="02A36282"/>
    <w:rsid w:val="02A8172C"/>
    <w:rsid w:val="02C344B5"/>
    <w:rsid w:val="02D03300"/>
    <w:rsid w:val="02D577EB"/>
    <w:rsid w:val="02E638F8"/>
    <w:rsid w:val="02EA025F"/>
    <w:rsid w:val="02FD7F91"/>
    <w:rsid w:val="02FF08BC"/>
    <w:rsid w:val="03093085"/>
    <w:rsid w:val="032174F8"/>
    <w:rsid w:val="034C0FBF"/>
    <w:rsid w:val="035378E2"/>
    <w:rsid w:val="03580413"/>
    <w:rsid w:val="03890163"/>
    <w:rsid w:val="038C49EC"/>
    <w:rsid w:val="03904483"/>
    <w:rsid w:val="039258EB"/>
    <w:rsid w:val="039A5518"/>
    <w:rsid w:val="03B17866"/>
    <w:rsid w:val="03B5611F"/>
    <w:rsid w:val="03D313D6"/>
    <w:rsid w:val="03D332D3"/>
    <w:rsid w:val="03D45328"/>
    <w:rsid w:val="03EC016B"/>
    <w:rsid w:val="041622AA"/>
    <w:rsid w:val="042578C7"/>
    <w:rsid w:val="04695317"/>
    <w:rsid w:val="04896ED6"/>
    <w:rsid w:val="04993220"/>
    <w:rsid w:val="04A43303"/>
    <w:rsid w:val="04AA0454"/>
    <w:rsid w:val="04B42C1E"/>
    <w:rsid w:val="04DC7B2B"/>
    <w:rsid w:val="04E54BFC"/>
    <w:rsid w:val="04E56327"/>
    <w:rsid w:val="04F87969"/>
    <w:rsid w:val="04FE63A1"/>
    <w:rsid w:val="05180D0C"/>
    <w:rsid w:val="05345833"/>
    <w:rsid w:val="053B193E"/>
    <w:rsid w:val="053D530E"/>
    <w:rsid w:val="054D0AE6"/>
    <w:rsid w:val="055169DF"/>
    <w:rsid w:val="0559186C"/>
    <w:rsid w:val="055C5111"/>
    <w:rsid w:val="0564469D"/>
    <w:rsid w:val="05825A8A"/>
    <w:rsid w:val="05966E56"/>
    <w:rsid w:val="05A42CB9"/>
    <w:rsid w:val="05BE4E70"/>
    <w:rsid w:val="05C71BA6"/>
    <w:rsid w:val="05CF3958"/>
    <w:rsid w:val="05DE0FC4"/>
    <w:rsid w:val="05E51C11"/>
    <w:rsid w:val="05F01787"/>
    <w:rsid w:val="05FF6D6E"/>
    <w:rsid w:val="063578D0"/>
    <w:rsid w:val="065730DB"/>
    <w:rsid w:val="06653AFB"/>
    <w:rsid w:val="067417F9"/>
    <w:rsid w:val="067A4933"/>
    <w:rsid w:val="06955552"/>
    <w:rsid w:val="06A244A7"/>
    <w:rsid w:val="06B52329"/>
    <w:rsid w:val="06D24DB5"/>
    <w:rsid w:val="06D55D24"/>
    <w:rsid w:val="06E01F0B"/>
    <w:rsid w:val="06E579AD"/>
    <w:rsid w:val="070A7D0D"/>
    <w:rsid w:val="071F612C"/>
    <w:rsid w:val="07343551"/>
    <w:rsid w:val="07442D9A"/>
    <w:rsid w:val="07486FC6"/>
    <w:rsid w:val="074F0598"/>
    <w:rsid w:val="075D2C8A"/>
    <w:rsid w:val="07714F54"/>
    <w:rsid w:val="078752D2"/>
    <w:rsid w:val="079D64B9"/>
    <w:rsid w:val="07A87937"/>
    <w:rsid w:val="07A92C45"/>
    <w:rsid w:val="07B66D12"/>
    <w:rsid w:val="07D32544"/>
    <w:rsid w:val="07EC0344"/>
    <w:rsid w:val="07F451B3"/>
    <w:rsid w:val="080F43C4"/>
    <w:rsid w:val="08180DC0"/>
    <w:rsid w:val="08262EE9"/>
    <w:rsid w:val="082C43C2"/>
    <w:rsid w:val="083C0915"/>
    <w:rsid w:val="08402984"/>
    <w:rsid w:val="08432AA4"/>
    <w:rsid w:val="084461F2"/>
    <w:rsid w:val="08456352"/>
    <w:rsid w:val="08496206"/>
    <w:rsid w:val="08594C9E"/>
    <w:rsid w:val="087A121F"/>
    <w:rsid w:val="087C5E4F"/>
    <w:rsid w:val="088B64E1"/>
    <w:rsid w:val="088F4701"/>
    <w:rsid w:val="089E7AD7"/>
    <w:rsid w:val="08AD78F0"/>
    <w:rsid w:val="08BE39A0"/>
    <w:rsid w:val="08C10D4F"/>
    <w:rsid w:val="08C15D96"/>
    <w:rsid w:val="08C17D19"/>
    <w:rsid w:val="08C35884"/>
    <w:rsid w:val="08C3654F"/>
    <w:rsid w:val="08CE5141"/>
    <w:rsid w:val="08CF6C5D"/>
    <w:rsid w:val="08DD6128"/>
    <w:rsid w:val="08ED49B7"/>
    <w:rsid w:val="08F03DF7"/>
    <w:rsid w:val="08FF547F"/>
    <w:rsid w:val="09492AF2"/>
    <w:rsid w:val="095A30F2"/>
    <w:rsid w:val="095B6119"/>
    <w:rsid w:val="095E2B9D"/>
    <w:rsid w:val="09651A1E"/>
    <w:rsid w:val="096F5249"/>
    <w:rsid w:val="0971743C"/>
    <w:rsid w:val="097607E4"/>
    <w:rsid w:val="09AB2DE7"/>
    <w:rsid w:val="09BF1801"/>
    <w:rsid w:val="09D77A48"/>
    <w:rsid w:val="09E02F74"/>
    <w:rsid w:val="09E86637"/>
    <w:rsid w:val="09FC3D41"/>
    <w:rsid w:val="0A021152"/>
    <w:rsid w:val="0A036159"/>
    <w:rsid w:val="0A0A2833"/>
    <w:rsid w:val="0A112A52"/>
    <w:rsid w:val="0A1A1A57"/>
    <w:rsid w:val="0A1D122E"/>
    <w:rsid w:val="0A2602A9"/>
    <w:rsid w:val="0A917390"/>
    <w:rsid w:val="0AA029BB"/>
    <w:rsid w:val="0ABF240D"/>
    <w:rsid w:val="0AC03B3D"/>
    <w:rsid w:val="0AC4737B"/>
    <w:rsid w:val="0AF4522E"/>
    <w:rsid w:val="0B2B6FFD"/>
    <w:rsid w:val="0B350303"/>
    <w:rsid w:val="0B362CB2"/>
    <w:rsid w:val="0B3E23BD"/>
    <w:rsid w:val="0B426F57"/>
    <w:rsid w:val="0B445AD7"/>
    <w:rsid w:val="0B5122F3"/>
    <w:rsid w:val="0B5520F3"/>
    <w:rsid w:val="0B590384"/>
    <w:rsid w:val="0B6B03DC"/>
    <w:rsid w:val="0B774AA7"/>
    <w:rsid w:val="0B8117BD"/>
    <w:rsid w:val="0B881F3D"/>
    <w:rsid w:val="0B8D29B3"/>
    <w:rsid w:val="0B9A35A5"/>
    <w:rsid w:val="0BBB3076"/>
    <w:rsid w:val="0BD264DD"/>
    <w:rsid w:val="0BEE509B"/>
    <w:rsid w:val="0BF40007"/>
    <w:rsid w:val="0C353A75"/>
    <w:rsid w:val="0C73519B"/>
    <w:rsid w:val="0C7C31ED"/>
    <w:rsid w:val="0C831C9D"/>
    <w:rsid w:val="0CA02CF3"/>
    <w:rsid w:val="0CA1423C"/>
    <w:rsid w:val="0CA6574B"/>
    <w:rsid w:val="0CA72825"/>
    <w:rsid w:val="0CB853CA"/>
    <w:rsid w:val="0CD47DCA"/>
    <w:rsid w:val="0CF524C6"/>
    <w:rsid w:val="0D02126C"/>
    <w:rsid w:val="0D09241E"/>
    <w:rsid w:val="0D096A56"/>
    <w:rsid w:val="0D11759D"/>
    <w:rsid w:val="0D1634F3"/>
    <w:rsid w:val="0D2524EA"/>
    <w:rsid w:val="0D284757"/>
    <w:rsid w:val="0D4F0B85"/>
    <w:rsid w:val="0D5D2B24"/>
    <w:rsid w:val="0D734B77"/>
    <w:rsid w:val="0D766DD7"/>
    <w:rsid w:val="0D79589E"/>
    <w:rsid w:val="0DA17536"/>
    <w:rsid w:val="0DBE3856"/>
    <w:rsid w:val="0DC14F3B"/>
    <w:rsid w:val="0DDE6E8D"/>
    <w:rsid w:val="0DEE6433"/>
    <w:rsid w:val="0DF840E0"/>
    <w:rsid w:val="0E0108FF"/>
    <w:rsid w:val="0E0D483D"/>
    <w:rsid w:val="0E27072E"/>
    <w:rsid w:val="0E2A4460"/>
    <w:rsid w:val="0E63660D"/>
    <w:rsid w:val="0E764110"/>
    <w:rsid w:val="0E7874AD"/>
    <w:rsid w:val="0E874439"/>
    <w:rsid w:val="0E8D0F33"/>
    <w:rsid w:val="0EA03EF9"/>
    <w:rsid w:val="0EAF74FB"/>
    <w:rsid w:val="0EB377D2"/>
    <w:rsid w:val="0EC45A24"/>
    <w:rsid w:val="0EC63E03"/>
    <w:rsid w:val="0ED543F6"/>
    <w:rsid w:val="0EE91AC4"/>
    <w:rsid w:val="0EED3A4B"/>
    <w:rsid w:val="0EF43D31"/>
    <w:rsid w:val="0EFB11F2"/>
    <w:rsid w:val="0F047EC2"/>
    <w:rsid w:val="0F057EA4"/>
    <w:rsid w:val="0F084132"/>
    <w:rsid w:val="0F090091"/>
    <w:rsid w:val="0F0E7696"/>
    <w:rsid w:val="0F144928"/>
    <w:rsid w:val="0F2B379E"/>
    <w:rsid w:val="0F421F8D"/>
    <w:rsid w:val="0F4856D9"/>
    <w:rsid w:val="0F4C0034"/>
    <w:rsid w:val="0F4D270F"/>
    <w:rsid w:val="0F5A7B9B"/>
    <w:rsid w:val="0F6D01F7"/>
    <w:rsid w:val="0F7B53CF"/>
    <w:rsid w:val="0F91011C"/>
    <w:rsid w:val="0F924D5C"/>
    <w:rsid w:val="0FD90807"/>
    <w:rsid w:val="102B1649"/>
    <w:rsid w:val="106B69DC"/>
    <w:rsid w:val="106E2754"/>
    <w:rsid w:val="107042E0"/>
    <w:rsid w:val="107A211A"/>
    <w:rsid w:val="107C53F5"/>
    <w:rsid w:val="107E3727"/>
    <w:rsid w:val="10845156"/>
    <w:rsid w:val="108B18E9"/>
    <w:rsid w:val="108B25FE"/>
    <w:rsid w:val="10A133C4"/>
    <w:rsid w:val="10A818B6"/>
    <w:rsid w:val="10C23EB4"/>
    <w:rsid w:val="10C4083F"/>
    <w:rsid w:val="10CB5682"/>
    <w:rsid w:val="10F730F0"/>
    <w:rsid w:val="10F9114A"/>
    <w:rsid w:val="110344BB"/>
    <w:rsid w:val="110B5E60"/>
    <w:rsid w:val="110F3366"/>
    <w:rsid w:val="111E3A50"/>
    <w:rsid w:val="1137071D"/>
    <w:rsid w:val="114F0422"/>
    <w:rsid w:val="115576BB"/>
    <w:rsid w:val="116F12E3"/>
    <w:rsid w:val="11914308"/>
    <w:rsid w:val="11B20363"/>
    <w:rsid w:val="11D01ECC"/>
    <w:rsid w:val="11D52BA1"/>
    <w:rsid w:val="11D938F2"/>
    <w:rsid w:val="11E626B9"/>
    <w:rsid w:val="120218E3"/>
    <w:rsid w:val="121A7DBA"/>
    <w:rsid w:val="121E2893"/>
    <w:rsid w:val="12274244"/>
    <w:rsid w:val="12542B58"/>
    <w:rsid w:val="1257483E"/>
    <w:rsid w:val="12576D83"/>
    <w:rsid w:val="125F5B91"/>
    <w:rsid w:val="129E7781"/>
    <w:rsid w:val="12A71F10"/>
    <w:rsid w:val="12AB3B10"/>
    <w:rsid w:val="12D04750"/>
    <w:rsid w:val="12DD555E"/>
    <w:rsid w:val="12E53314"/>
    <w:rsid w:val="12F65F76"/>
    <w:rsid w:val="13082EA7"/>
    <w:rsid w:val="13111884"/>
    <w:rsid w:val="13123ECA"/>
    <w:rsid w:val="13284BAD"/>
    <w:rsid w:val="133F15E4"/>
    <w:rsid w:val="135F61E7"/>
    <w:rsid w:val="136F1064"/>
    <w:rsid w:val="13712E83"/>
    <w:rsid w:val="137C7ED1"/>
    <w:rsid w:val="13A60480"/>
    <w:rsid w:val="13BB721A"/>
    <w:rsid w:val="13CE20E1"/>
    <w:rsid w:val="13D66732"/>
    <w:rsid w:val="13DD31D5"/>
    <w:rsid w:val="13E16DF0"/>
    <w:rsid w:val="13ED2B36"/>
    <w:rsid w:val="13FD7E57"/>
    <w:rsid w:val="13FE0D96"/>
    <w:rsid w:val="142209FF"/>
    <w:rsid w:val="14412BEA"/>
    <w:rsid w:val="144A7BFA"/>
    <w:rsid w:val="144E3724"/>
    <w:rsid w:val="147428A8"/>
    <w:rsid w:val="14861764"/>
    <w:rsid w:val="148A752F"/>
    <w:rsid w:val="14901CEC"/>
    <w:rsid w:val="14960121"/>
    <w:rsid w:val="14982EE9"/>
    <w:rsid w:val="149D2FA6"/>
    <w:rsid w:val="149F4CC1"/>
    <w:rsid w:val="14BF09E0"/>
    <w:rsid w:val="14ED450C"/>
    <w:rsid w:val="14F20BE0"/>
    <w:rsid w:val="150C26CF"/>
    <w:rsid w:val="1517472E"/>
    <w:rsid w:val="15320A18"/>
    <w:rsid w:val="153D3D92"/>
    <w:rsid w:val="154D4133"/>
    <w:rsid w:val="155C2EAF"/>
    <w:rsid w:val="15633218"/>
    <w:rsid w:val="156D3735"/>
    <w:rsid w:val="15862B13"/>
    <w:rsid w:val="15894481"/>
    <w:rsid w:val="159341E9"/>
    <w:rsid w:val="15AF374F"/>
    <w:rsid w:val="15B867C2"/>
    <w:rsid w:val="15BC473C"/>
    <w:rsid w:val="15BD03C1"/>
    <w:rsid w:val="15C157B8"/>
    <w:rsid w:val="15D3402A"/>
    <w:rsid w:val="15DB321A"/>
    <w:rsid w:val="15FE0F05"/>
    <w:rsid w:val="160B6DB2"/>
    <w:rsid w:val="16147CE2"/>
    <w:rsid w:val="161832E0"/>
    <w:rsid w:val="16262A04"/>
    <w:rsid w:val="16305868"/>
    <w:rsid w:val="164C7733"/>
    <w:rsid w:val="16773808"/>
    <w:rsid w:val="16830228"/>
    <w:rsid w:val="16900C3B"/>
    <w:rsid w:val="16937C67"/>
    <w:rsid w:val="16A609ED"/>
    <w:rsid w:val="16A6785E"/>
    <w:rsid w:val="16B10E7E"/>
    <w:rsid w:val="16CB7572"/>
    <w:rsid w:val="170A23A4"/>
    <w:rsid w:val="1723493D"/>
    <w:rsid w:val="17395EC4"/>
    <w:rsid w:val="1769338B"/>
    <w:rsid w:val="176C48A7"/>
    <w:rsid w:val="17751FEF"/>
    <w:rsid w:val="177C6F1B"/>
    <w:rsid w:val="1786022D"/>
    <w:rsid w:val="179829E3"/>
    <w:rsid w:val="17AF4EE2"/>
    <w:rsid w:val="17DC20FA"/>
    <w:rsid w:val="17DD461E"/>
    <w:rsid w:val="17E5548A"/>
    <w:rsid w:val="17E63840"/>
    <w:rsid w:val="17F338D6"/>
    <w:rsid w:val="18043F87"/>
    <w:rsid w:val="180C47A3"/>
    <w:rsid w:val="182B0F98"/>
    <w:rsid w:val="182D4A78"/>
    <w:rsid w:val="18416AF4"/>
    <w:rsid w:val="184A6877"/>
    <w:rsid w:val="184C4113"/>
    <w:rsid w:val="184E39A4"/>
    <w:rsid w:val="18543651"/>
    <w:rsid w:val="18601772"/>
    <w:rsid w:val="18670627"/>
    <w:rsid w:val="188927EC"/>
    <w:rsid w:val="188E0150"/>
    <w:rsid w:val="1898493D"/>
    <w:rsid w:val="18AF327E"/>
    <w:rsid w:val="18C23F89"/>
    <w:rsid w:val="18C24239"/>
    <w:rsid w:val="18C33E87"/>
    <w:rsid w:val="18CF357F"/>
    <w:rsid w:val="18DF7E8C"/>
    <w:rsid w:val="18E464F3"/>
    <w:rsid w:val="18F23D23"/>
    <w:rsid w:val="18FC5719"/>
    <w:rsid w:val="191B12B8"/>
    <w:rsid w:val="191E3959"/>
    <w:rsid w:val="192F76BA"/>
    <w:rsid w:val="197779C1"/>
    <w:rsid w:val="198453E1"/>
    <w:rsid w:val="198800C4"/>
    <w:rsid w:val="19AE5ACA"/>
    <w:rsid w:val="19B40332"/>
    <w:rsid w:val="19BB2D63"/>
    <w:rsid w:val="19BF0555"/>
    <w:rsid w:val="19E27AE4"/>
    <w:rsid w:val="19EF7FC3"/>
    <w:rsid w:val="1A0661AA"/>
    <w:rsid w:val="1A206444"/>
    <w:rsid w:val="1A230CB7"/>
    <w:rsid w:val="1A261A45"/>
    <w:rsid w:val="1A3F16B9"/>
    <w:rsid w:val="1A431813"/>
    <w:rsid w:val="1A490771"/>
    <w:rsid w:val="1A563B47"/>
    <w:rsid w:val="1A5C6115"/>
    <w:rsid w:val="1A5E56CC"/>
    <w:rsid w:val="1A666EC9"/>
    <w:rsid w:val="1A78346D"/>
    <w:rsid w:val="1A83190C"/>
    <w:rsid w:val="1AA46734"/>
    <w:rsid w:val="1AC53F3D"/>
    <w:rsid w:val="1AD170A3"/>
    <w:rsid w:val="1AD378FD"/>
    <w:rsid w:val="1AD66409"/>
    <w:rsid w:val="1AE77DBA"/>
    <w:rsid w:val="1AEA7231"/>
    <w:rsid w:val="1AFB191C"/>
    <w:rsid w:val="1AFC1627"/>
    <w:rsid w:val="1B092593"/>
    <w:rsid w:val="1B1D14A5"/>
    <w:rsid w:val="1B1E4C39"/>
    <w:rsid w:val="1B2F2309"/>
    <w:rsid w:val="1B3E50F6"/>
    <w:rsid w:val="1B471171"/>
    <w:rsid w:val="1B4F63EB"/>
    <w:rsid w:val="1B806324"/>
    <w:rsid w:val="1B934442"/>
    <w:rsid w:val="1B97733F"/>
    <w:rsid w:val="1BB06112"/>
    <w:rsid w:val="1BC2200E"/>
    <w:rsid w:val="1BD70681"/>
    <w:rsid w:val="1BDC737E"/>
    <w:rsid w:val="1BE22A81"/>
    <w:rsid w:val="1BF827FA"/>
    <w:rsid w:val="1C324AB5"/>
    <w:rsid w:val="1C361D60"/>
    <w:rsid w:val="1C4A1DE8"/>
    <w:rsid w:val="1C765AFE"/>
    <w:rsid w:val="1C7C6F8E"/>
    <w:rsid w:val="1C896FC0"/>
    <w:rsid w:val="1C8A7CE2"/>
    <w:rsid w:val="1C986545"/>
    <w:rsid w:val="1C992454"/>
    <w:rsid w:val="1CA36BC6"/>
    <w:rsid w:val="1CB00C81"/>
    <w:rsid w:val="1CBE504B"/>
    <w:rsid w:val="1CD4507E"/>
    <w:rsid w:val="1CD95D29"/>
    <w:rsid w:val="1CED4973"/>
    <w:rsid w:val="1CF805C4"/>
    <w:rsid w:val="1D025718"/>
    <w:rsid w:val="1D0F4C5E"/>
    <w:rsid w:val="1D1F0D1E"/>
    <w:rsid w:val="1D375591"/>
    <w:rsid w:val="1D3876B3"/>
    <w:rsid w:val="1D390A2B"/>
    <w:rsid w:val="1D664072"/>
    <w:rsid w:val="1D7803BD"/>
    <w:rsid w:val="1D7F10F6"/>
    <w:rsid w:val="1D954A12"/>
    <w:rsid w:val="1DA754A5"/>
    <w:rsid w:val="1DF57C99"/>
    <w:rsid w:val="1E104A34"/>
    <w:rsid w:val="1E1D657D"/>
    <w:rsid w:val="1E1F0632"/>
    <w:rsid w:val="1E247CA5"/>
    <w:rsid w:val="1E286703"/>
    <w:rsid w:val="1E2E3E4F"/>
    <w:rsid w:val="1E306E3E"/>
    <w:rsid w:val="1E3477F9"/>
    <w:rsid w:val="1E457D6A"/>
    <w:rsid w:val="1E4C7634"/>
    <w:rsid w:val="1E642766"/>
    <w:rsid w:val="1E6D2DDD"/>
    <w:rsid w:val="1E7A02F2"/>
    <w:rsid w:val="1E7C5BC1"/>
    <w:rsid w:val="1E82105D"/>
    <w:rsid w:val="1E89133E"/>
    <w:rsid w:val="1EA87596"/>
    <w:rsid w:val="1EC2584D"/>
    <w:rsid w:val="1ECC0C61"/>
    <w:rsid w:val="1EE33082"/>
    <w:rsid w:val="1EF6270C"/>
    <w:rsid w:val="1F077DA7"/>
    <w:rsid w:val="1F093E81"/>
    <w:rsid w:val="1F1135EF"/>
    <w:rsid w:val="1F3E3D1B"/>
    <w:rsid w:val="1F494A2E"/>
    <w:rsid w:val="1F4E57DD"/>
    <w:rsid w:val="1F5E7FF7"/>
    <w:rsid w:val="1F6F1B24"/>
    <w:rsid w:val="1F862EE8"/>
    <w:rsid w:val="1F8763BF"/>
    <w:rsid w:val="1F980FAB"/>
    <w:rsid w:val="1F9C6F52"/>
    <w:rsid w:val="1F9D19BD"/>
    <w:rsid w:val="1FAA3FD1"/>
    <w:rsid w:val="1FBA37B9"/>
    <w:rsid w:val="1FC13457"/>
    <w:rsid w:val="1FE378DA"/>
    <w:rsid w:val="1FEE1C38"/>
    <w:rsid w:val="1FF22E95"/>
    <w:rsid w:val="1FF62ABC"/>
    <w:rsid w:val="1FF643C9"/>
    <w:rsid w:val="20074706"/>
    <w:rsid w:val="20085218"/>
    <w:rsid w:val="201C1D61"/>
    <w:rsid w:val="202003A6"/>
    <w:rsid w:val="203C0CA5"/>
    <w:rsid w:val="203C3A79"/>
    <w:rsid w:val="204F6316"/>
    <w:rsid w:val="20585D3A"/>
    <w:rsid w:val="207745DE"/>
    <w:rsid w:val="207873AA"/>
    <w:rsid w:val="208B1A8F"/>
    <w:rsid w:val="209377CD"/>
    <w:rsid w:val="20972CFD"/>
    <w:rsid w:val="20A352DA"/>
    <w:rsid w:val="20AC7991"/>
    <w:rsid w:val="20C63465"/>
    <w:rsid w:val="20CF6384"/>
    <w:rsid w:val="21011F27"/>
    <w:rsid w:val="210C0BF3"/>
    <w:rsid w:val="21133D15"/>
    <w:rsid w:val="21193572"/>
    <w:rsid w:val="211A6926"/>
    <w:rsid w:val="211D3F2A"/>
    <w:rsid w:val="21205B73"/>
    <w:rsid w:val="21525E4E"/>
    <w:rsid w:val="219E40A7"/>
    <w:rsid w:val="21BF51DA"/>
    <w:rsid w:val="21CC5E18"/>
    <w:rsid w:val="21D33C29"/>
    <w:rsid w:val="21D777D3"/>
    <w:rsid w:val="21E506D8"/>
    <w:rsid w:val="21E53756"/>
    <w:rsid w:val="21F00202"/>
    <w:rsid w:val="21FA6FEC"/>
    <w:rsid w:val="22113AE2"/>
    <w:rsid w:val="22343AE0"/>
    <w:rsid w:val="223F2333"/>
    <w:rsid w:val="224A7E0A"/>
    <w:rsid w:val="22757619"/>
    <w:rsid w:val="2281496E"/>
    <w:rsid w:val="228534D3"/>
    <w:rsid w:val="229474A3"/>
    <w:rsid w:val="229F22B3"/>
    <w:rsid w:val="22A07B3B"/>
    <w:rsid w:val="22A8625B"/>
    <w:rsid w:val="22B776BF"/>
    <w:rsid w:val="22C846EF"/>
    <w:rsid w:val="22EA0341"/>
    <w:rsid w:val="22F201AF"/>
    <w:rsid w:val="22F8231A"/>
    <w:rsid w:val="231C76B7"/>
    <w:rsid w:val="232B052C"/>
    <w:rsid w:val="23300DA8"/>
    <w:rsid w:val="233C4EAA"/>
    <w:rsid w:val="235748E8"/>
    <w:rsid w:val="235E3AB8"/>
    <w:rsid w:val="236E7B95"/>
    <w:rsid w:val="23700298"/>
    <w:rsid w:val="2372374B"/>
    <w:rsid w:val="23753B07"/>
    <w:rsid w:val="23833E02"/>
    <w:rsid w:val="238E58FE"/>
    <w:rsid w:val="23CD39DF"/>
    <w:rsid w:val="23E4342E"/>
    <w:rsid w:val="23F671BE"/>
    <w:rsid w:val="24060F70"/>
    <w:rsid w:val="24214058"/>
    <w:rsid w:val="242C329C"/>
    <w:rsid w:val="247318FC"/>
    <w:rsid w:val="248E68E5"/>
    <w:rsid w:val="24BA23E2"/>
    <w:rsid w:val="24C051DF"/>
    <w:rsid w:val="24CA2843"/>
    <w:rsid w:val="24F03C91"/>
    <w:rsid w:val="25131448"/>
    <w:rsid w:val="25450697"/>
    <w:rsid w:val="25451CA6"/>
    <w:rsid w:val="254A37F9"/>
    <w:rsid w:val="255A6B8A"/>
    <w:rsid w:val="25667893"/>
    <w:rsid w:val="256B7410"/>
    <w:rsid w:val="256F5E85"/>
    <w:rsid w:val="25802328"/>
    <w:rsid w:val="258D0030"/>
    <w:rsid w:val="25984683"/>
    <w:rsid w:val="259A3377"/>
    <w:rsid w:val="25BA6DEB"/>
    <w:rsid w:val="25BF2BBB"/>
    <w:rsid w:val="25D45861"/>
    <w:rsid w:val="25EF321D"/>
    <w:rsid w:val="25F461BE"/>
    <w:rsid w:val="26337790"/>
    <w:rsid w:val="26484155"/>
    <w:rsid w:val="267560D3"/>
    <w:rsid w:val="268941D7"/>
    <w:rsid w:val="269B4BC4"/>
    <w:rsid w:val="26C6374D"/>
    <w:rsid w:val="26E224B4"/>
    <w:rsid w:val="2700191F"/>
    <w:rsid w:val="27022737"/>
    <w:rsid w:val="270620F6"/>
    <w:rsid w:val="270B07B8"/>
    <w:rsid w:val="271703F2"/>
    <w:rsid w:val="27357074"/>
    <w:rsid w:val="273D35D4"/>
    <w:rsid w:val="2745620C"/>
    <w:rsid w:val="277337E5"/>
    <w:rsid w:val="27776938"/>
    <w:rsid w:val="27810376"/>
    <w:rsid w:val="279C2134"/>
    <w:rsid w:val="27BE2491"/>
    <w:rsid w:val="27CE6F63"/>
    <w:rsid w:val="27D55C7F"/>
    <w:rsid w:val="27E72A7A"/>
    <w:rsid w:val="280D59C7"/>
    <w:rsid w:val="28166B10"/>
    <w:rsid w:val="281A13EA"/>
    <w:rsid w:val="281E614D"/>
    <w:rsid w:val="28245DEB"/>
    <w:rsid w:val="28294EE9"/>
    <w:rsid w:val="282F388E"/>
    <w:rsid w:val="2863623A"/>
    <w:rsid w:val="287E58A4"/>
    <w:rsid w:val="2893228C"/>
    <w:rsid w:val="28A178E1"/>
    <w:rsid w:val="28AA1DEF"/>
    <w:rsid w:val="28B27716"/>
    <w:rsid w:val="28B3183E"/>
    <w:rsid w:val="28DE0E71"/>
    <w:rsid w:val="28E3292A"/>
    <w:rsid w:val="28E84DD5"/>
    <w:rsid w:val="28FA28BE"/>
    <w:rsid w:val="29210657"/>
    <w:rsid w:val="293065F0"/>
    <w:rsid w:val="29316165"/>
    <w:rsid w:val="293B2689"/>
    <w:rsid w:val="294D6265"/>
    <w:rsid w:val="294F172E"/>
    <w:rsid w:val="296F2DBB"/>
    <w:rsid w:val="297572D6"/>
    <w:rsid w:val="2977641C"/>
    <w:rsid w:val="29793051"/>
    <w:rsid w:val="297D541E"/>
    <w:rsid w:val="29827EFD"/>
    <w:rsid w:val="299979C8"/>
    <w:rsid w:val="299D1415"/>
    <w:rsid w:val="29A401E6"/>
    <w:rsid w:val="29CE1E9C"/>
    <w:rsid w:val="29D51D80"/>
    <w:rsid w:val="29E2191E"/>
    <w:rsid w:val="29E97536"/>
    <w:rsid w:val="2A005DD4"/>
    <w:rsid w:val="2A020F63"/>
    <w:rsid w:val="2A07124D"/>
    <w:rsid w:val="2A0F4887"/>
    <w:rsid w:val="2A1D7474"/>
    <w:rsid w:val="2A1F38D0"/>
    <w:rsid w:val="2A35363E"/>
    <w:rsid w:val="2A3A36D1"/>
    <w:rsid w:val="2A4D61AD"/>
    <w:rsid w:val="2A527E7C"/>
    <w:rsid w:val="2A57611E"/>
    <w:rsid w:val="2A7558EA"/>
    <w:rsid w:val="2A847881"/>
    <w:rsid w:val="2AA05872"/>
    <w:rsid w:val="2AAD08AE"/>
    <w:rsid w:val="2AAE6F4A"/>
    <w:rsid w:val="2ACE0AC3"/>
    <w:rsid w:val="2AD03683"/>
    <w:rsid w:val="2AD168F2"/>
    <w:rsid w:val="2AD23DF7"/>
    <w:rsid w:val="2AD31070"/>
    <w:rsid w:val="2AD3362E"/>
    <w:rsid w:val="2AE90743"/>
    <w:rsid w:val="2AEE274C"/>
    <w:rsid w:val="2B110503"/>
    <w:rsid w:val="2B1727DB"/>
    <w:rsid w:val="2B216791"/>
    <w:rsid w:val="2B3F3BB4"/>
    <w:rsid w:val="2B52219E"/>
    <w:rsid w:val="2B530C1B"/>
    <w:rsid w:val="2B56437B"/>
    <w:rsid w:val="2B65345B"/>
    <w:rsid w:val="2B6C6812"/>
    <w:rsid w:val="2B7644F6"/>
    <w:rsid w:val="2B936D89"/>
    <w:rsid w:val="2BA36BFD"/>
    <w:rsid w:val="2BBE7346"/>
    <w:rsid w:val="2BC05B0C"/>
    <w:rsid w:val="2BCB4D9E"/>
    <w:rsid w:val="2BD64DE9"/>
    <w:rsid w:val="2BD76100"/>
    <w:rsid w:val="2BE02BB7"/>
    <w:rsid w:val="2BE47871"/>
    <w:rsid w:val="2BF146B5"/>
    <w:rsid w:val="2BF619F4"/>
    <w:rsid w:val="2BFA7B92"/>
    <w:rsid w:val="2C02313D"/>
    <w:rsid w:val="2C1F779A"/>
    <w:rsid w:val="2C224400"/>
    <w:rsid w:val="2C244B6C"/>
    <w:rsid w:val="2C2B40BA"/>
    <w:rsid w:val="2C430CC1"/>
    <w:rsid w:val="2C536DF2"/>
    <w:rsid w:val="2C656765"/>
    <w:rsid w:val="2C67449A"/>
    <w:rsid w:val="2C6C397C"/>
    <w:rsid w:val="2C8A5CC0"/>
    <w:rsid w:val="2C9358D9"/>
    <w:rsid w:val="2CAC2C0A"/>
    <w:rsid w:val="2CB3466D"/>
    <w:rsid w:val="2CB52C3D"/>
    <w:rsid w:val="2CBD58FC"/>
    <w:rsid w:val="2CCD236F"/>
    <w:rsid w:val="2CD62FAC"/>
    <w:rsid w:val="2CF968A6"/>
    <w:rsid w:val="2CFB2127"/>
    <w:rsid w:val="2D110803"/>
    <w:rsid w:val="2D1532F7"/>
    <w:rsid w:val="2D1971EC"/>
    <w:rsid w:val="2D1A40BD"/>
    <w:rsid w:val="2D1D6B92"/>
    <w:rsid w:val="2D1F00DA"/>
    <w:rsid w:val="2D211E4E"/>
    <w:rsid w:val="2D256E31"/>
    <w:rsid w:val="2D2B5F58"/>
    <w:rsid w:val="2D2D2BF4"/>
    <w:rsid w:val="2D2F0402"/>
    <w:rsid w:val="2D3D28F9"/>
    <w:rsid w:val="2D520327"/>
    <w:rsid w:val="2D6A4156"/>
    <w:rsid w:val="2D8B43E5"/>
    <w:rsid w:val="2DA0006B"/>
    <w:rsid w:val="2DA646FA"/>
    <w:rsid w:val="2DAA19ED"/>
    <w:rsid w:val="2DAF7975"/>
    <w:rsid w:val="2DC9785D"/>
    <w:rsid w:val="2DCC1A44"/>
    <w:rsid w:val="2DCE15C5"/>
    <w:rsid w:val="2DED70A3"/>
    <w:rsid w:val="2E0762BA"/>
    <w:rsid w:val="2E1C54F5"/>
    <w:rsid w:val="2E1F5C5F"/>
    <w:rsid w:val="2E220EDF"/>
    <w:rsid w:val="2E302748"/>
    <w:rsid w:val="2E461CD4"/>
    <w:rsid w:val="2E4949D1"/>
    <w:rsid w:val="2E5954BE"/>
    <w:rsid w:val="2E6A4C40"/>
    <w:rsid w:val="2E6B6A8C"/>
    <w:rsid w:val="2E702854"/>
    <w:rsid w:val="2E953AA8"/>
    <w:rsid w:val="2E98519C"/>
    <w:rsid w:val="2EB04329"/>
    <w:rsid w:val="2EB2618E"/>
    <w:rsid w:val="2EBB4319"/>
    <w:rsid w:val="2EC5509F"/>
    <w:rsid w:val="2EE46453"/>
    <w:rsid w:val="2F325247"/>
    <w:rsid w:val="2F3266DB"/>
    <w:rsid w:val="2F355996"/>
    <w:rsid w:val="2F3812AB"/>
    <w:rsid w:val="2F4957A1"/>
    <w:rsid w:val="2F504DB0"/>
    <w:rsid w:val="2F5B50A1"/>
    <w:rsid w:val="2F7967ED"/>
    <w:rsid w:val="2F812DCB"/>
    <w:rsid w:val="2F99084F"/>
    <w:rsid w:val="2FCC39A3"/>
    <w:rsid w:val="2FDA5A35"/>
    <w:rsid w:val="2FEA6195"/>
    <w:rsid w:val="30144B09"/>
    <w:rsid w:val="301F6854"/>
    <w:rsid w:val="3031790A"/>
    <w:rsid w:val="304C3F6C"/>
    <w:rsid w:val="3072522B"/>
    <w:rsid w:val="30737D92"/>
    <w:rsid w:val="308037D5"/>
    <w:rsid w:val="30844B4D"/>
    <w:rsid w:val="30871B1B"/>
    <w:rsid w:val="30A34261"/>
    <w:rsid w:val="30A445D4"/>
    <w:rsid w:val="30E25C5A"/>
    <w:rsid w:val="30EA27E3"/>
    <w:rsid w:val="30FC0088"/>
    <w:rsid w:val="314E087E"/>
    <w:rsid w:val="315D1E4F"/>
    <w:rsid w:val="31760173"/>
    <w:rsid w:val="31A2284A"/>
    <w:rsid w:val="31D65787"/>
    <w:rsid w:val="32204A36"/>
    <w:rsid w:val="322A48DD"/>
    <w:rsid w:val="322E52C6"/>
    <w:rsid w:val="3248128A"/>
    <w:rsid w:val="324E6E43"/>
    <w:rsid w:val="324F49F9"/>
    <w:rsid w:val="32887AA1"/>
    <w:rsid w:val="3292779C"/>
    <w:rsid w:val="32AA6E36"/>
    <w:rsid w:val="32B66550"/>
    <w:rsid w:val="32BB7305"/>
    <w:rsid w:val="32C27EEE"/>
    <w:rsid w:val="32C93DA5"/>
    <w:rsid w:val="32CA072B"/>
    <w:rsid w:val="32D01D97"/>
    <w:rsid w:val="32D61069"/>
    <w:rsid w:val="32E050BD"/>
    <w:rsid w:val="32F31B84"/>
    <w:rsid w:val="32F5429F"/>
    <w:rsid w:val="32FE4489"/>
    <w:rsid w:val="33012C53"/>
    <w:rsid w:val="330331C5"/>
    <w:rsid w:val="33046B21"/>
    <w:rsid w:val="33052557"/>
    <w:rsid w:val="330B625C"/>
    <w:rsid w:val="331D3733"/>
    <w:rsid w:val="33225EAB"/>
    <w:rsid w:val="332F2907"/>
    <w:rsid w:val="33482361"/>
    <w:rsid w:val="33661CF1"/>
    <w:rsid w:val="33837DEC"/>
    <w:rsid w:val="33B246E9"/>
    <w:rsid w:val="33C5498D"/>
    <w:rsid w:val="33C735C3"/>
    <w:rsid w:val="33C81B8F"/>
    <w:rsid w:val="33DB1712"/>
    <w:rsid w:val="33ED0A1F"/>
    <w:rsid w:val="33EF23B9"/>
    <w:rsid w:val="340B7E83"/>
    <w:rsid w:val="3438505A"/>
    <w:rsid w:val="343A24D2"/>
    <w:rsid w:val="343F4993"/>
    <w:rsid w:val="34450B11"/>
    <w:rsid w:val="34551887"/>
    <w:rsid w:val="346B4DCF"/>
    <w:rsid w:val="34850A36"/>
    <w:rsid w:val="34856C4C"/>
    <w:rsid w:val="348F1CB6"/>
    <w:rsid w:val="34A55C62"/>
    <w:rsid w:val="34BB5238"/>
    <w:rsid w:val="34C4612C"/>
    <w:rsid w:val="34CC3984"/>
    <w:rsid w:val="34E03F89"/>
    <w:rsid w:val="34E7744D"/>
    <w:rsid w:val="34ED23D2"/>
    <w:rsid w:val="352970CE"/>
    <w:rsid w:val="35551773"/>
    <w:rsid w:val="355B548C"/>
    <w:rsid w:val="356F27E1"/>
    <w:rsid w:val="357566F5"/>
    <w:rsid w:val="357D4424"/>
    <w:rsid w:val="35923F65"/>
    <w:rsid w:val="359452B3"/>
    <w:rsid w:val="359E3E01"/>
    <w:rsid w:val="35A6490A"/>
    <w:rsid w:val="35C8176C"/>
    <w:rsid w:val="35D83C09"/>
    <w:rsid w:val="35E25502"/>
    <w:rsid w:val="35E70EAB"/>
    <w:rsid w:val="3600703B"/>
    <w:rsid w:val="360841A8"/>
    <w:rsid w:val="361F52C6"/>
    <w:rsid w:val="36591E5B"/>
    <w:rsid w:val="36763804"/>
    <w:rsid w:val="367A4F1F"/>
    <w:rsid w:val="36880FE7"/>
    <w:rsid w:val="369063A8"/>
    <w:rsid w:val="36B42FD0"/>
    <w:rsid w:val="36BE793F"/>
    <w:rsid w:val="36CE2714"/>
    <w:rsid w:val="36D2699B"/>
    <w:rsid w:val="36E40435"/>
    <w:rsid w:val="36EC6341"/>
    <w:rsid w:val="36ED4B9F"/>
    <w:rsid w:val="36F50735"/>
    <w:rsid w:val="370C6655"/>
    <w:rsid w:val="37111F18"/>
    <w:rsid w:val="371A7904"/>
    <w:rsid w:val="373C7EDB"/>
    <w:rsid w:val="375B32FB"/>
    <w:rsid w:val="375E5E0B"/>
    <w:rsid w:val="376550F1"/>
    <w:rsid w:val="376F2200"/>
    <w:rsid w:val="378114E6"/>
    <w:rsid w:val="378D43DB"/>
    <w:rsid w:val="37E14168"/>
    <w:rsid w:val="37EE02EB"/>
    <w:rsid w:val="37EE5699"/>
    <w:rsid w:val="37F92282"/>
    <w:rsid w:val="380969C7"/>
    <w:rsid w:val="3813235B"/>
    <w:rsid w:val="381E6CDB"/>
    <w:rsid w:val="38402000"/>
    <w:rsid w:val="384E17B3"/>
    <w:rsid w:val="385F6FF4"/>
    <w:rsid w:val="38696AB5"/>
    <w:rsid w:val="38A8393C"/>
    <w:rsid w:val="38C67225"/>
    <w:rsid w:val="39135FD4"/>
    <w:rsid w:val="39225CE3"/>
    <w:rsid w:val="39381D9F"/>
    <w:rsid w:val="394D65F9"/>
    <w:rsid w:val="39532B3C"/>
    <w:rsid w:val="3954601F"/>
    <w:rsid w:val="3967162A"/>
    <w:rsid w:val="39677AFD"/>
    <w:rsid w:val="3969000B"/>
    <w:rsid w:val="39782851"/>
    <w:rsid w:val="397A4CCC"/>
    <w:rsid w:val="39896524"/>
    <w:rsid w:val="39A3285E"/>
    <w:rsid w:val="39B22181"/>
    <w:rsid w:val="39B604BB"/>
    <w:rsid w:val="39BA6638"/>
    <w:rsid w:val="39C7402B"/>
    <w:rsid w:val="39CA0758"/>
    <w:rsid w:val="39D44758"/>
    <w:rsid w:val="39ED687B"/>
    <w:rsid w:val="39F6611D"/>
    <w:rsid w:val="39FE0DD4"/>
    <w:rsid w:val="3A1145EE"/>
    <w:rsid w:val="3A4669E9"/>
    <w:rsid w:val="3A473A4F"/>
    <w:rsid w:val="3A4E6179"/>
    <w:rsid w:val="3A5A5316"/>
    <w:rsid w:val="3A633BA7"/>
    <w:rsid w:val="3A833B3A"/>
    <w:rsid w:val="3AA9648B"/>
    <w:rsid w:val="3AAA5D83"/>
    <w:rsid w:val="3AAE1B3A"/>
    <w:rsid w:val="3ACF3B3C"/>
    <w:rsid w:val="3AD22891"/>
    <w:rsid w:val="3AD86DF1"/>
    <w:rsid w:val="3AE9622E"/>
    <w:rsid w:val="3AEE67B7"/>
    <w:rsid w:val="3AFE34D2"/>
    <w:rsid w:val="3B0401FA"/>
    <w:rsid w:val="3B1A7509"/>
    <w:rsid w:val="3B331062"/>
    <w:rsid w:val="3B516967"/>
    <w:rsid w:val="3B6747D3"/>
    <w:rsid w:val="3B741563"/>
    <w:rsid w:val="3B77325C"/>
    <w:rsid w:val="3B9A40B8"/>
    <w:rsid w:val="3BA02ECA"/>
    <w:rsid w:val="3BA30B6C"/>
    <w:rsid w:val="3BA41E41"/>
    <w:rsid w:val="3BB50779"/>
    <w:rsid w:val="3BD94E06"/>
    <w:rsid w:val="3BE65C0E"/>
    <w:rsid w:val="3BEB7BC9"/>
    <w:rsid w:val="3BF1099B"/>
    <w:rsid w:val="3C007B35"/>
    <w:rsid w:val="3C053542"/>
    <w:rsid w:val="3C210266"/>
    <w:rsid w:val="3C2A6C23"/>
    <w:rsid w:val="3C332229"/>
    <w:rsid w:val="3C4A6DB6"/>
    <w:rsid w:val="3C536D6B"/>
    <w:rsid w:val="3C654A9E"/>
    <w:rsid w:val="3C8E1C9C"/>
    <w:rsid w:val="3C9359FB"/>
    <w:rsid w:val="3CA63F13"/>
    <w:rsid w:val="3CC00FDA"/>
    <w:rsid w:val="3CD773C1"/>
    <w:rsid w:val="3CD9544A"/>
    <w:rsid w:val="3CDF1F36"/>
    <w:rsid w:val="3CEE6179"/>
    <w:rsid w:val="3D0575DE"/>
    <w:rsid w:val="3D113470"/>
    <w:rsid w:val="3D3D6054"/>
    <w:rsid w:val="3D3F3DE4"/>
    <w:rsid w:val="3D42720B"/>
    <w:rsid w:val="3D5F12CA"/>
    <w:rsid w:val="3D7664D1"/>
    <w:rsid w:val="3D817CB2"/>
    <w:rsid w:val="3D821A07"/>
    <w:rsid w:val="3D865D3A"/>
    <w:rsid w:val="3DA416A0"/>
    <w:rsid w:val="3DB32D6D"/>
    <w:rsid w:val="3DCD4968"/>
    <w:rsid w:val="3DFC3079"/>
    <w:rsid w:val="3DFF73A6"/>
    <w:rsid w:val="3E0B5867"/>
    <w:rsid w:val="3E1958F8"/>
    <w:rsid w:val="3E196869"/>
    <w:rsid w:val="3E2F751C"/>
    <w:rsid w:val="3E3B1DAD"/>
    <w:rsid w:val="3E476485"/>
    <w:rsid w:val="3E481C2C"/>
    <w:rsid w:val="3E4B6B84"/>
    <w:rsid w:val="3E5A262F"/>
    <w:rsid w:val="3E753581"/>
    <w:rsid w:val="3E7D1F7E"/>
    <w:rsid w:val="3E960084"/>
    <w:rsid w:val="3EA72050"/>
    <w:rsid w:val="3EB40A61"/>
    <w:rsid w:val="3F0805B7"/>
    <w:rsid w:val="3F0B60BF"/>
    <w:rsid w:val="3F190319"/>
    <w:rsid w:val="3F1C7227"/>
    <w:rsid w:val="3F2B049A"/>
    <w:rsid w:val="3F2F206D"/>
    <w:rsid w:val="3F321118"/>
    <w:rsid w:val="3F3B05A9"/>
    <w:rsid w:val="3F41386E"/>
    <w:rsid w:val="3F417A3B"/>
    <w:rsid w:val="3F55532A"/>
    <w:rsid w:val="3F5B3365"/>
    <w:rsid w:val="3F833B96"/>
    <w:rsid w:val="3F87224F"/>
    <w:rsid w:val="3F8C381F"/>
    <w:rsid w:val="3FAA4618"/>
    <w:rsid w:val="3FB6374C"/>
    <w:rsid w:val="3FB9715C"/>
    <w:rsid w:val="3FC759EE"/>
    <w:rsid w:val="3FD00AF8"/>
    <w:rsid w:val="3FDD1F49"/>
    <w:rsid w:val="3FDE14F6"/>
    <w:rsid w:val="3FEC6E0E"/>
    <w:rsid w:val="3FF80969"/>
    <w:rsid w:val="3FFD1D6D"/>
    <w:rsid w:val="3FFF6228"/>
    <w:rsid w:val="4000301F"/>
    <w:rsid w:val="40053E65"/>
    <w:rsid w:val="40055024"/>
    <w:rsid w:val="40110A5E"/>
    <w:rsid w:val="40170AAD"/>
    <w:rsid w:val="401D67D5"/>
    <w:rsid w:val="40240D52"/>
    <w:rsid w:val="402E4471"/>
    <w:rsid w:val="403D1BEB"/>
    <w:rsid w:val="405159C8"/>
    <w:rsid w:val="40773867"/>
    <w:rsid w:val="40776DBE"/>
    <w:rsid w:val="40810FD9"/>
    <w:rsid w:val="4083602F"/>
    <w:rsid w:val="40854D35"/>
    <w:rsid w:val="409326D4"/>
    <w:rsid w:val="40BC2A80"/>
    <w:rsid w:val="40CB1901"/>
    <w:rsid w:val="40D16866"/>
    <w:rsid w:val="40D20F54"/>
    <w:rsid w:val="40D656DE"/>
    <w:rsid w:val="40D82D6D"/>
    <w:rsid w:val="40E718CF"/>
    <w:rsid w:val="40F1285E"/>
    <w:rsid w:val="40F9103B"/>
    <w:rsid w:val="41000EC7"/>
    <w:rsid w:val="410F2AFF"/>
    <w:rsid w:val="4123396B"/>
    <w:rsid w:val="41630BDA"/>
    <w:rsid w:val="41730D5F"/>
    <w:rsid w:val="417E1BBE"/>
    <w:rsid w:val="41AC63A1"/>
    <w:rsid w:val="41D6665F"/>
    <w:rsid w:val="41F14EBB"/>
    <w:rsid w:val="42034C3A"/>
    <w:rsid w:val="420B199D"/>
    <w:rsid w:val="4239776F"/>
    <w:rsid w:val="42477C7B"/>
    <w:rsid w:val="426843AB"/>
    <w:rsid w:val="426C7C6E"/>
    <w:rsid w:val="428E52F8"/>
    <w:rsid w:val="429516EF"/>
    <w:rsid w:val="42CA7FC9"/>
    <w:rsid w:val="42D65AAB"/>
    <w:rsid w:val="42E16A78"/>
    <w:rsid w:val="42E36947"/>
    <w:rsid w:val="42F0078F"/>
    <w:rsid w:val="42FB4590"/>
    <w:rsid w:val="42FC0F8F"/>
    <w:rsid w:val="43067BC8"/>
    <w:rsid w:val="43113738"/>
    <w:rsid w:val="43295DE0"/>
    <w:rsid w:val="43507EE4"/>
    <w:rsid w:val="437458B6"/>
    <w:rsid w:val="43894501"/>
    <w:rsid w:val="438B3048"/>
    <w:rsid w:val="43C62389"/>
    <w:rsid w:val="43C95A37"/>
    <w:rsid w:val="43D72D93"/>
    <w:rsid w:val="43DA798E"/>
    <w:rsid w:val="43DD36E1"/>
    <w:rsid w:val="43F342AE"/>
    <w:rsid w:val="43F738A9"/>
    <w:rsid w:val="442C1E98"/>
    <w:rsid w:val="444840D0"/>
    <w:rsid w:val="44697AAB"/>
    <w:rsid w:val="447603AE"/>
    <w:rsid w:val="4495678B"/>
    <w:rsid w:val="4498068F"/>
    <w:rsid w:val="44A97719"/>
    <w:rsid w:val="44C1419F"/>
    <w:rsid w:val="44C27F9F"/>
    <w:rsid w:val="44E2514B"/>
    <w:rsid w:val="450F70B1"/>
    <w:rsid w:val="451B3A29"/>
    <w:rsid w:val="45380100"/>
    <w:rsid w:val="454B25FD"/>
    <w:rsid w:val="455F6721"/>
    <w:rsid w:val="45661A23"/>
    <w:rsid w:val="45895918"/>
    <w:rsid w:val="458E2A9B"/>
    <w:rsid w:val="45905526"/>
    <w:rsid w:val="45A215B8"/>
    <w:rsid w:val="45AB1DD8"/>
    <w:rsid w:val="45B321F5"/>
    <w:rsid w:val="45B85107"/>
    <w:rsid w:val="45C6430B"/>
    <w:rsid w:val="45D03D74"/>
    <w:rsid w:val="45DF5BF0"/>
    <w:rsid w:val="460F457A"/>
    <w:rsid w:val="46341DAF"/>
    <w:rsid w:val="464363AC"/>
    <w:rsid w:val="464E75ED"/>
    <w:rsid w:val="46661066"/>
    <w:rsid w:val="46687AEE"/>
    <w:rsid w:val="46877CB2"/>
    <w:rsid w:val="46A06E1F"/>
    <w:rsid w:val="46AC4A70"/>
    <w:rsid w:val="46B117F0"/>
    <w:rsid w:val="46BD716D"/>
    <w:rsid w:val="46BF2585"/>
    <w:rsid w:val="46F679CD"/>
    <w:rsid w:val="47317C26"/>
    <w:rsid w:val="474404EF"/>
    <w:rsid w:val="476B5337"/>
    <w:rsid w:val="47775005"/>
    <w:rsid w:val="478178C4"/>
    <w:rsid w:val="479D3947"/>
    <w:rsid w:val="47B97DFA"/>
    <w:rsid w:val="47CC46E1"/>
    <w:rsid w:val="47CF073C"/>
    <w:rsid w:val="47D45A8A"/>
    <w:rsid w:val="47E3725D"/>
    <w:rsid w:val="47E60396"/>
    <w:rsid w:val="47E90F55"/>
    <w:rsid w:val="47F62C3C"/>
    <w:rsid w:val="48081B82"/>
    <w:rsid w:val="480921D7"/>
    <w:rsid w:val="480B61C9"/>
    <w:rsid w:val="48120F1D"/>
    <w:rsid w:val="481220CD"/>
    <w:rsid w:val="48187266"/>
    <w:rsid w:val="48281BA8"/>
    <w:rsid w:val="48323D4B"/>
    <w:rsid w:val="483F5DF6"/>
    <w:rsid w:val="485D4D11"/>
    <w:rsid w:val="487500FF"/>
    <w:rsid w:val="487B2A79"/>
    <w:rsid w:val="487D59A3"/>
    <w:rsid w:val="48847F67"/>
    <w:rsid w:val="488B3F13"/>
    <w:rsid w:val="4899799F"/>
    <w:rsid w:val="489C6DC7"/>
    <w:rsid w:val="489D1E26"/>
    <w:rsid w:val="48A77BF4"/>
    <w:rsid w:val="48CB3003"/>
    <w:rsid w:val="48D275B8"/>
    <w:rsid w:val="48EC1AD4"/>
    <w:rsid w:val="48F35DAC"/>
    <w:rsid w:val="48F565B8"/>
    <w:rsid w:val="48FC6127"/>
    <w:rsid w:val="493E751F"/>
    <w:rsid w:val="493F5A81"/>
    <w:rsid w:val="496B6CFF"/>
    <w:rsid w:val="4979326F"/>
    <w:rsid w:val="49820944"/>
    <w:rsid w:val="49B20A45"/>
    <w:rsid w:val="49BB5184"/>
    <w:rsid w:val="49C2720D"/>
    <w:rsid w:val="49CE4287"/>
    <w:rsid w:val="49EE42CA"/>
    <w:rsid w:val="4A014D60"/>
    <w:rsid w:val="4A177DE1"/>
    <w:rsid w:val="4A452778"/>
    <w:rsid w:val="4A557817"/>
    <w:rsid w:val="4A5867A4"/>
    <w:rsid w:val="4A5D6E13"/>
    <w:rsid w:val="4A733C1C"/>
    <w:rsid w:val="4A8528F8"/>
    <w:rsid w:val="4A857F33"/>
    <w:rsid w:val="4A952F3C"/>
    <w:rsid w:val="4AB90580"/>
    <w:rsid w:val="4AC11071"/>
    <w:rsid w:val="4AC16EA2"/>
    <w:rsid w:val="4ACD265F"/>
    <w:rsid w:val="4AEB7B1D"/>
    <w:rsid w:val="4AED163E"/>
    <w:rsid w:val="4B0C4A46"/>
    <w:rsid w:val="4B2A7B04"/>
    <w:rsid w:val="4B38186F"/>
    <w:rsid w:val="4B391E44"/>
    <w:rsid w:val="4B4916A0"/>
    <w:rsid w:val="4B507A0C"/>
    <w:rsid w:val="4BA13F39"/>
    <w:rsid w:val="4BA64EA0"/>
    <w:rsid w:val="4BBD3D49"/>
    <w:rsid w:val="4BBF5931"/>
    <w:rsid w:val="4BE841ED"/>
    <w:rsid w:val="4C035638"/>
    <w:rsid w:val="4C0A5632"/>
    <w:rsid w:val="4C12131F"/>
    <w:rsid w:val="4C183FF1"/>
    <w:rsid w:val="4C2E4909"/>
    <w:rsid w:val="4C34281B"/>
    <w:rsid w:val="4C4931FB"/>
    <w:rsid w:val="4C507F57"/>
    <w:rsid w:val="4C687127"/>
    <w:rsid w:val="4C7240FB"/>
    <w:rsid w:val="4C83676A"/>
    <w:rsid w:val="4CA55161"/>
    <w:rsid w:val="4CAC1475"/>
    <w:rsid w:val="4CB018EB"/>
    <w:rsid w:val="4CC50C92"/>
    <w:rsid w:val="4CD3545F"/>
    <w:rsid w:val="4CFE296D"/>
    <w:rsid w:val="4D0E6987"/>
    <w:rsid w:val="4D0F1E19"/>
    <w:rsid w:val="4D2E37F4"/>
    <w:rsid w:val="4D405FA0"/>
    <w:rsid w:val="4D4148F7"/>
    <w:rsid w:val="4D4754ED"/>
    <w:rsid w:val="4D4F57D6"/>
    <w:rsid w:val="4D531C0A"/>
    <w:rsid w:val="4D6046AB"/>
    <w:rsid w:val="4D643F91"/>
    <w:rsid w:val="4D774DCF"/>
    <w:rsid w:val="4D864B72"/>
    <w:rsid w:val="4D8F37B0"/>
    <w:rsid w:val="4D94175E"/>
    <w:rsid w:val="4D9E46E7"/>
    <w:rsid w:val="4DA40A31"/>
    <w:rsid w:val="4DA91482"/>
    <w:rsid w:val="4DC2355C"/>
    <w:rsid w:val="4DF041C9"/>
    <w:rsid w:val="4DFD1D8C"/>
    <w:rsid w:val="4E1910D5"/>
    <w:rsid w:val="4E39004B"/>
    <w:rsid w:val="4E4B64DB"/>
    <w:rsid w:val="4E4D0825"/>
    <w:rsid w:val="4E58307C"/>
    <w:rsid w:val="4E643C43"/>
    <w:rsid w:val="4E7E422E"/>
    <w:rsid w:val="4E8172B0"/>
    <w:rsid w:val="4EAB63D4"/>
    <w:rsid w:val="4EB22462"/>
    <w:rsid w:val="4EB507C6"/>
    <w:rsid w:val="4EDD6E4F"/>
    <w:rsid w:val="4EE31DA7"/>
    <w:rsid w:val="4EE52C82"/>
    <w:rsid w:val="4F0E73B5"/>
    <w:rsid w:val="4F2B21E0"/>
    <w:rsid w:val="4F35361C"/>
    <w:rsid w:val="4F3610F9"/>
    <w:rsid w:val="4F5622E0"/>
    <w:rsid w:val="4F633D62"/>
    <w:rsid w:val="4F671779"/>
    <w:rsid w:val="4F981CEA"/>
    <w:rsid w:val="4FA35226"/>
    <w:rsid w:val="50074B1F"/>
    <w:rsid w:val="500D2EBD"/>
    <w:rsid w:val="503D1B96"/>
    <w:rsid w:val="503F7CBA"/>
    <w:rsid w:val="504C13B1"/>
    <w:rsid w:val="505978A3"/>
    <w:rsid w:val="505C4700"/>
    <w:rsid w:val="50815DCC"/>
    <w:rsid w:val="508246AF"/>
    <w:rsid w:val="50916C31"/>
    <w:rsid w:val="50952F73"/>
    <w:rsid w:val="50990905"/>
    <w:rsid w:val="509E4A70"/>
    <w:rsid w:val="50BF6AAB"/>
    <w:rsid w:val="50D67034"/>
    <w:rsid w:val="50DA010D"/>
    <w:rsid w:val="50F100AD"/>
    <w:rsid w:val="51325703"/>
    <w:rsid w:val="517B5A21"/>
    <w:rsid w:val="517F3D13"/>
    <w:rsid w:val="51AA3C00"/>
    <w:rsid w:val="51C9243F"/>
    <w:rsid w:val="51D17DEF"/>
    <w:rsid w:val="51D26DC9"/>
    <w:rsid w:val="51EA430B"/>
    <w:rsid w:val="51F11F9D"/>
    <w:rsid w:val="520570C3"/>
    <w:rsid w:val="5212360C"/>
    <w:rsid w:val="52263CF6"/>
    <w:rsid w:val="5234610B"/>
    <w:rsid w:val="526703B0"/>
    <w:rsid w:val="52672B90"/>
    <w:rsid w:val="527A53EE"/>
    <w:rsid w:val="529F7416"/>
    <w:rsid w:val="52A3469E"/>
    <w:rsid w:val="52A41BC9"/>
    <w:rsid w:val="52CA1C3A"/>
    <w:rsid w:val="52CE36DE"/>
    <w:rsid w:val="52DE7FF6"/>
    <w:rsid w:val="52E83C64"/>
    <w:rsid w:val="5303169B"/>
    <w:rsid w:val="53035216"/>
    <w:rsid w:val="530627B6"/>
    <w:rsid w:val="530A623F"/>
    <w:rsid w:val="53163330"/>
    <w:rsid w:val="533332A2"/>
    <w:rsid w:val="533D4701"/>
    <w:rsid w:val="533F269D"/>
    <w:rsid w:val="535D534A"/>
    <w:rsid w:val="5362386C"/>
    <w:rsid w:val="5363406F"/>
    <w:rsid w:val="536A364A"/>
    <w:rsid w:val="537E6944"/>
    <w:rsid w:val="53843C12"/>
    <w:rsid w:val="538A6D90"/>
    <w:rsid w:val="538E43DE"/>
    <w:rsid w:val="53912326"/>
    <w:rsid w:val="53AF2C87"/>
    <w:rsid w:val="53E47432"/>
    <w:rsid w:val="53EF4FCD"/>
    <w:rsid w:val="5406755F"/>
    <w:rsid w:val="542436CF"/>
    <w:rsid w:val="54640268"/>
    <w:rsid w:val="54825366"/>
    <w:rsid w:val="54AB3DFB"/>
    <w:rsid w:val="54B006B9"/>
    <w:rsid w:val="54BB605A"/>
    <w:rsid w:val="54BB7EF8"/>
    <w:rsid w:val="54BF323A"/>
    <w:rsid w:val="54C56640"/>
    <w:rsid w:val="54CA0789"/>
    <w:rsid w:val="54E1471D"/>
    <w:rsid w:val="54E412F9"/>
    <w:rsid w:val="54F5554F"/>
    <w:rsid w:val="54F924A7"/>
    <w:rsid w:val="54FF5685"/>
    <w:rsid w:val="550254B2"/>
    <w:rsid w:val="55164B3F"/>
    <w:rsid w:val="551B7E2E"/>
    <w:rsid w:val="555C79D5"/>
    <w:rsid w:val="556D6B50"/>
    <w:rsid w:val="55946E61"/>
    <w:rsid w:val="55967D2D"/>
    <w:rsid w:val="55B321CB"/>
    <w:rsid w:val="55C779F9"/>
    <w:rsid w:val="55CE4EBA"/>
    <w:rsid w:val="55D54C3A"/>
    <w:rsid w:val="55FB5C9F"/>
    <w:rsid w:val="56036126"/>
    <w:rsid w:val="560E50F5"/>
    <w:rsid w:val="56141AE8"/>
    <w:rsid w:val="56217E8B"/>
    <w:rsid w:val="562C03AC"/>
    <w:rsid w:val="563032A4"/>
    <w:rsid w:val="563D6244"/>
    <w:rsid w:val="56617514"/>
    <w:rsid w:val="567A7437"/>
    <w:rsid w:val="567E7C1B"/>
    <w:rsid w:val="568168CE"/>
    <w:rsid w:val="56862ABF"/>
    <w:rsid w:val="56976E0C"/>
    <w:rsid w:val="569C03E0"/>
    <w:rsid w:val="56C669C6"/>
    <w:rsid w:val="56CF64AF"/>
    <w:rsid w:val="56E316C5"/>
    <w:rsid w:val="57270F9D"/>
    <w:rsid w:val="572A12A9"/>
    <w:rsid w:val="573B2851"/>
    <w:rsid w:val="576E41D0"/>
    <w:rsid w:val="57750256"/>
    <w:rsid w:val="577D439F"/>
    <w:rsid w:val="57990DC1"/>
    <w:rsid w:val="579A239B"/>
    <w:rsid w:val="57A759BF"/>
    <w:rsid w:val="57D12057"/>
    <w:rsid w:val="57D55CCC"/>
    <w:rsid w:val="57E07563"/>
    <w:rsid w:val="57E74B34"/>
    <w:rsid w:val="57E914AD"/>
    <w:rsid w:val="57EC3AED"/>
    <w:rsid w:val="57EF11AB"/>
    <w:rsid w:val="57FB2CA0"/>
    <w:rsid w:val="57FE6E5F"/>
    <w:rsid w:val="58101B8D"/>
    <w:rsid w:val="58171F82"/>
    <w:rsid w:val="58172AAC"/>
    <w:rsid w:val="58200C99"/>
    <w:rsid w:val="582C4FC7"/>
    <w:rsid w:val="583A7CF0"/>
    <w:rsid w:val="58415811"/>
    <w:rsid w:val="5844738F"/>
    <w:rsid w:val="5872033D"/>
    <w:rsid w:val="58734D84"/>
    <w:rsid w:val="58974990"/>
    <w:rsid w:val="589A70DD"/>
    <w:rsid w:val="589B46A9"/>
    <w:rsid w:val="58A2624A"/>
    <w:rsid w:val="58AD71CA"/>
    <w:rsid w:val="58BB2F30"/>
    <w:rsid w:val="590319EA"/>
    <w:rsid w:val="590E1DCE"/>
    <w:rsid w:val="59150749"/>
    <w:rsid w:val="5915578D"/>
    <w:rsid w:val="591D37B2"/>
    <w:rsid w:val="592174CD"/>
    <w:rsid w:val="5939020F"/>
    <w:rsid w:val="59414946"/>
    <w:rsid w:val="59461AE3"/>
    <w:rsid w:val="594F205D"/>
    <w:rsid w:val="595A1EA0"/>
    <w:rsid w:val="595B2C15"/>
    <w:rsid w:val="59606554"/>
    <w:rsid w:val="59677AF5"/>
    <w:rsid w:val="596E5C71"/>
    <w:rsid w:val="599B438C"/>
    <w:rsid w:val="59CD5EAB"/>
    <w:rsid w:val="59E13818"/>
    <w:rsid w:val="59E96F68"/>
    <w:rsid w:val="59F123FB"/>
    <w:rsid w:val="59F64AF9"/>
    <w:rsid w:val="5A024075"/>
    <w:rsid w:val="5A2023C1"/>
    <w:rsid w:val="5A2171CF"/>
    <w:rsid w:val="5A2234F2"/>
    <w:rsid w:val="5A402C36"/>
    <w:rsid w:val="5A443EB0"/>
    <w:rsid w:val="5A47754B"/>
    <w:rsid w:val="5A5568A9"/>
    <w:rsid w:val="5A5C0789"/>
    <w:rsid w:val="5A625E76"/>
    <w:rsid w:val="5A822B2B"/>
    <w:rsid w:val="5A8C24CA"/>
    <w:rsid w:val="5A9F7D55"/>
    <w:rsid w:val="5AD27495"/>
    <w:rsid w:val="5AD948EE"/>
    <w:rsid w:val="5AF46261"/>
    <w:rsid w:val="5B165658"/>
    <w:rsid w:val="5B2B7B81"/>
    <w:rsid w:val="5B387F6B"/>
    <w:rsid w:val="5B39697B"/>
    <w:rsid w:val="5B413E9A"/>
    <w:rsid w:val="5B5F2002"/>
    <w:rsid w:val="5B6B09D2"/>
    <w:rsid w:val="5B860F3E"/>
    <w:rsid w:val="5B9A0F4E"/>
    <w:rsid w:val="5BD70F8A"/>
    <w:rsid w:val="5BDC084A"/>
    <w:rsid w:val="5BED04B8"/>
    <w:rsid w:val="5BF23201"/>
    <w:rsid w:val="5BFC0F12"/>
    <w:rsid w:val="5C1707A9"/>
    <w:rsid w:val="5C190F7C"/>
    <w:rsid w:val="5C28477C"/>
    <w:rsid w:val="5C3C2968"/>
    <w:rsid w:val="5C427F7D"/>
    <w:rsid w:val="5C4F31CF"/>
    <w:rsid w:val="5C7A20BA"/>
    <w:rsid w:val="5C8900E3"/>
    <w:rsid w:val="5CA10472"/>
    <w:rsid w:val="5CA71AC9"/>
    <w:rsid w:val="5CB94B89"/>
    <w:rsid w:val="5CBC1110"/>
    <w:rsid w:val="5CE83CA8"/>
    <w:rsid w:val="5CE953B9"/>
    <w:rsid w:val="5CEA078A"/>
    <w:rsid w:val="5CEA2447"/>
    <w:rsid w:val="5CFB0999"/>
    <w:rsid w:val="5D010AD9"/>
    <w:rsid w:val="5D19349E"/>
    <w:rsid w:val="5D270D1A"/>
    <w:rsid w:val="5D301EDC"/>
    <w:rsid w:val="5D7B6DAF"/>
    <w:rsid w:val="5D8156FD"/>
    <w:rsid w:val="5D8840FE"/>
    <w:rsid w:val="5D9107E8"/>
    <w:rsid w:val="5DC8145A"/>
    <w:rsid w:val="5DCB0D25"/>
    <w:rsid w:val="5DDD66E5"/>
    <w:rsid w:val="5DDE78CC"/>
    <w:rsid w:val="5DFF5C57"/>
    <w:rsid w:val="5E094016"/>
    <w:rsid w:val="5E2D257D"/>
    <w:rsid w:val="5E520E74"/>
    <w:rsid w:val="5E685904"/>
    <w:rsid w:val="5E8706AB"/>
    <w:rsid w:val="5E912DF1"/>
    <w:rsid w:val="5EB177D5"/>
    <w:rsid w:val="5EC2430E"/>
    <w:rsid w:val="5ED06E0A"/>
    <w:rsid w:val="5EEF5285"/>
    <w:rsid w:val="5EFD6862"/>
    <w:rsid w:val="5F070E72"/>
    <w:rsid w:val="5F092245"/>
    <w:rsid w:val="5F1701CF"/>
    <w:rsid w:val="5F241341"/>
    <w:rsid w:val="5F2629C7"/>
    <w:rsid w:val="5F2C0743"/>
    <w:rsid w:val="5F487514"/>
    <w:rsid w:val="5F4A18BA"/>
    <w:rsid w:val="5F4D3E4D"/>
    <w:rsid w:val="5F591400"/>
    <w:rsid w:val="5F5B06A4"/>
    <w:rsid w:val="5F606E78"/>
    <w:rsid w:val="5F746A9C"/>
    <w:rsid w:val="5FA408C2"/>
    <w:rsid w:val="5FAC4D2D"/>
    <w:rsid w:val="5FC257E1"/>
    <w:rsid w:val="5FC525AE"/>
    <w:rsid w:val="5FCE1AC5"/>
    <w:rsid w:val="5FE76A63"/>
    <w:rsid w:val="60066401"/>
    <w:rsid w:val="60153607"/>
    <w:rsid w:val="601B6E15"/>
    <w:rsid w:val="60253B03"/>
    <w:rsid w:val="60481E29"/>
    <w:rsid w:val="605B7B2E"/>
    <w:rsid w:val="6079628B"/>
    <w:rsid w:val="609E6A50"/>
    <w:rsid w:val="60C624DC"/>
    <w:rsid w:val="60C8731B"/>
    <w:rsid w:val="60CB6C3F"/>
    <w:rsid w:val="60D47FA0"/>
    <w:rsid w:val="60DD56AA"/>
    <w:rsid w:val="60E958B1"/>
    <w:rsid w:val="61111B9F"/>
    <w:rsid w:val="61155AEC"/>
    <w:rsid w:val="613F4181"/>
    <w:rsid w:val="61533A8E"/>
    <w:rsid w:val="615C5EF8"/>
    <w:rsid w:val="617504A4"/>
    <w:rsid w:val="61816C82"/>
    <w:rsid w:val="61831BE3"/>
    <w:rsid w:val="61CA6081"/>
    <w:rsid w:val="61ED6B17"/>
    <w:rsid w:val="61FB21C0"/>
    <w:rsid w:val="61FD6963"/>
    <w:rsid w:val="62260BEF"/>
    <w:rsid w:val="622B4FAD"/>
    <w:rsid w:val="623A247F"/>
    <w:rsid w:val="625A46B0"/>
    <w:rsid w:val="625B5216"/>
    <w:rsid w:val="62760C1D"/>
    <w:rsid w:val="627E524C"/>
    <w:rsid w:val="628B3890"/>
    <w:rsid w:val="62985253"/>
    <w:rsid w:val="62A20B72"/>
    <w:rsid w:val="62B627C4"/>
    <w:rsid w:val="62BB2662"/>
    <w:rsid w:val="62EF1B6C"/>
    <w:rsid w:val="62EF6F51"/>
    <w:rsid w:val="62EF7A00"/>
    <w:rsid w:val="62F62B52"/>
    <w:rsid w:val="630726EA"/>
    <w:rsid w:val="630C739D"/>
    <w:rsid w:val="6314709D"/>
    <w:rsid w:val="6321142A"/>
    <w:rsid w:val="63497717"/>
    <w:rsid w:val="63577F94"/>
    <w:rsid w:val="636D5EA9"/>
    <w:rsid w:val="639E0D27"/>
    <w:rsid w:val="63A00738"/>
    <w:rsid w:val="63A33EC5"/>
    <w:rsid w:val="63AC0E90"/>
    <w:rsid w:val="63AF116F"/>
    <w:rsid w:val="63B11786"/>
    <w:rsid w:val="63D768A0"/>
    <w:rsid w:val="63DD136D"/>
    <w:rsid w:val="63DE1A81"/>
    <w:rsid w:val="63F26183"/>
    <w:rsid w:val="63FA2957"/>
    <w:rsid w:val="64066A82"/>
    <w:rsid w:val="640C1BBE"/>
    <w:rsid w:val="640D7F6B"/>
    <w:rsid w:val="6411322B"/>
    <w:rsid w:val="6411508E"/>
    <w:rsid w:val="643A5339"/>
    <w:rsid w:val="64411D8B"/>
    <w:rsid w:val="644C1472"/>
    <w:rsid w:val="645C0EE7"/>
    <w:rsid w:val="64770CCF"/>
    <w:rsid w:val="64983A0B"/>
    <w:rsid w:val="64C166F9"/>
    <w:rsid w:val="64C75ED8"/>
    <w:rsid w:val="64D21AF4"/>
    <w:rsid w:val="64D93642"/>
    <w:rsid w:val="64DE3E04"/>
    <w:rsid w:val="64F56297"/>
    <w:rsid w:val="650E437A"/>
    <w:rsid w:val="65144365"/>
    <w:rsid w:val="651C502C"/>
    <w:rsid w:val="65216E06"/>
    <w:rsid w:val="652437A9"/>
    <w:rsid w:val="65355B9A"/>
    <w:rsid w:val="656D0D86"/>
    <w:rsid w:val="65797538"/>
    <w:rsid w:val="657E6909"/>
    <w:rsid w:val="6592487F"/>
    <w:rsid w:val="6599109B"/>
    <w:rsid w:val="65A9767B"/>
    <w:rsid w:val="65AE6946"/>
    <w:rsid w:val="65B066EB"/>
    <w:rsid w:val="65B94E4D"/>
    <w:rsid w:val="661C17EF"/>
    <w:rsid w:val="661D53CD"/>
    <w:rsid w:val="662F5B80"/>
    <w:rsid w:val="66372F4D"/>
    <w:rsid w:val="663A52DB"/>
    <w:rsid w:val="663C62C8"/>
    <w:rsid w:val="66605AD1"/>
    <w:rsid w:val="666A2309"/>
    <w:rsid w:val="66781DDD"/>
    <w:rsid w:val="667E0340"/>
    <w:rsid w:val="667F6FC4"/>
    <w:rsid w:val="668F1287"/>
    <w:rsid w:val="6697191E"/>
    <w:rsid w:val="669A09B9"/>
    <w:rsid w:val="669E0809"/>
    <w:rsid w:val="66A83331"/>
    <w:rsid w:val="66C37BE0"/>
    <w:rsid w:val="66C60190"/>
    <w:rsid w:val="66CA2E40"/>
    <w:rsid w:val="66D15674"/>
    <w:rsid w:val="66E3529E"/>
    <w:rsid w:val="67146D2D"/>
    <w:rsid w:val="67237977"/>
    <w:rsid w:val="673B602D"/>
    <w:rsid w:val="673D580F"/>
    <w:rsid w:val="67402C25"/>
    <w:rsid w:val="674A6F2A"/>
    <w:rsid w:val="6753718B"/>
    <w:rsid w:val="676E44F4"/>
    <w:rsid w:val="67985F18"/>
    <w:rsid w:val="67A03748"/>
    <w:rsid w:val="67D31D50"/>
    <w:rsid w:val="67D719C6"/>
    <w:rsid w:val="68014F3F"/>
    <w:rsid w:val="68143714"/>
    <w:rsid w:val="681A07B2"/>
    <w:rsid w:val="683C3BD2"/>
    <w:rsid w:val="683D084F"/>
    <w:rsid w:val="6841527E"/>
    <w:rsid w:val="685003C2"/>
    <w:rsid w:val="6869511F"/>
    <w:rsid w:val="686C2DFA"/>
    <w:rsid w:val="68741FF7"/>
    <w:rsid w:val="687B1CB6"/>
    <w:rsid w:val="687C3438"/>
    <w:rsid w:val="68821E57"/>
    <w:rsid w:val="688309BA"/>
    <w:rsid w:val="6892696E"/>
    <w:rsid w:val="68C44B33"/>
    <w:rsid w:val="68C57B78"/>
    <w:rsid w:val="68D302CF"/>
    <w:rsid w:val="68D62DE1"/>
    <w:rsid w:val="68DD1463"/>
    <w:rsid w:val="68EE7D52"/>
    <w:rsid w:val="68EF50D9"/>
    <w:rsid w:val="68F451A4"/>
    <w:rsid w:val="690A5B2A"/>
    <w:rsid w:val="69202AE8"/>
    <w:rsid w:val="69231D26"/>
    <w:rsid w:val="693D1F20"/>
    <w:rsid w:val="69911E24"/>
    <w:rsid w:val="69B13BF1"/>
    <w:rsid w:val="69B31711"/>
    <w:rsid w:val="69B85EC0"/>
    <w:rsid w:val="69C52C89"/>
    <w:rsid w:val="69C754F8"/>
    <w:rsid w:val="69C84F4C"/>
    <w:rsid w:val="69ED2352"/>
    <w:rsid w:val="69ED4594"/>
    <w:rsid w:val="69F70E25"/>
    <w:rsid w:val="69F759BC"/>
    <w:rsid w:val="6A056998"/>
    <w:rsid w:val="6A1F218F"/>
    <w:rsid w:val="6A2F0B87"/>
    <w:rsid w:val="6A2F4F2F"/>
    <w:rsid w:val="6A387AC1"/>
    <w:rsid w:val="6A3E7817"/>
    <w:rsid w:val="6A4553E8"/>
    <w:rsid w:val="6A4B68CE"/>
    <w:rsid w:val="6A4F2C55"/>
    <w:rsid w:val="6A832582"/>
    <w:rsid w:val="6A9C7D9C"/>
    <w:rsid w:val="6A9E1D0F"/>
    <w:rsid w:val="6AE06817"/>
    <w:rsid w:val="6AE11494"/>
    <w:rsid w:val="6AEF66BA"/>
    <w:rsid w:val="6AF32458"/>
    <w:rsid w:val="6B0732AF"/>
    <w:rsid w:val="6B19263B"/>
    <w:rsid w:val="6B253129"/>
    <w:rsid w:val="6B434DD2"/>
    <w:rsid w:val="6B447CD2"/>
    <w:rsid w:val="6B4B0FE5"/>
    <w:rsid w:val="6B5F4F00"/>
    <w:rsid w:val="6B6240C3"/>
    <w:rsid w:val="6B686E2C"/>
    <w:rsid w:val="6B833AAD"/>
    <w:rsid w:val="6B9E4DDA"/>
    <w:rsid w:val="6BC465C6"/>
    <w:rsid w:val="6BCA5867"/>
    <w:rsid w:val="6BCC7668"/>
    <w:rsid w:val="6BDC0668"/>
    <w:rsid w:val="6BF124AA"/>
    <w:rsid w:val="6C004020"/>
    <w:rsid w:val="6C163585"/>
    <w:rsid w:val="6C1D4CD9"/>
    <w:rsid w:val="6C1F5701"/>
    <w:rsid w:val="6C3D01AC"/>
    <w:rsid w:val="6C452F97"/>
    <w:rsid w:val="6C475EF1"/>
    <w:rsid w:val="6C512FAA"/>
    <w:rsid w:val="6C554046"/>
    <w:rsid w:val="6C6E4758"/>
    <w:rsid w:val="6C751A27"/>
    <w:rsid w:val="6C7D411C"/>
    <w:rsid w:val="6CA80C4A"/>
    <w:rsid w:val="6CB504F5"/>
    <w:rsid w:val="6CB86C0B"/>
    <w:rsid w:val="6CD63FA0"/>
    <w:rsid w:val="6CD82C4D"/>
    <w:rsid w:val="6D0A708C"/>
    <w:rsid w:val="6D100E93"/>
    <w:rsid w:val="6D1637A7"/>
    <w:rsid w:val="6D3532E5"/>
    <w:rsid w:val="6D365BCC"/>
    <w:rsid w:val="6D407DC7"/>
    <w:rsid w:val="6D4C2C90"/>
    <w:rsid w:val="6D6275E4"/>
    <w:rsid w:val="6D6E27B5"/>
    <w:rsid w:val="6D70505E"/>
    <w:rsid w:val="6D971A17"/>
    <w:rsid w:val="6DA015D5"/>
    <w:rsid w:val="6DCE2977"/>
    <w:rsid w:val="6E09325A"/>
    <w:rsid w:val="6E21359D"/>
    <w:rsid w:val="6E2745F1"/>
    <w:rsid w:val="6E2C4C2A"/>
    <w:rsid w:val="6E3665AA"/>
    <w:rsid w:val="6E464041"/>
    <w:rsid w:val="6E4A23D8"/>
    <w:rsid w:val="6E4D3E3C"/>
    <w:rsid w:val="6E987931"/>
    <w:rsid w:val="6EC3586F"/>
    <w:rsid w:val="6EC4005B"/>
    <w:rsid w:val="6ED933F4"/>
    <w:rsid w:val="6EE63A4C"/>
    <w:rsid w:val="6EF65185"/>
    <w:rsid w:val="6F0A01F8"/>
    <w:rsid w:val="6F0D15CD"/>
    <w:rsid w:val="6F0F5DF6"/>
    <w:rsid w:val="6F174397"/>
    <w:rsid w:val="6F341684"/>
    <w:rsid w:val="6F526FD4"/>
    <w:rsid w:val="6F655BC8"/>
    <w:rsid w:val="6F697A49"/>
    <w:rsid w:val="6F736C42"/>
    <w:rsid w:val="6F894775"/>
    <w:rsid w:val="6F941D7E"/>
    <w:rsid w:val="6FB3113F"/>
    <w:rsid w:val="6FBD50AB"/>
    <w:rsid w:val="6FEA38D5"/>
    <w:rsid w:val="701B751D"/>
    <w:rsid w:val="701E6FF4"/>
    <w:rsid w:val="702A460D"/>
    <w:rsid w:val="70493898"/>
    <w:rsid w:val="7071383B"/>
    <w:rsid w:val="70730811"/>
    <w:rsid w:val="70750CFC"/>
    <w:rsid w:val="70760F65"/>
    <w:rsid w:val="707962C0"/>
    <w:rsid w:val="70915E3C"/>
    <w:rsid w:val="709904DA"/>
    <w:rsid w:val="70A471B0"/>
    <w:rsid w:val="70AE37E8"/>
    <w:rsid w:val="70AE3B11"/>
    <w:rsid w:val="70B65741"/>
    <w:rsid w:val="70BD3B3D"/>
    <w:rsid w:val="70CF1F1A"/>
    <w:rsid w:val="70EC5DF3"/>
    <w:rsid w:val="710A6FB0"/>
    <w:rsid w:val="711E5C4D"/>
    <w:rsid w:val="71295654"/>
    <w:rsid w:val="71373622"/>
    <w:rsid w:val="71441BFA"/>
    <w:rsid w:val="716254A9"/>
    <w:rsid w:val="716C794E"/>
    <w:rsid w:val="719F7B3B"/>
    <w:rsid w:val="71AD7786"/>
    <w:rsid w:val="71CD35D9"/>
    <w:rsid w:val="71FA7ACA"/>
    <w:rsid w:val="7200120F"/>
    <w:rsid w:val="720736C5"/>
    <w:rsid w:val="720D1095"/>
    <w:rsid w:val="720E4556"/>
    <w:rsid w:val="722755AE"/>
    <w:rsid w:val="72277321"/>
    <w:rsid w:val="722F309B"/>
    <w:rsid w:val="724B45C0"/>
    <w:rsid w:val="72693981"/>
    <w:rsid w:val="7269593F"/>
    <w:rsid w:val="726A6E4D"/>
    <w:rsid w:val="726D2ED7"/>
    <w:rsid w:val="728E20F9"/>
    <w:rsid w:val="72A83244"/>
    <w:rsid w:val="72AA0A15"/>
    <w:rsid w:val="72AA4B4A"/>
    <w:rsid w:val="72B515DF"/>
    <w:rsid w:val="72BE7F77"/>
    <w:rsid w:val="72D02CCE"/>
    <w:rsid w:val="72DF5E99"/>
    <w:rsid w:val="72E356E9"/>
    <w:rsid w:val="72E52B5D"/>
    <w:rsid w:val="72EA41A8"/>
    <w:rsid w:val="72EE141B"/>
    <w:rsid w:val="72F54915"/>
    <w:rsid w:val="72FF4CA5"/>
    <w:rsid w:val="732D1773"/>
    <w:rsid w:val="735207E8"/>
    <w:rsid w:val="73526EF1"/>
    <w:rsid w:val="7354345C"/>
    <w:rsid w:val="735E56EF"/>
    <w:rsid w:val="737C05CE"/>
    <w:rsid w:val="738F7D5A"/>
    <w:rsid w:val="73AD2F1E"/>
    <w:rsid w:val="73B37D27"/>
    <w:rsid w:val="73D168EC"/>
    <w:rsid w:val="73E43CA1"/>
    <w:rsid w:val="73EB03BE"/>
    <w:rsid w:val="74084F3C"/>
    <w:rsid w:val="74145CB7"/>
    <w:rsid w:val="742F5AF5"/>
    <w:rsid w:val="743B4EE7"/>
    <w:rsid w:val="74463E22"/>
    <w:rsid w:val="74582A80"/>
    <w:rsid w:val="746009D0"/>
    <w:rsid w:val="74691609"/>
    <w:rsid w:val="747B12CE"/>
    <w:rsid w:val="74823853"/>
    <w:rsid w:val="74A52B24"/>
    <w:rsid w:val="74A70DD0"/>
    <w:rsid w:val="74AE74E9"/>
    <w:rsid w:val="74B46993"/>
    <w:rsid w:val="74C01CA4"/>
    <w:rsid w:val="74D861E7"/>
    <w:rsid w:val="74DD2586"/>
    <w:rsid w:val="74E95741"/>
    <w:rsid w:val="74F64E10"/>
    <w:rsid w:val="750534AC"/>
    <w:rsid w:val="75346FBA"/>
    <w:rsid w:val="753575DF"/>
    <w:rsid w:val="75366B44"/>
    <w:rsid w:val="75366FE1"/>
    <w:rsid w:val="75514904"/>
    <w:rsid w:val="75613016"/>
    <w:rsid w:val="75650E01"/>
    <w:rsid w:val="756E535F"/>
    <w:rsid w:val="757D0661"/>
    <w:rsid w:val="758269F3"/>
    <w:rsid w:val="758F3DF8"/>
    <w:rsid w:val="7598100B"/>
    <w:rsid w:val="759E4B77"/>
    <w:rsid w:val="75A742A2"/>
    <w:rsid w:val="75B41B92"/>
    <w:rsid w:val="75BA08FE"/>
    <w:rsid w:val="75BB4772"/>
    <w:rsid w:val="75BC3A4C"/>
    <w:rsid w:val="75CA6C6C"/>
    <w:rsid w:val="75EE124B"/>
    <w:rsid w:val="75F10EC3"/>
    <w:rsid w:val="75FE4AF4"/>
    <w:rsid w:val="76027DCE"/>
    <w:rsid w:val="76134CED"/>
    <w:rsid w:val="76162862"/>
    <w:rsid w:val="76237028"/>
    <w:rsid w:val="762F6FF9"/>
    <w:rsid w:val="765B287D"/>
    <w:rsid w:val="765C5B91"/>
    <w:rsid w:val="7660499B"/>
    <w:rsid w:val="7665751E"/>
    <w:rsid w:val="76704490"/>
    <w:rsid w:val="767E5EB7"/>
    <w:rsid w:val="76802175"/>
    <w:rsid w:val="76810B08"/>
    <w:rsid w:val="768840A3"/>
    <w:rsid w:val="76990C07"/>
    <w:rsid w:val="769978D2"/>
    <w:rsid w:val="76AF716B"/>
    <w:rsid w:val="76C85E95"/>
    <w:rsid w:val="76E56C3F"/>
    <w:rsid w:val="76F33452"/>
    <w:rsid w:val="76F502CC"/>
    <w:rsid w:val="76FD2394"/>
    <w:rsid w:val="77046FD9"/>
    <w:rsid w:val="770B7A59"/>
    <w:rsid w:val="770D7127"/>
    <w:rsid w:val="77217D76"/>
    <w:rsid w:val="772B1134"/>
    <w:rsid w:val="77627989"/>
    <w:rsid w:val="776B4CD6"/>
    <w:rsid w:val="77752585"/>
    <w:rsid w:val="77924926"/>
    <w:rsid w:val="779D5526"/>
    <w:rsid w:val="77C85238"/>
    <w:rsid w:val="77CB289A"/>
    <w:rsid w:val="77D34216"/>
    <w:rsid w:val="77FA177D"/>
    <w:rsid w:val="780402E0"/>
    <w:rsid w:val="78057EC6"/>
    <w:rsid w:val="7809651E"/>
    <w:rsid w:val="7825480B"/>
    <w:rsid w:val="782724C1"/>
    <w:rsid w:val="78285589"/>
    <w:rsid w:val="78304804"/>
    <w:rsid w:val="783137D6"/>
    <w:rsid w:val="78392656"/>
    <w:rsid w:val="78513BD6"/>
    <w:rsid w:val="787E08F4"/>
    <w:rsid w:val="78892409"/>
    <w:rsid w:val="78A66B2C"/>
    <w:rsid w:val="78AC34CD"/>
    <w:rsid w:val="78AC5C63"/>
    <w:rsid w:val="78B01E3C"/>
    <w:rsid w:val="78B46E39"/>
    <w:rsid w:val="78BD35C9"/>
    <w:rsid w:val="78C5149A"/>
    <w:rsid w:val="78C730A9"/>
    <w:rsid w:val="78CA2DF0"/>
    <w:rsid w:val="78CC69F4"/>
    <w:rsid w:val="79074D1C"/>
    <w:rsid w:val="7923382C"/>
    <w:rsid w:val="792F5AE7"/>
    <w:rsid w:val="7933642B"/>
    <w:rsid w:val="79397D15"/>
    <w:rsid w:val="79422798"/>
    <w:rsid w:val="79440A62"/>
    <w:rsid w:val="7955017D"/>
    <w:rsid w:val="796B0ACA"/>
    <w:rsid w:val="797173D4"/>
    <w:rsid w:val="797B1675"/>
    <w:rsid w:val="7980690C"/>
    <w:rsid w:val="79846D1B"/>
    <w:rsid w:val="79AA1ECD"/>
    <w:rsid w:val="79B6373B"/>
    <w:rsid w:val="79D52A65"/>
    <w:rsid w:val="7A034F42"/>
    <w:rsid w:val="7A080A31"/>
    <w:rsid w:val="7A0B255B"/>
    <w:rsid w:val="7A0C0B79"/>
    <w:rsid w:val="7A1621A7"/>
    <w:rsid w:val="7A1B2A12"/>
    <w:rsid w:val="7A3753E3"/>
    <w:rsid w:val="7A4E39E2"/>
    <w:rsid w:val="7A954823"/>
    <w:rsid w:val="7AAE77FC"/>
    <w:rsid w:val="7ABA6652"/>
    <w:rsid w:val="7AC626D9"/>
    <w:rsid w:val="7AC83078"/>
    <w:rsid w:val="7ACE4E96"/>
    <w:rsid w:val="7AD035C2"/>
    <w:rsid w:val="7AD16D1A"/>
    <w:rsid w:val="7AE27416"/>
    <w:rsid w:val="7AE320A4"/>
    <w:rsid w:val="7AFB3E16"/>
    <w:rsid w:val="7AFF6784"/>
    <w:rsid w:val="7B0963C2"/>
    <w:rsid w:val="7B153999"/>
    <w:rsid w:val="7B1E51BA"/>
    <w:rsid w:val="7B5B251B"/>
    <w:rsid w:val="7B640FDC"/>
    <w:rsid w:val="7B6B3625"/>
    <w:rsid w:val="7B6E0ED2"/>
    <w:rsid w:val="7B7027E3"/>
    <w:rsid w:val="7B71333B"/>
    <w:rsid w:val="7B734D44"/>
    <w:rsid w:val="7B784A72"/>
    <w:rsid w:val="7B990EEA"/>
    <w:rsid w:val="7BA9059A"/>
    <w:rsid w:val="7BAA6992"/>
    <w:rsid w:val="7BB17A5D"/>
    <w:rsid w:val="7BC17B41"/>
    <w:rsid w:val="7BCC6A64"/>
    <w:rsid w:val="7BCF6621"/>
    <w:rsid w:val="7BDB1AC0"/>
    <w:rsid w:val="7BDC3DCC"/>
    <w:rsid w:val="7BE51451"/>
    <w:rsid w:val="7BE71DF6"/>
    <w:rsid w:val="7BF23E37"/>
    <w:rsid w:val="7BF56083"/>
    <w:rsid w:val="7C10232A"/>
    <w:rsid w:val="7C110B0E"/>
    <w:rsid w:val="7C2638FF"/>
    <w:rsid w:val="7C28465F"/>
    <w:rsid w:val="7C2C1FE4"/>
    <w:rsid w:val="7C4D1A67"/>
    <w:rsid w:val="7C765B8D"/>
    <w:rsid w:val="7C7A080E"/>
    <w:rsid w:val="7C7D3C9A"/>
    <w:rsid w:val="7C8E7CA6"/>
    <w:rsid w:val="7C976ACD"/>
    <w:rsid w:val="7C9E57B2"/>
    <w:rsid w:val="7CC17AC8"/>
    <w:rsid w:val="7CD8716E"/>
    <w:rsid w:val="7CE22CD5"/>
    <w:rsid w:val="7CE52B84"/>
    <w:rsid w:val="7CEE761A"/>
    <w:rsid w:val="7CFE129A"/>
    <w:rsid w:val="7CFE7B5C"/>
    <w:rsid w:val="7D0837AA"/>
    <w:rsid w:val="7D477352"/>
    <w:rsid w:val="7D5963C7"/>
    <w:rsid w:val="7D906D23"/>
    <w:rsid w:val="7DA325F1"/>
    <w:rsid w:val="7DA529F8"/>
    <w:rsid w:val="7DC3072F"/>
    <w:rsid w:val="7DF65B8F"/>
    <w:rsid w:val="7E0133DB"/>
    <w:rsid w:val="7E247EF8"/>
    <w:rsid w:val="7E296302"/>
    <w:rsid w:val="7E3213A0"/>
    <w:rsid w:val="7E3C3526"/>
    <w:rsid w:val="7E497DFF"/>
    <w:rsid w:val="7E4E562D"/>
    <w:rsid w:val="7E541423"/>
    <w:rsid w:val="7E760B2D"/>
    <w:rsid w:val="7E836EE7"/>
    <w:rsid w:val="7E8C7C1A"/>
    <w:rsid w:val="7E9455AE"/>
    <w:rsid w:val="7EA96938"/>
    <w:rsid w:val="7EB12302"/>
    <w:rsid w:val="7EC128FC"/>
    <w:rsid w:val="7EC93402"/>
    <w:rsid w:val="7EDD49C4"/>
    <w:rsid w:val="7EE54CA2"/>
    <w:rsid w:val="7F0C102F"/>
    <w:rsid w:val="7F1F5757"/>
    <w:rsid w:val="7F30633B"/>
    <w:rsid w:val="7F3D77C8"/>
    <w:rsid w:val="7F4B3EBE"/>
    <w:rsid w:val="7F4E613D"/>
    <w:rsid w:val="7F766D94"/>
    <w:rsid w:val="7F8A5D13"/>
    <w:rsid w:val="7FA94E85"/>
    <w:rsid w:val="7FA97545"/>
    <w:rsid w:val="7FE25B6B"/>
    <w:rsid w:val="7FFA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sz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cj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49</Pages>
  <Words>2642</Words>
  <Characters>15063</Characters>
  <Lines>125</Lines>
  <Paragraphs>35</Paragraphs>
  <TotalTime>109</TotalTime>
  <ScaleCrop>false</ScaleCrop>
  <LinksUpToDate>false</LinksUpToDate>
  <CharactersWithSpaces>17670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2018-11-13T08:13:24Z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