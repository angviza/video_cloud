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联网平台播控流程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1：系统架构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104515"/>
            <wp:effectExtent l="0" t="0" r="5080" b="635"/>
            <wp:docPr id="6" name="图片 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2：联网平台播控流程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bookmarkStart w:id="0" w:name="_GoBack"/>
      <w:bookmarkEnd w:id="0"/>
      <w:r>
        <w:rPr>
          <w:rFonts w:hint="eastAsia"/>
          <w:lang w:val="en-US" w:eastAsia="zh-CN"/>
        </w:rPr>
        <w:t>java-sip 与前端交互流程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733165"/>
            <wp:effectExtent l="0" t="0" r="7620" b="635"/>
            <wp:docPr id="1" name="图片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1：前端在登陆时，联网后台会将用户缓存到redis中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2：前端与java-sip客户端发起websocket连接请求，java-sip验证用户是否登陆，登陆则建立连接，否则连接失败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3：websocket连接成功，向java-sip客户端发送sip播控请求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4：java-sip客户端进行鉴权和参数校验，验证失败直接返回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5：验证通过，则向信令服务器发起Invite,Message,info等Message信息。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6：java-sip客户端返回临时状态到前端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7：信令服务器返回响应结果给java-sip客户端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8：等待信令返回结果后，java-sip客户端通过websocket推送请求结果给前端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视频点播流程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574540"/>
            <wp:effectExtent l="0" t="0" r="3175" b="16510"/>
            <wp:docPr id="10" name="图片 10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aptur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1：前端发起插件端口请求 【http请求】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2：sip客户端返回媒体流接受的ip和端口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3：前端向sip客户端发送play请求【Websocket请求】，将ip,port封装param中。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4：sip客户端返回临时响应【</w:t>
      </w:r>
      <w:ins w:id="0" w:author="Administrator" w:date="2018-10-22T14:56:28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1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continue</w:t>
        </w:r>
      </w:ins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5：响应失败，返回error错误信息，请求结束【WS】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6：sip客户端验证通过，向信令服务器发送invite请求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7：信令服务器向媒体服务器发送invite请求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8：媒体流返回200 ok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9：信令服务器返回200 ok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10：sip客户端返回成功【state=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】，并返回对应call信息，客户端通过websocket推送前端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11：媒体服务器向前端推送媒体实时流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12：前端发送停止流请求【Websocket请求】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13：sip客户端向信令服务器发送bye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14：信令服务器向媒体服务器发送bye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15：媒体服务器返回200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16：信令服务器返回200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17：sip客户端返回成功【state=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】，客户端通过websocket推送前端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录像翻查流程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4681220"/>
            <wp:effectExtent l="0" t="0" r="10160" b="5080"/>
            <wp:docPr id="4" name="图片 4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ptur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1：前端queryrecord【录像回看查询】请求 【WS请求】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2：sip客户端向信令服务器发起message请求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3：sip客户端返回临时响应【</w:t>
      </w:r>
      <w:ins w:id="2" w:author="Administrator" w:date="2018-10-22T14:56:28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3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continue</w:t>
        </w:r>
      </w:ins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4：响应失败，返回error错误信息，请求结束【WS】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5：信令服务器异步N次返回录像分段列表（n&gt;=1）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  sip客户端成功响应【state=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】，返回录像列表,不存在录像，直接结束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存在录像，则自动播放第一段录像，执行以下步骤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7：前端发起插件端口请求 【http请求】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8：sip客户端返回媒体流接受的ip和端口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前端发起playback【录像回看请求】，自动播放第一端录像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10：sip客户端返回临时响应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11：向信令服务器发送invite请求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12：信令服务器向媒体服务器发送invite请求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13：媒体服务器发送200 ok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>14：信令服务器发送200 ok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15：sip客户端返回成功【state=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】，并返回对应call信息，客户端通过websocket推送前端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16：媒体服务器向前端推送媒体实时流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当录像播放结束时，媒体服务器向信令推送</w:t>
      </w:r>
      <w:ins w:id="4" w:author="Administrator" w:date="2018-10-22T14:56:34Z">
        <w:r>
          <w:rPr>
            <w:rFonts w:hint="eastAsia" w:asciiTheme="minorEastAsia" w:hAnsiTheme="minorEastAsia" w:eastAsiaTheme="minorEastAsia" w:cstheme="minorEastAsia"/>
            <w:color w:val="2A00FF"/>
            <w:sz w:val="21"/>
            <w:szCs w:val="21"/>
            <w:highlight w:val="lightGray"/>
            <w:rPrChange w:id="5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terminated</w:t>
        </w:r>
      </w:ins>
      <w:r>
        <w:rPr>
          <w:rFonts w:hint="eastAsia" w:asciiTheme="minorEastAsia" w:hAnsiTheme="minorEastAsia" w:eastAsiaTheme="minorEastAsia" w:cstheme="minor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18：信令服务器向sip客户端推送 NOTIFY 121</w:t>
      </w:r>
      <w:r>
        <w:rPr>
          <w:rFonts w:hint="eastAsia"/>
          <w:color w:val="548235" w:themeColor="accent6" w:themeShade="BF"/>
          <w:lang w:val="en-US" w:eastAsia="zh-CN"/>
        </w:rPr>
        <w:t>【前端不需关注】</w:t>
      </w:r>
    </w:p>
    <w:p>
      <w:pPr>
        <w:rPr>
          <w:rFonts w:hint="eastAsia" w:eastAsia="微软雅黑"/>
          <w:color w:val="auto"/>
          <w:lang w:val="en-US" w:eastAsia="zh-CN"/>
        </w:rPr>
      </w:pPr>
      <w:r>
        <w:rPr>
          <w:rFonts w:hint="eastAsia"/>
          <w:lang w:val="en-US" w:eastAsia="zh-CN"/>
        </w:rPr>
        <w:t>19：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sip客户端推送</w:t>
      </w:r>
      <w:ins w:id="6" w:author="Administrator" w:date="2018-10-22T14:56:34Z">
        <w:r>
          <w:rPr>
            <w:rFonts w:hint="eastAsia" w:asciiTheme="minorEastAsia" w:hAnsiTheme="minorEastAsia" w:eastAsiaTheme="minorEastAsia" w:cstheme="minorEastAsia"/>
            <w:color w:val="2A00FF"/>
            <w:sz w:val="21"/>
            <w:szCs w:val="21"/>
            <w:highlight w:val="lightGray"/>
            <w:rPrChange w:id="7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terminated</w:t>
        </w:r>
      </w:ins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  <w:highlight w:val="lightGray"/>
          <w:lang w:val="en-US" w:eastAsia="zh-CN"/>
        </w:rPr>
        <w:t>结束通知，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lightGray"/>
          <w:lang w:val="en-US" w:eastAsia="zh-CN"/>
        </w:rPr>
        <w:t>判断是否存在下一段录像，存在则继续播放下一段录像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20：存在下一端录像，则继续发起playback请求</w:t>
      </w:r>
      <w:r>
        <w:rPr>
          <w:rFonts w:hint="eastAsia"/>
          <w:color w:val="FF0000"/>
          <w:lang w:val="en-US" w:eastAsia="zh-CN"/>
        </w:rPr>
        <w:t>【前端发起】</w:t>
      </w:r>
    </w:p>
    <w:p>
      <w:pPr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录像回看快进或慢进流程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064260"/>
                <wp:effectExtent l="0" t="0" r="0" b="0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直接连接符 7"/>
                        <wps:cNvCnPr/>
                        <wps:spPr>
                          <a:xfrm>
                            <a:off x="414655" y="794385"/>
                            <a:ext cx="42602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8"/>
                        <wps:cNvCnPr/>
                        <wps:spPr>
                          <a:xfrm flipH="1">
                            <a:off x="414655" y="499745"/>
                            <a:ext cx="8890" cy="320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1"/>
                        <wps:cNvCnPr/>
                        <wps:spPr>
                          <a:xfrm>
                            <a:off x="1350010" y="525780"/>
                            <a:ext cx="889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2"/>
                        <wps:cNvCnPr/>
                        <wps:spPr>
                          <a:xfrm>
                            <a:off x="2423795" y="551815"/>
                            <a:ext cx="0" cy="242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13"/>
                        <wps:cNvCnPr/>
                        <wps:spPr>
                          <a:xfrm>
                            <a:off x="3419475" y="560705"/>
                            <a:ext cx="13335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14"/>
                        <wps:cNvCnPr/>
                        <wps:spPr>
                          <a:xfrm>
                            <a:off x="4639945" y="448945"/>
                            <a:ext cx="8890" cy="328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557530" y="38100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557020" y="36195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586990" y="352425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642995" y="37846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3.8pt;width:415.3pt;" coordsize="5274310,1064260" editas="canvas" o:gfxdata="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DFe3yy1gAAAAUBAAAPAAAAAAAAAAEAIAAAACIAAABkcnMvZG93bnJldi54bWxQSwEC&#10;FAAUAAAACACHTuJAXv0XXqIEAAAuGgAADgAAAAAAAAABACAAAAAlAQAAZHJzL2Uyb0RvYy54bWxQ&#10;SwUGAAAAAAYABgBZAQAAOQgAAAAA&#10;">
                <o:lock v:ext="edit" aspectratio="f"/>
                <v:shape id="_x0000_s1026" o:spid="_x0000_s1026" style="position:absolute;left:0;top:0;height:1064260;width:5274310;" filled="f" stroked="f" coordsize="21600,21600" o:gfxdata="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MV7&#10;fLLWAAAABQEAAA8AAAAAAAAAAQAgAAAAIgAAAGRycy9kb3ducmV2LnhtbFBLAQIUABQAAAAIAIdO&#10;4kDSTmjuXwQAAHUZAAAOAAAAAAAAAAEAIAAAACUBAABkcnMvZTJvRG9jLnhtbFBLBQYAAAAABgAG&#10;AFkBAAD2BwAAAAA=&#10;">
                  <v:fill on="f" focussize="0,0"/>
                  <v:stroke on="f"/>
                  <v:imagedata o:title=""/>
                  <o:lock v:ext="edit" aspectratio="f"/>
                </v:shape>
                <v:line id="直接连接符 7" o:spid="_x0000_s1026" o:spt="20" style="position:absolute;left:414655;top:794385;height:0;width:4260215;" filled="f" stroked="t" coordsize="21600,21600" o:gfxdata="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PgvY9UAAAAFAQAADwAAAAAA&#10;AAABACAAAAAiAAAAZHJzL2Rvd25yZXYueG1sUEsBAhQAFAAAAAgAh07iQA9KCeLdAQAAbg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8" o:spid="_x0000_s1026" o:spt="20" style="position:absolute;left:414655;top:499745;flip:x;height:320675;width:8890;" filled="f" stroked="t" coordsize="21600,21600" o:gfxdata="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iH/y9UAAAAFAQAA&#10;DwAAAAAAAAABACAAAAAiAAAAZHJzL2Rvd25yZXYueG1sUEsBAhQAFAAAAAgAh07iQDzGo+XjAQAA&#10;egMAAA4AAAAAAAAAAQAgAAAAJAEAAGRycy9lMm9Eb2MueG1sUEsFBgAAAAAGAAYAWQEAAHkFAAAA&#10;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1" o:spid="_x0000_s1026" o:spt="20" style="position:absolute;left:1350010;top:525780;height:285750;width:8890;" filled="f" stroked="t" coordsize="21600,21600" o:gfxdata="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z4L2PVAAAABQEAAA8AAAAAAAAA&#10;AQAgAAAAIgAAAGRycy9kb3ducmV2LnhtbFBLAQIUABQAAAAIAIdO4kBE6rAd2wEAAHIDAAAOAAAA&#10;AAAAAAEAIAAAACQBAABkcnMvZTJvRG9jLnhtbFBLBQYAAAAABgAGAFkBAABx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2" o:spid="_x0000_s1026" o:spt="20" style="position:absolute;left:2423795;top:551815;height:242570;width:0;" filled="f" stroked="t" coordsize="21600,21600" o:gfxdata="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PgvY9UAAAAFAQAADwAAAAAA&#10;AAABACAAAAAiAAAAZHJzL2Rvd25yZXYueG1sUEsBAhQAFAAAAAgAh07iQESDmordAQAAbw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3419475;top:560705;height:259080;width:13335;" filled="f" stroked="t" coordsize="21600,21600" o:gfxdata="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z4L2PVAAAABQEAAA8A&#10;AAAAAAAAAQAgAAAAIgAAAGRycy9kb3ducmV2LnhtbFBLAQIUABQAAAAIAIdO4kBQYPHS4QEAAHMD&#10;AAAOAAAAAAAAAAEAIAAAACQBAABkcnMvZTJvRG9jLnhtbFBLBQYAAAAABgAGAFkBAAB3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" o:spid="_x0000_s1026" o:spt="20" style="position:absolute;left:4639945;top:448945;height:328930;width:8890;" filled="f" stroked="t" coordsize="21600,21600" o:gfxdata="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s+C9j1QAAAAUBAAAPAAAAAAAA&#10;AAEAIAAAACIAAABkcnMvZG93bnJldi54bWxQSwECFAAUAAAACACHTuJAOhyuK9wBAAByAwAADgAA&#10;AAAAAAABACAAAAAkAQAAZHJzL2Uyb0RvYy54bWxQSwUGAAAAAAYABgBZAQAAc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7530;top:381000;height:300355;width:577215;" fillcolor="#FFFFFF [3201]" filled="t" stroked="t" coordsize="21600,21600" o:gfxdata="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43plR1wAAAAUB&#10;AAAPAAAAAAAAAAEAIAAAACIAAABkcnMvZG93bnJldi54bWxQSwECFAAUAAAACACHTuJAsOO5MVUC&#10;AACXBAAADgAAAAAAAAABACAAAAAmAQAAZHJzL2Uyb0RvYy54bWxQSwUGAAAAAAYABgBZAQAA7QUA&#10;AAAA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57020;top:361950;height:300355;width:577215;" fillcolor="#FFFFFF [3201]" filled="t" stroked="t" coordsize="21600,21600" o:gfxdata="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43plR1wAAAAUBAAAP&#10;AAAAAAAAAAEAIAAAACIAAABkcnMvZG93bnJldi54bWxQSwECFAAUAAAACACHTuJArteT+lICAACY&#10;BAAADgAAAAAAAAABACAAAAAmAQAAZHJzL2Uyb0RvYy54bWxQSwUGAAAAAAYABgBZAQAA6gUAAAAA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86990;top:352425;height:300355;width:577215;" fillcolor="#FFFFFF [3201]" filled="t" stroked="t" coordsize="21600,21600" o:gfxdata="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43plR1wAA&#10;AAUBAAAPAAAAAAAAAAEAIAAAACIAAABkcnMvZG93bnJldi54bWxQSwECFAAUAAAACACHTuJAl4dD&#10;6lgCAACYBAAADgAAAAAAAAABACAAAAAmAQAAZHJzL2Uyb0RvYy54bWxQSwUGAAAAAAYABgBZAQAA&#10;8AUAAAAA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42995;top:378460;height:300355;width:577215;" fillcolor="#FFFFFF [3201]" filled="t" stroked="t" coordsize="21600,21600" o:gfxdata="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N6ZUdcAAAAF&#10;AQAADwAAAAAAAAABACAAAAAiAAAAZHJzL2Rvd25yZXYueG1sUEsBAhQAFAAAAAgAh07iQBJKiKhW&#10;AgAAmAQAAA4AAAAAAAAAAQAgAAAAJgEAAGRycy9lMm9Eb2MueG1sUEsFBgAAAAAGAAYAWQEAAO4F&#10;AAAAAA=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录像4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例如查询录像翻查2018-10-30 00:00:00 -2018-10-30 12:00:00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返回4段录像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录像1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起始时间 2018-10-30T01:00:00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 2018-10-30T01:59:59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录像2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起始时间 2018-10-30T02:00:00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结束时间2018-10-30T02:59:59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录像3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起始时间 2018-10-30T03:10:00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结束时间2018-10-30T03:59:59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录像4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起始时间 2018-10-30T04:00:00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结束时间2018-10-30T04:59:59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快进分2种情况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1：向后拖放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12620"/>
                <wp:effectExtent l="0" t="0" r="0" b="0"/>
                <wp:docPr id="27" name="画布 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直接连接符 7"/>
                        <wps:cNvCnPr/>
                        <wps:spPr>
                          <a:xfrm>
                            <a:off x="414655" y="794385"/>
                            <a:ext cx="42602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8"/>
                        <wps:cNvCnPr/>
                        <wps:spPr>
                          <a:xfrm flipH="1">
                            <a:off x="414655" y="499745"/>
                            <a:ext cx="8890" cy="320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11"/>
                        <wps:cNvCnPr/>
                        <wps:spPr>
                          <a:xfrm>
                            <a:off x="1350010" y="525780"/>
                            <a:ext cx="889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12"/>
                        <wps:cNvCnPr/>
                        <wps:spPr>
                          <a:xfrm>
                            <a:off x="2423795" y="551815"/>
                            <a:ext cx="0" cy="242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13"/>
                        <wps:cNvCnPr/>
                        <wps:spPr>
                          <a:xfrm>
                            <a:off x="3419475" y="560705"/>
                            <a:ext cx="13335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14"/>
                        <wps:cNvCnPr/>
                        <wps:spPr>
                          <a:xfrm>
                            <a:off x="4639945" y="448945"/>
                            <a:ext cx="8890" cy="328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23"/>
                        <wps:cNvSpPr txBox="1"/>
                        <wps:spPr>
                          <a:xfrm>
                            <a:off x="557530" y="38100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24"/>
                        <wps:cNvSpPr txBox="1"/>
                        <wps:spPr>
                          <a:xfrm>
                            <a:off x="1557020" y="36195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25"/>
                        <wps:cNvSpPr txBox="1"/>
                        <wps:spPr>
                          <a:xfrm>
                            <a:off x="2586990" y="352425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26"/>
                        <wps:cNvSpPr txBox="1"/>
                        <wps:spPr>
                          <a:xfrm>
                            <a:off x="3642995" y="37846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燕尾形箭头 38"/>
                        <wps:cNvSpPr/>
                        <wps:spPr>
                          <a:xfrm>
                            <a:off x="973455" y="838200"/>
                            <a:ext cx="979170" cy="243205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722630" y="724535"/>
                            <a:ext cx="825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24"/>
                        <wps:cNvSpPr txBox="1"/>
                        <wps:spPr>
                          <a:xfrm>
                            <a:off x="361315" y="932815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01:20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0.6pt;width:415.3pt;" coordsize="5274310,1912620" editas="canvas" o:gfxdata="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">
                <o:lock v:ext="edit" aspectratio="f"/>
                <v:shape id="_x0000_s1026" o:spid="_x0000_s1026" style="position:absolute;left:0;top:0;height:1912620;width:5274310;" filled="f" stroked="f" coordsize="21600,21600" o:gfxdata="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AAAAAZHJzL1BLAQIUABQAAAAIAIdO4kC0J1oH1wAAAAUBAAAPAAAAAAAAAAEA&#10;IAAAACIAAABkcnMvZG93bnJldi54bWxQSwECFAAUAAAACACHTuJAqERvTS4FAAC/IQAADgAAAAAA&#10;AAABACAAAAAmAQAAZHJzL2Uyb0RvYy54bWxQSwUGAAAAAAYABgBZAQAAxggAAAAA&#10;">
                  <v:fill on="f" focussize="0,0"/>
                  <v:stroke on="f"/>
                  <v:imagedata o:title=""/>
                  <o:lock v:ext="edit" aspectratio="f"/>
                </v:shape>
                <v:line id="直接连接符 7" o:spid="_x0000_s1026" o:spt="20" style="position:absolute;left:414655;top:794385;height:0;width:4260215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aQJ1tUAAAAFAQAADwAAAAAA&#10;AAABACAAAAAiAAAAZHJzL2Rvd25yZXYueG1sUEsBAhQAFAAAAAgAh07iQD4zKi3dAQAAbg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8" o:spid="_x0000_s1026" o:spt="20" style="position:absolute;left:414655;top:499745;flip:x;height:320675;width:8890;" filled="f" stroked="t" coordsize="21600,21600" o:gfxdata="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Hfdl+1gAAAAUB&#10;AAAPAAAAAAAAAAEAIAAAACIAAABkcnMvZG93bnJldi54bWxQSwECFAAUAAAACACHTuJAa6RULOQB&#10;AAB6AwAADgAAAAAAAAABACAAAAAlAQAAZHJzL2Uyb0RvYy54bWxQSwUGAAAAAAYABgBZAQAAewUA&#10;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1" o:spid="_x0000_s1026" o:spt="20" style="position:absolute;left:1350010;top:525780;height:285750;width:889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pAnW1QAAAAUBAAAPAAAAAAAA&#10;AAEAIAAAACIAAABkcnMvZG93bnJldi54bWxQSwECFAAUAAAACACHTuJAQ7asndwBAAByAwAADgAA&#10;AAAAAAABACAAAAAkAQAAZHJzL2Uyb0RvYy54bWxQSwUGAAAAAAYABgBZAQAAc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2" o:spid="_x0000_s1026" o:spt="20" style="position:absolute;left:2423795;top:551815;height:242570;width: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aQJ1tUAAAAFAQAADwAAAAAA&#10;AAABACAAAAAiAAAAZHJzL2Rvd25yZXYueG1sUEsBAhQAFAAAAAgAh07iQEqNhkbdAQAAbw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3419475;top:560705;height:259080;width:13335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2kCdbVAAAABQEAAA8A&#10;AAAAAAAAAQAgAAAAIgAAAGRycy9kb3ducmV2LnhtbFBLAQIUABQAAAAIAIdO4kCGpBnr4QEAAHMD&#10;AAAOAAAAAAAAAAEAIAAAACQBAABkcnMvZTJvRG9jLnhtbFBLBQYAAAAABgAGAFkBAAB3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" o:spid="_x0000_s1026" o:spt="20" style="position:absolute;left:4639945;top:448945;height:328930;width:889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aQJ1tUAAAAFAQAADwAAAAAA&#10;AAABACAAAAAiAAAAZHJzL2Rvd25yZXYueG1sUEsBAhQAFAAAAAgAh07iQNkI2cDdAQAAcg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23" o:spid="_x0000_s1026" o:spt="202" type="#_x0000_t202" style="position:absolute;left:557530;top:38100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YK/5NgAAAAF&#10;AQAADwAAAAAAAAABACAAAAAiAAAAZHJzL2Rvd25yZXYueG1sUEsBAhQAFAAAAAgAh07iQLu3uIBV&#10;AgAAlwQAAA4AAAAAAAAAAQAgAAAAJwEAAGRycy9lMm9Eb2MueG1sUEsFBgAAAAAGAAYAWQEAAO4F&#10;AAAAAA=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录像1</w:t>
                        </w:r>
                      </w:p>
                    </w:txbxContent>
                  </v:textbox>
                </v:shape>
                <v:shape id="文本框 24" o:spid="_x0000_s1026" o:spt="202" type="#_x0000_t202" style="position:absolute;left:1557020;top:36195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YK/5NgAAAAFAQAA&#10;DwAAAAAAAAABACAAAAAiAAAAZHJzL2Rvd25yZXYueG1sUEsBAhQAFAAAAAgAh07iQDfA8QVSAgAA&#10;mAQAAA4AAAAAAAAAAQAgAAAAJwEAAGRycy9lMm9Eb2MueG1sUEsFBgAAAAAGAAYAWQEAAOsFAAAA&#10;AA=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录像2</w:t>
                        </w:r>
                      </w:p>
                    </w:txbxContent>
                  </v:textbox>
                </v:shape>
                <v:shape id="文本框 25" o:spid="_x0000_s1026" o:spt="202" type="#_x0000_t202" style="position:absolute;left:2586990;top:352425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YK/5NgA&#10;AAAFAQAADwAAAAAAAAABACAAAAAiAAAAZHJzL2Rvd25yZXYueG1sUEsBAhQAFAAAAAgAh07iQPIo&#10;DoRYAgAAmAQAAA4AAAAAAAAAAQAgAAAAJwEAAGRycy9lMm9Eb2MueG1sUEsFBgAAAAAGAAYAWQEA&#10;APEFAAAAAA=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录像3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3642995;top:37846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mCv+TYAAAA&#10;BQEAAA8AAAAAAAAAAQAgAAAAIgAAAGRycy9kb3ducmV2LnhtbFBLAQIUABQAAAAIAIdO4kCLXepX&#10;VgIAAJgEAAAOAAAAAAAAAAEAIAAAACcBAABkcnMvZTJvRG9jLnhtbFBLBQYAAAAABgAGAFkBAADv&#10;BQAAAAA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录像4</w:t>
                        </w:r>
                      </w:p>
                    </w:txbxContent>
                  </v:textbox>
                </v:shape>
                <v:shape id="_x0000_s1026" o:spid="_x0000_s1026" o:spt="94" type="#_x0000_t94" style="position:absolute;left:973455;top:838200;height:243205;width:979170;v-text-anchor:middle;" fillcolor="#5B9BD5 [3204]" filled="t" stroked="t" coordsize="21600,21600" o:gfxdata="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NROIbUAAAABQEAAA8AAAAA&#10;AAAAAQAgAAAAIgAAAGRycy9kb3ducmV2LnhtbFBLAQIUABQAAAAIAIdO4kAlS2HYigIAAOgEAAAO&#10;AAAAAAAAAAEAIAAAACMBAABkcnMvZTJvRG9jLnhtbFBLBQYAAAAABgAGAFkBAAAfBgAAAAA=&#10;" adj="18918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line id="_x0000_s1026" o:spid="_x0000_s1026" o:spt="20" style="position:absolute;left:722630;top:724535;flip:x;height:190500;width:8255;" filled="f" stroked="t" coordsize="21600,21600" o:gfxdata="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d92X7WAAAA&#10;BQEAAA8AAAAAAAAAAQAgAAAAIgAAAGRycy9kb3ducmV2LnhtbFBLAQIUABQAAAAIAIdO4kASEkLJ&#10;5gEAAHsDAAAOAAAAAAAAAAEAIAAAACUBAABkcnMvZTJvRG9jLnhtbFBLBQYAAAAABgAGAFkBAAB9&#10;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24" o:spid="_x0000_s1026" o:spt="202" type="#_x0000_t202" style="position:absolute;left:361315;top:932815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Jgr/k2AAA&#10;AAUBAAAPAAAAAAAAAAEAIAAAACIAAABkcnMvZG93bnJldi54bWxQSwECFAAUAAAACACHTuJAMuCc&#10;3lcCAACXBAAADgAAAAAAAAABACAAAAAnAQAAZHJzL2Uyb0RvYy54bWxQSwUGAAAAAAYABgBZAQAA&#10;8AUAAAAA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01:20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录像播放时间点为2018-10-30T01:20:00这个时间节点【录像1内】，用户向后拖放快进。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需要判断拖放结果是否在当前录像段中。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判断快进播放点 &gt; 录像1结束时间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大于，则关闭当前段录像，发送【</w:t>
      </w:r>
      <w:ins w:id="8" w:author="Administrator" w:date="2018-10-23T11:55:50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9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terminate</w:t>
        </w:r>
      </w:ins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】停止播放命令，计算快进播放点落在那个录像段，发送【playback】录像回看命令【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录像回看的开始时间为当前快进点时间，结束时间为当前落点录像的结束时间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小于，则发送【</w:t>
      </w:r>
      <w:ins w:id="10" w:author="Administrator" w:date="2018-10-23T11:55:50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11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playbackControl</w:t>
        </w:r>
      </w:ins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】 录像控制命令，计算快进的时间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计算公式 range=快进播放点-落点录像开始时间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2：向前拖放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12620"/>
                <wp:effectExtent l="0" t="0" r="0" b="0"/>
                <wp:docPr id="44" name="画布 4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直接连接符 7"/>
                        <wps:cNvCnPr/>
                        <wps:spPr>
                          <a:xfrm>
                            <a:off x="414655" y="794385"/>
                            <a:ext cx="42602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8"/>
                        <wps:cNvCnPr/>
                        <wps:spPr>
                          <a:xfrm flipH="1">
                            <a:off x="414655" y="499745"/>
                            <a:ext cx="8890" cy="320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11"/>
                        <wps:cNvCnPr/>
                        <wps:spPr>
                          <a:xfrm>
                            <a:off x="1350010" y="525780"/>
                            <a:ext cx="889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12"/>
                        <wps:cNvCnPr/>
                        <wps:spPr>
                          <a:xfrm>
                            <a:off x="2423795" y="551815"/>
                            <a:ext cx="0" cy="242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13"/>
                        <wps:cNvCnPr/>
                        <wps:spPr>
                          <a:xfrm>
                            <a:off x="3419475" y="560705"/>
                            <a:ext cx="13335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14"/>
                        <wps:cNvCnPr/>
                        <wps:spPr>
                          <a:xfrm>
                            <a:off x="4639945" y="448945"/>
                            <a:ext cx="8890" cy="328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文本框 23"/>
                        <wps:cNvSpPr txBox="1"/>
                        <wps:spPr>
                          <a:xfrm>
                            <a:off x="557530" y="38100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24"/>
                        <wps:cNvSpPr txBox="1"/>
                        <wps:spPr>
                          <a:xfrm>
                            <a:off x="1557020" y="36195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25"/>
                        <wps:cNvSpPr txBox="1"/>
                        <wps:spPr>
                          <a:xfrm>
                            <a:off x="2586990" y="352425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文本框 26"/>
                        <wps:cNvSpPr txBox="1"/>
                        <wps:spPr>
                          <a:xfrm>
                            <a:off x="3642995" y="378460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录像4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直接连接符 41"/>
                        <wps:cNvCnPr/>
                        <wps:spPr>
                          <a:xfrm flipH="1">
                            <a:off x="2644775" y="724535"/>
                            <a:ext cx="825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24"/>
                        <wps:cNvSpPr txBox="1"/>
                        <wps:spPr>
                          <a:xfrm>
                            <a:off x="2284095" y="898525"/>
                            <a:ext cx="57721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03:20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左箭头 59"/>
                        <wps:cNvSpPr/>
                        <wps:spPr>
                          <a:xfrm>
                            <a:off x="912495" y="855345"/>
                            <a:ext cx="979170" cy="20129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0.6pt;width:415.3pt;" coordsize="5274310,1912620" editas="canvas" o:gfxdata="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tCdaB9cAAAAFAQAADwAAAAAAAAABACAAAAAiAAAA&#10;ZHJzL2Rvd25yZXYueG1sUEsBAhQAFAAAAAgAh07iQCMQRUVfBQAAbiIAAA4AAAAAAAAAAQAgAAAA&#10;JgEAAGRycy9lMm9Eb2MueG1sUEsFBgAAAAAGAAYAWQEAAPcIAAAAAA==&#10;">
                <o:lock v:ext="edit" aspectratio="f"/>
                <v:shape id="_x0000_s1026" o:spid="_x0000_s1026" style="position:absolute;left:0;top:0;height:1912620;width:5274310;" filled="f" stroked="f" coordsize="21600,21600" o:gfxdata="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">
                  <v:fill on="f" focussize="0,0"/>
                  <v:stroke on="f"/>
                  <v:imagedata o:title=""/>
                  <o:lock v:ext="edit" aspectratio="f"/>
                </v:shape>
                <v:line id="直接连接符 7" o:spid="_x0000_s1026" o:spt="20" style="position:absolute;left:414655;top:794385;height:0;width:4260215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pAnW1QAAAAUBAAAPAAAAAAAA&#10;AAEAIAAAACIAAABkcnMvZG93bnJldi54bWxQSwECFAAUAAAACACHTuJALzaS49wBAABuAwAADgAA&#10;AAAAAAABACAAAAAkAQAAZHJzL2Uyb0RvYy54bWxQSwUGAAAAAAYABgBZAQAAc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8" o:spid="_x0000_s1026" o:spt="20" style="position:absolute;left:414655;top:499745;flip:x;height:320675;width:8890;" filled="f" stroked="t" coordsize="21600,21600" o:gfxdata="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d92X7WAAAABQEA&#10;AA8AAAAAAAAAAQAgAAAAIgAAAGRycy9kb3ducmV2LnhtbFBLAQIUABQAAAAIAIdO4kAGXI7Q4wEA&#10;AHoDAAAOAAAAAAAAAAEAIAAAACUBAABkcnMvZTJvRG9jLnhtbFBLBQYAAAAABgAGAFkBAAB6BQAA&#10;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1" o:spid="_x0000_s1026" o:spt="20" style="position:absolute;left:1350010;top:525780;height:285750;width:889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aQJ1tUAAAAFAQAADwAAAAAA&#10;AAABACAAAAAiAAAAZHJzL2Rvd25yZXYueG1sUEsBAhQAFAAAAAgAh07iQInEWIjdAQAAcg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2" o:spid="_x0000_s1026" o:spt="20" style="position:absolute;left:2423795;top:551815;height:242570;width: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aQJ1tUAAAAFAQAADwAAAAAA&#10;AAABACAAAAAiAAAAZHJzL2Rvd25yZXYueG1sUEsBAhQAFAAAAAgAh07iQLoS9krdAQAAbwMAAA4A&#10;AAAAAAAAAQAgAAAAJA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3419475;top:560705;height:259080;width:13335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dpAnW1QAAAAUBAAAP&#10;AAAAAAAAAAEAIAAAACIAAABkcnMvZG93bnJldi54bWxQSwECFAAUAAAACACHTuJACXuIfeIBAABz&#10;AwAADgAAAAAAAAABACAAAAAkAQAAZHJzL2Uyb0RvYy54bWxQSwUGAAAAAAYABgBZAQAAe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" o:spid="_x0000_s1026" o:spt="20" style="position:absolute;left:4639945;top:448945;height:328930;width:8890;" filled="f" stroked="t" coordsize="21600,21600" o:gfxdata="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2kCdbVAAAABQEAAA8AAAAAAAAA&#10;AQAgAAAAIgAAAGRycy9kb3ducmV2LnhtbFBLAQIUABQAAAAIAIdO4kAw15t42wEAAHIDAAAOAAAA&#10;AAAAAAEAIAAAACQBAABkcnMvZTJvRG9jLnhtbFBLBQYAAAAABgAGAFkBAABx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23" o:spid="_x0000_s1026" o:spt="202" type="#_x0000_t202" style="position:absolute;left:557530;top:38100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YK/5NgAAAAF&#10;AQAADwAAAAAAAAABACAAAAAiAAAAZHJzL2Rvd25yZXYueG1sUEsBAhQAFAAAAAgAh07iQMWb+1pV&#10;AgAAlwQAAA4AAAAAAAAAAQAgAAAAJwEAAGRycy9lMm9Eb2MueG1sUEsFBgAAAAAGAAYAWQEAAO4F&#10;AAAAAA=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录像1</w:t>
                        </w:r>
                      </w:p>
                    </w:txbxContent>
                  </v:textbox>
                </v:shape>
                <v:shape id="文本框 24" o:spid="_x0000_s1026" o:spt="202" type="#_x0000_t202" style="position:absolute;left:1557020;top:36195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mCv+TYAAAABQEA&#10;AA8AAAAAAAAAAQAgAAAAIgAAAGRycy9kb3ducmV2LnhtbFBLAQIUABQAAAAIAIdO4kDcZ7kjUwIA&#10;AJgEAAAOAAAAAAAAAAEAIAAAACcBAABkcnMvZTJvRG9jLnhtbFBLBQYAAAAABgAGAFkBAADsBQAA&#10;AAA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录像2</w:t>
                        </w:r>
                      </w:p>
                    </w:txbxContent>
                  </v:textbox>
                </v:shape>
                <v:shape id="文本框 25" o:spid="_x0000_s1026" o:spt="202" type="#_x0000_t202" style="position:absolute;left:2586990;top:352425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mCv+TY&#10;AAAABQEAAA8AAAAAAAAAAQAgAAAAIgAAAGRycy9kb3ducmV2LnhtbFBLAQIUABQAAAAIAIdO4kDl&#10;N2kzWQIAAJgEAAAOAAAAAAAAAAEAIAAAACcBAABkcnMvZTJvRG9jLnhtbFBLBQYAAAAABgAGAFkB&#10;AADyBQAAAAA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录像3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3642995;top:378460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mCv+TYAAAA&#10;BQEAAA8AAAAAAAAAAQAgAAAAIgAAAGRycy9kb3ducmV2LnhtbFBLAQIUABQAAAAIAIdO4kDZjYyI&#10;VgIAAJgEAAAOAAAAAAAAAAEAIAAAACcBAABkcnMvZTJvRG9jLnhtbFBLBQYAAAAABgAGAFkBAADv&#10;BQAAAAA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录像4</w:t>
                        </w:r>
                      </w:p>
                    </w:txbxContent>
                  </v:textbox>
                </v:shape>
                <v:line id="直接连接符 41" o:spid="_x0000_s1026" o:spt="20" style="position:absolute;left:2644775;top:724535;flip:x;height:190500;width:8255;" filled="f" stroked="t" coordsize="21600,21600" o:gfxdata="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d92X7W&#10;AAAABQEAAA8AAAAAAAAAAQAgAAAAIgAAAGRycy9kb3ducmV2LnhtbFBLAQIUABQAAAAIAIdO4kBc&#10;mk4u6QEAAHwDAAAOAAAAAAAAAAEAIAAAACUBAABkcnMvZTJvRG9jLnhtbFBLBQYAAAAABgAGAFkB&#10;AACA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24" o:spid="_x0000_s1026" o:spt="202" type="#_x0000_t202" style="position:absolute;left:2284095;top:898525;height:300355;width:577215;" fillcolor="#FFFFFF [3201]" filled="t" stroked="t" coordsize="21600,21600" o:gfxdata="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mCv+TY&#10;AAAABQEAAA8AAAAAAAAAAQAgAAAAIgAAAGRycy9kb3ducmV2LnhtbFBLAQIUABQAAAAIAIdO4kAy&#10;2pqFWQIAAJgEAAAOAAAAAAAAAAEAIAAAACcBAABkcnMvZTJvRG9jLnhtbFBLBQYAAAAABgAGAFkB&#10;AADyBQAAAAA=&#10;">
                  <v:fill on="t" focussize="0,0"/>
                  <v:stroke weight="0.5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03:20</w:t>
                        </w:r>
                      </w:p>
                    </w:txbxContent>
                  </v:textbox>
                </v:shape>
                <v:shape id="_x0000_s1026" o:spid="_x0000_s1026" o:spt="66" type="#_x0000_t66" style="position:absolute;left:912495;top:855345;height:201295;width:979170;v-text-anchor:middle;" fillcolor="#5B9BD5 [3204]" filled="t" stroked="t" coordsize="21600,21600" o:gfxdata="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1A/TdYAAAAFAQAADwAAAAAAAAABACAAAAAiAAAAZHJz&#10;L2Rvd25yZXYueG1sUEsBAhQAFAAAAAgAh07iQOh8Fd14AgAA2gQAAA4AAAAAAAAAAQAgAAAAJQEA&#10;AGRycy9lMm9Eb2MueG1sUEsFBgAAAAAGAAYAWQEAAA8GAAAAAA==&#10;" adj="222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录像播放时间点为2018-10-30T03:20:00这个时间节点【录像3内】，用户向前拖放慢进。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判断拖放结果是否在跳出当前录像。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跳出，发送【</w:t>
      </w:r>
      <w:ins w:id="12" w:author="Administrator" w:date="2018-10-23T11:55:50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13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terminate</w:t>
        </w:r>
      </w:ins>
      <w:r>
        <w:rPr>
          <w:rFonts w:hint="eastAsia" w:ascii="微软雅黑" w:hAnsi="微软雅黑" w:eastAsia="微软雅黑" w:cs="微软雅黑"/>
          <w:lang w:val="en-US" w:eastAsia="zh-CN"/>
        </w:rPr>
        <w:t>】停止播放命令，计算快进播放点落在那个录像段，发送【playback】录像回看命令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录像回看的开始时间为当前快进点时间，结束时间为当前落点录像的结束时间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在本段内，则发送【</w:t>
      </w:r>
      <w:ins w:id="14" w:author="Administrator" w:date="2018-10-23T11:55:50Z">
        <w:r>
          <w:rPr>
            <w:rFonts w:hint="eastAsia" w:ascii="微软雅黑" w:hAnsi="微软雅黑" w:eastAsia="微软雅黑" w:cs="微软雅黑"/>
            <w:color w:val="2A00FF"/>
            <w:sz w:val="21"/>
            <w:szCs w:val="21"/>
            <w:highlight w:val="white"/>
            <w:rPrChange w:id="15" w:author="Administrator" w:date="2018-10-23T14:05:19Z"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rPrChange>
          </w:rPr>
          <w:t>playbackControl</w:t>
        </w:r>
      </w:ins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】 录像控制命令，计算快进的时间</w:t>
      </w:r>
      <w:r>
        <w:rPr>
          <w:rFonts w:hint="eastAsia" w:ascii="微软雅黑" w:hAnsi="微软雅黑" w:eastAsia="微软雅黑" w:cs="微软雅黑"/>
          <w:sz w:val="21"/>
          <w:szCs w:val="21"/>
          <w:vertAlign w:val="baseline"/>
          <w:lang w:val="en-US" w:eastAsia="zh-CN"/>
        </w:rPr>
        <w:t>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计算公式 range=快进播放点-落点录像开始时间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预置位控制流程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880485"/>
            <wp:effectExtent l="0" t="0" r="2540" b="5715"/>
            <wp:docPr id="9" name="图片 9" descr="cap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apture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主要分为3个大步骤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1）：步骤如下：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1：前端调用【联网平台】预置位列表接口，获取预置位列表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2：预置位操作，调用java-sip预置位操作接口</w:t>
      </w:r>
      <w:r>
        <w:rPr>
          <w:rFonts w:hint="eastAsia"/>
          <w:color w:val="FF0000"/>
          <w:lang w:val="en-US" w:eastAsia="zh-CN"/>
        </w:rPr>
        <w:t>（注意新增操作编码生成规则，预置位编码范围1-255，编码规则获取最后列表预置位编码+1）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3：</w:t>
      </w:r>
      <w:r>
        <w:rPr>
          <w:rFonts w:hint="eastAsia"/>
          <w:lang w:val="en-US" w:eastAsia="zh-CN"/>
        </w:rPr>
        <w:t>java-sip向信令服务器发送message消息，并返回临时响应结果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4：信令服务器异步返回响应结果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5：响应失败，websocket通知前端处理失败，请求结束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6：响应成功，判断操作是否设置和删除，如果是则发送预置位操作消息到kafka，否则不做处理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7：websocket发送请求处理结果给前端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8：定时间隔10秒，调用预置位列表查询接口【sip】,判断列表是否返回为空，否发送预置位列表检查消息到kafka，是则不做处理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9：请求结束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2）：步骤如下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1：联网后台自动监听kafka的PRESET_TOPIC,拉取预置位操作操作信息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2：进行业务处理，然后将预置位操作入库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：步骤如下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1：联网后台自动监听kafka的PRESET_QUERY_TOPIC,获取sip的预置位列表，与联网后台预置位列表进行检查，增量更新联网平台预置位列表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巡航预案流程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创建球机巡航预案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585085"/>
            <wp:effectExtent l="0" t="0" r="5080" b="5715"/>
            <wp:docPr id="12" name="图片 12" descr="cap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apture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描述：用户选择设备创建球机巡航预案，然后通过设备编码关联到相关的预置位列表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新增巡航点流程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3702050"/>
            <wp:effectExtent l="0" t="0" r="11430" b="12700"/>
            <wp:docPr id="13" name="图片 13" descr="cap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apture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主要分为2个大步骤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1）：步骤如下：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1：选择预置位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2：添加巡航点【将预置位与预案关联】，调用java-sip的巡航控制接口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3：java-sip返回临时响应结果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4：信令服务器异步返回请求处理结果，操作失败，则直接websocket通知前端。成功则先发送消息同步消息到kafka,然后websocket通知前端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5：请求结束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：步骤如下：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1：联网平台监听CRUISE_TOPIC,获取到消息进行业务处理，将预置位与预案关联关系持久化到mysql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删除巡航点流程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594100"/>
            <wp:effectExtent l="0" t="0" r="10160" b="6350"/>
            <wp:docPr id="14" name="图片 14" descr="cap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apture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主要分为2个大步骤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1）：步骤如下：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1：删除巡航点，调用java-sip的巡航控制接口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2：java-sip返回临时响应结果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3：信令服务器异步返回请求处理结果，操作失败，则直接websocket通知前端。成功则先发送消息同步消息到kafka,然后websocket通知前端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4：请求结束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2）：步骤如下：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1：联网平台监听CRUISE_TOPIC,获取到消息进行业务处理，将预置位与预案关联关系持久化到mysql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2.6.3 设置巡航停流时间流程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与删除巡航点流程相同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2.6.4 设置巡航速度流程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与删除巡航点流程相同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2.6.5 设置开始巡航流程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67935" cy="5029835"/>
            <wp:effectExtent l="0" t="0" r="18415" b="18415"/>
            <wp:docPr id="15" name="图片 15" descr="cap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apture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1：开始巡航调用java-sip的巡航控制接口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2：java-sip返回临时响应结果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3：信令服务器异步返回请求处理结果，操作失败，则直接websocket通知前端。成功则先发送消息同步消息到kafka,然后websocket通知前端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2.6.6 设置结束巡航流程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与设置开始巡航相同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86E35D"/>
    <w:multiLevelType w:val="singleLevel"/>
    <w:tmpl w:val="CB86E35D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5A28AD00"/>
    <w:multiLevelType w:val="singleLevel"/>
    <w:tmpl w:val="5A28AD00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51F"/>
    <w:rsid w:val="004C1CBF"/>
    <w:rsid w:val="010E4DF4"/>
    <w:rsid w:val="011968C5"/>
    <w:rsid w:val="01470C52"/>
    <w:rsid w:val="01582E9E"/>
    <w:rsid w:val="01926A95"/>
    <w:rsid w:val="022B1270"/>
    <w:rsid w:val="025D1200"/>
    <w:rsid w:val="02754047"/>
    <w:rsid w:val="02AC3C5D"/>
    <w:rsid w:val="02C914CB"/>
    <w:rsid w:val="02CC61D0"/>
    <w:rsid w:val="034565DD"/>
    <w:rsid w:val="03976145"/>
    <w:rsid w:val="04220593"/>
    <w:rsid w:val="043332F3"/>
    <w:rsid w:val="043E6F5F"/>
    <w:rsid w:val="043F700C"/>
    <w:rsid w:val="04CE0E0C"/>
    <w:rsid w:val="04E73273"/>
    <w:rsid w:val="052471D8"/>
    <w:rsid w:val="055A6EF4"/>
    <w:rsid w:val="055F1220"/>
    <w:rsid w:val="058C0DD2"/>
    <w:rsid w:val="05BE516C"/>
    <w:rsid w:val="05D6649E"/>
    <w:rsid w:val="05E346F2"/>
    <w:rsid w:val="06327334"/>
    <w:rsid w:val="06525B77"/>
    <w:rsid w:val="06711597"/>
    <w:rsid w:val="070705E4"/>
    <w:rsid w:val="073B5FBD"/>
    <w:rsid w:val="076C2211"/>
    <w:rsid w:val="07CD5D76"/>
    <w:rsid w:val="08664642"/>
    <w:rsid w:val="088818DD"/>
    <w:rsid w:val="08AD54F4"/>
    <w:rsid w:val="098E1C6B"/>
    <w:rsid w:val="09B20D1F"/>
    <w:rsid w:val="09C35338"/>
    <w:rsid w:val="09C821DE"/>
    <w:rsid w:val="0A5B2E80"/>
    <w:rsid w:val="0A906204"/>
    <w:rsid w:val="0AAA3A94"/>
    <w:rsid w:val="0AF42B66"/>
    <w:rsid w:val="0AFC6DD4"/>
    <w:rsid w:val="0B2448E6"/>
    <w:rsid w:val="0B29482F"/>
    <w:rsid w:val="0B387F2F"/>
    <w:rsid w:val="0B851D71"/>
    <w:rsid w:val="0BB4739D"/>
    <w:rsid w:val="0C105F7E"/>
    <w:rsid w:val="0C4A416E"/>
    <w:rsid w:val="0C9A50C7"/>
    <w:rsid w:val="0CB421BF"/>
    <w:rsid w:val="0CC90574"/>
    <w:rsid w:val="0CFD7395"/>
    <w:rsid w:val="0D8B073A"/>
    <w:rsid w:val="0DC203FC"/>
    <w:rsid w:val="0E06591E"/>
    <w:rsid w:val="0E0F0136"/>
    <w:rsid w:val="0E17146F"/>
    <w:rsid w:val="0E216E9F"/>
    <w:rsid w:val="0E3B5788"/>
    <w:rsid w:val="0E46560C"/>
    <w:rsid w:val="0E4B490F"/>
    <w:rsid w:val="0E5B5B4F"/>
    <w:rsid w:val="0E9E2E15"/>
    <w:rsid w:val="0EED4069"/>
    <w:rsid w:val="0EEE77CB"/>
    <w:rsid w:val="0F317C02"/>
    <w:rsid w:val="0F6946D0"/>
    <w:rsid w:val="0F953FD6"/>
    <w:rsid w:val="0FA819AB"/>
    <w:rsid w:val="0FB85F75"/>
    <w:rsid w:val="0FFD24CF"/>
    <w:rsid w:val="10052F26"/>
    <w:rsid w:val="102A4C2F"/>
    <w:rsid w:val="10741E08"/>
    <w:rsid w:val="111E5307"/>
    <w:rsid w:val="1150296A"/>
    <w:rsid w:val="115168A8"/>
    <w:rsid w:val="116F1225"/>
    <w:rsid w:val="11D942E5"/>
    <w:rsid w:val="1312531B"/>
    <w:rsid w:val="132C5944"/>
    <w:rsid w:val="134746FA"/>
    <w:rsid w:val="13621FFB"/>
    <w:rsid w:val="13742C82"/>
    <w:rsid w:val="13BF57BF"/>
    <w:rsid w:val="13DD2C2A"/>
    <w:rsid w:val="143F03F2"/>
    <w:rsid w:val="14901BBA"/>
    <w:rsid w:val="151D4EAF"/>
    <w:rsid w:val="1551148D"/>
    <w:rsid w:val="15525004"/>
    <w:rsid w:val="156831A5"/>
    <w:rsid w:val="1592702B"/>
    <w:rsid w:val="15C45909"/>
    <w:rsid w:val="160D50B6"/>
    <w:rsid w:val="168656CF"/>
    <w:rsid w:val="169938A8"/>
    <w:rsid w:val="177431C6"/>
    <w:rsid w:val="179C0AE0"/>
    <w:rsid w:val="17A70F94"/>
    <w:rsid w:val="17A71438"/>
    <w:rsid w:val="17E35F4B"/>
    <w:rsid w:val="17E6349F"/>
    <w:rsid w:val="17FD0C8A"/>
    <w:rsid w:val="180B5BCB"/>
    <w:rsid w:val="18275C99"/>
    <w:rsid w:val="188E7951"/>
    <w:rsid w:val="18CC5944"/>
    <w:rsid w:val="18EC6CE3"/>
    <w:rsid w:val="193C60CD"/>
    <w:rsid w:val="19AA32C7"/>
    <w:rsid w:val="19AB1BA7"/>
    <w:rsid w:val="1A34395E"/>
    <w:rsid w:val="1B1E5EA6"/>
    <w:rsid w:val="1B3C4CEC"/>
    <w:rsid w:val="1B3E3287"/>
    <w:rsid w:val="1C2632B5"/>
    <w:rsid w:val="1CF14F39"/>
    <w:rsid w:val="1D39746A"/>
    <w:rsid w:val="1D64119B"/>
    <w:rsid w:val="1D7A4C32"/>
    <w:rsid w:val="1D7D1165"/>
    <w:rsid w:val="1D9B33F3"/>
    <w:rsid w:val="1DB03FEA"/>
    <w:rsid w:val="1E25768B"/>
    <w:rsid w:val="1E967DEB"/>
    <w:rsid w:val="1EDB6EDE"/>
    <w:rsid w:val="1EEC4BF8"/>
    <w:rsid w:val="1EEF2EE2"/>
    <w:rsid w:val="1F0647BE"/>
    <w:rsid w:val="1F3428C6"/>
    <w:rsid w:val="1F3638C2"/>
    <w:rsid w:val="1F812C8B"/>
    <w:rsid w:val="1F9B0E29"/>
    <w:rsid w:val="1FB92D7C"/>
    <w:rsid w:val="1FD638D6"/>
    <w:rsid w:val="1FF41B68"/>
    <w:rsid w:val="20024A6B"/>
    <w:rsid w:val="20174743"/>
    <w:rsid w:val="204B68D2"/>
    <w:rsid w:val="20791028"/>
    <w:rsid w:val="20C63B2A"/>
    <w:rsid w:val="21073917"/>
    <w:rsid w:val="21402047"/>
    <w:rsid w:val="214E535B"/>
    <w:rsid w:val="22647998"/>
    <w:rsid w:val="226D69D7"/>
    <w:rsid w:val="22775F79"/>
    <w:rsid w:val="22BC77F6"/>
    <w:rsid w:val="22E32685"/>
    <w:rsid w:val="22FC15B4"/>
    <w:rsid w:val="23356EA1"/>
    <w:rsid w:val="2353543F"/>
    <w:rsid w:val="23890234"/>
    <w:rsid w:val="238948EB"/>
    <w:rsid w:val="23DC1A5E"/>
    <w:rsid w:val="244F0025"/>
    <w:rsid w:val="24BA728D"/>
    <w:rsid w:val="24D82F31"/>
    <w:rsid w:val="25657439"/>
    <w:rsid w:val="25853C44"/>
    <w:rsid w:val="26343455"/>
    <w:rsid w:val="265E2C70"/>
    <w:rsid w:val="26941A26"/>
    <w:rsid w:val="26B4398D"/>
    <w:rsid w:val="270D1225"/>
    <w:rsid w:val="273F5F12"/>
    <w:rsid w:val="277D719C"/>
    <w:rsid w:val="277E712D"/>
    <w:rsid w:val="280528CA"/>
    <w:rsid w:val="28CE024C"/>
    <w:rsid w:val="293260AC"/>
    <w:rsid w:val="293F734D"/>
    <w:rsid w:val="294442FB"/>
    <w:rsid w:val="29CB65E0"/>
    <w:rsid w:val="2A976D2F"/>
    <w:rsid w:val="2ABB5671"/>
    <w:rsid w:val="2B2F08F2"/>
    <w:rsid w:val="2B714281"/>
    <w:rsid w:val="2C39311F"/>
    <w:rsid w:val="2C4F77CE"/>
    <w:rsid w:val="2C616BAE"/>
    <w:rsid w:val="2CDD16BA"/>
    <w:rsid w:val="2D1117E5"/>
    <w:rsid w:val="2D1D6AAF"/>
    <w:rsid w:val="2D41163E"/>
    <w:rsid w:val="2D914E8B"/>
    <w:rsid w:val="2DA42A3F"/>
    <w:rsid w:val="2DC439F9"/>
    <w:rsid w:val="2E0A1E56"/>
    <w:rsid w:val="2E6E2B9A"/>
    <w:rsid w:val="2E983E9F"/>
    <w:rsid w:val="2ED912D8"/>
    <w:rsid w:val="2EED53C0"/>
    <w:rsid w:val="2F1643BD"/>
    <w:rsid w:val="2F1A76A5"/>
    <w:rsid w:val="2F45577C"/>
    <w:rsid w:val="2F99468A"/>
    <w:rsid w:val="2FE200EB"/>
    <w:rsid w:val="2FF85F1E"/>
    <w:rsid w:val="308853F5"/>
    <w:rsid w:val="309A38E0"/>
    <w:rsid w:val="30F54FCD"/>
    <w:rsid w:val="31164B8E"/>
    <w:rsid w:val="312B74C7"/>
    <w:rsid w:val="31AE4ACD"/>
    <w:rsid w:val="320E4912"/>
    <w:rsid w:val="32110F7D"/>
    <w:rsid w:val="32143E62"/>
    <w:rsid w:val="322E0E6C"/>
    <w:rsid w:val="323834EA"/>
    <w:rsid w:val="32DD7767"/>
    <w:rsid w:val="3382535E"/>
    <w:rsid w:val="33897EEA"/>
    <w:rsid w:val="33914574"/>
    <w:rsid w:val="33971713"/>
    <w:rsid w:val="339F0C61"/>
    <w:rsid w:val="33B75095"/>
    <w:rsid w:val="342D37A3"/>
    <w:rsid w:val="3440072A"/>
    <w:rsid w:val="34680A72"/>
    <w:rsid w:val="34AA0ED5"/>
    <w:rsid w:val="34B87492"/>
    <w:rsid w:val="34B97344"/>
    <w:rsid w:val="35267FF5"/>
    <w:rsid w:val="35644E53"/>
    <w:rsid w:val="35751529"/>
    <w:rsid w:val="35B55C38"/>
    <w:rsid w:val="35B71B45"/>
    <w:rsid w:val="35CD5C19"/>
    <w:rsid w:val="35E477D7"/>
    <w:rsid w:val="36166E07"/>
    <w:rsid w:val="36793E5E"/>
    <w:rsid w:val="36E17CFB"/>
    <w:rsid w:val="375C41AE"/>
    <w:rsid w:val="3857451C"/>
    <w:rsid w:val="389046EE"/>
    <w:rsid w:val="38E10FE1"/>
    <w:rsid w:val="390E643D"/>
    <w:rsid w:val="39284401"/>
    <w:rsid w:val="395C10FD"/>
    <w:rsid w:val="39614D2B"/>
    <w:rsid w:val="398572BC"/>
    <w:rsid w:val="39A11C15"/>
    <w:rsid w:val="3A4B79A9"/>
    <w:rsid w:val="3A7B48C9"/>
    <w:rsid w:val="3AD6711E"/>
    <w:rsid w:val="3AE73648"/>
    <w:rsid w:val="3B3A60A3"/>
    <w:rsid w:val="3B5B496E"/>
    <w:rsid w:val="3B8E0DE0"/>
    <w:rsid w:val="3BD933C3"/>
    <w:rsid w:val="3C0323A4"/>
    <w:rsid w:val="3C0A5A6B"/>
    <w:rsid w:val="3C0A7B24"/>
    <w:rsid w:val="3C2902CB"/>
    <w:rsid w:val="3C6F3DA0"/>
    <w:rsid w:val="3CA56B5D"/>
    <w:rsid w:val="3CD0748F"/>
    <w:rsid w:val="3CD94AF4"/>
    <w:rsid w:val="3D716F89"/>
    <w:rsid w:val="3DB53A29"/>
    <w:rsid w:val="3DF87D3A"/>
    <w:rsid w:val="3E210432"/>
    <w:rsid w:val="3E402F1B"/>
    <w:rsid w:val="3EAE603D"/>
    <w:rsid w:val="3EE74ABE"/>
    <w:rsid w:val="3F842BFD"/>
    <w:rsid w:val="3F8D0E0B"/>
    <w:rsid w:val="3F991153"/>
    <w:rsid w:val="3F9A489B"/>
    <w:rsid w:val="3FF75CA5"/>
    <w:rsid w:val="404C0F80"/>
    <w:rsid w:val="40817972"/>
    <w:rsid w:val="40B7467A"/>
    <w:rsid w:val="40F751E2"/>
    <w:rsid w:val="4112477B"/>
    <w:rsid w:val="41CE0F47"/>
    <w:rsid w:val="420B1788"/>
    <w:rsid w:val="42543D34"/>
    <w:rsid w:val="427F4801"/>
    <w:rsid w:val="42AC1615"/>
    <w:rsid w:val="42B17CD0"/>
    <w:rsid w:val="42BE2AD2"/>
    <w:rsid w:val="43746553"/>
    <w:rsid w:val="438C397D"/>
    <w:rsid w:val="43B17F37"/>
    <w:rsid w:val="43E1212F"/>
    <w:rsid w:val="43F058EC"/>
    <w:rsid w:val="44140932"/>
    <w:rsid w:val="444A6108"/>
    <w:rsid w:val="44CA26C8"/>
    <w:rsid w:val="44D51F8C"/>
    <w:rsid w:val="451E73B4"/>
    <w:rsid w:val="452F3D5F"/>
    <w:rsid w:val="453543CD"/>
    <w:rsid w:val="462F418F"/>
    <w:rsid w:val="464D4D4A"/>
    <w:rsid w:val="46A83F56"/>
    <w:rsid w:val="46E25106"/>
    <w:rsid w:val="474007AD"/>
    <w:rsid w:val="47760EE8"/>
    <w:rsid w:val="47BB35AB"/>
    <w:rsid w:val="482A5406"/>
    <w:rsid w:val="484D72D2"/>
    <w:rsid w:val="48C30DA5"/>
    <w:rsid w:val="48C704B4"/>
    <w:rsid w:val="48EF3CF6"/>
    <w:rsid w:val="48F1056C"/>
    <w:rsid w:val="49310D4A"/>
    <w:rsid w:val="49655159"/>
    <w:rsid w:val="49731B60"/>
    <w:rsid w:val="497D2DDE"/>
    <w:rsid w:val="49C04449"/>
    <w:rsid w:val="49C12EE5"/>
    <w:rsid w:val="49E572E4"/>
    <w:rsid w:val="4A0A2BB8"/>
    <w:rsid w:val="4A295159"/>
    <w:rsid w:val="4A460DD7"/>
    <w:rsid w:val="4AB1712B"/>
    <w:rsid w:val="4AC326FB"/>
    <w:rsid w:val="4AE65FAF"/>
    <w:rsid w:val="4B0A0365"/>
    <w:rsid w:val="4B1D2085"/>
    <w:rsid w:val="4B5F0ECC"/>
    <w:rsid w:val="4B861A52"/>
    <w:rsid w:val="4B9F214E"/>
    <w:rsid w:val="4BB721DE"/>
    <w:rsid w:val="4BF352A3"/>
    <w:rsid w:val="4C6552FF"/>
    <w:rsid w:val="4CD66700"/>
    <w:rsid w:val="4D125E5B"/>
    <w:rsid w:val="4D27139C"/>
    <w:rsid w:val="4D2F1C3B"/>
    <w:rsid w:val="4D3B6704"/>
    <w:rsid w:val="4DD72DA5"/>
    <w:rsid w:val="4E0537F7"/>
    <w:rsid w:val="4E2A3D7F"/>
    <w:rsid w:val="4EAA4844"/>
    <w:rsid w:val="4EAB4010"/>
    <w:rsid w:val="4EB143A0"/>
    <w:rsid w:val="4EDD2E38"/>
    <w:rsid w:val="4F384866"/>
    <w:rsid w:val="4F4C6CE6"/>
    <w:rsid w:val="4F697FDC"/>
    <w:rsid w:val="4F9E0084"/>
    <w:rsid w:val="501868E5"/>
    <w:rsid w:val="50590058"/>
    <w:rsid w:val="50EE7D4B"/>
    <w:rsid w:val="51573466"/>
    <w:rsid w:val="51B4475D"/>
    <w:rsid w:val="52067018"/>
    <w:rsid w:val="52EF696E"/>
    <w:rsid w:val="5379764C"/>
    <w:rsid w:val="5403509C"/>
    <w:rsid w:val="542D71E9"/>
    <w:rsid w:val="54917947"/>
    <w:rsid w:val="54AB4790"/>
    <w:rsid w:val="54BB36C7"/>
    <w:rsid w:val="54FB3503"/>
    <w:rsid w:val="55230ABE"/>
    <w:rsid w:val="55333C99"/>
    <w:rsid w:val="556D574E"/>
    <w:rsid w:val="558918BD"/>
    <w:rsid w:val="55A52C18"/>
    <w:rsid w:val="55AC0D88"/>
    <w:rsid w:val="55C05C21"/>
    <w:rsid w:val="55E81CC0"/>
    <w:rsid w:val="56EB7036"/>
    <w:rsid w:val="56FC0685"/>
    <w:rsid w:val="5703706B"/>
    <w:rsid w:val="573241D6"/>
    <w:rsid w:val="574172E8"/>
    <w:rsid w:val="57454350"/>
    <w:rsid w:val="579B5950"/>
    <w:rsid w:val="57F8752B"/>
    <w:rsid w:val="58292697"/>
    <w:rsid w:val="583E0D20"/>
    <w:rsid w:val="583F17E4"/>
    <w:rsid w:val="58B42C8B"/>
    <w:rsid w:val="592041A7"/>
    <w:rsid w:val="597D770B"/>
    <w:rsid w:val="5991245B"/>
    <w:rsid w:val="59A748BA"/>
    <w:rsid w:val="59B1725C"/>
    <w:rsid w:val="59FA5ABA"/>
    <w:rsid w:val="5A191F3D"/>
    <w:rsid w:val="5A2F23A0"/>
    <w:rsid w:val="5A6C13D8"/>
    <w:rsid w:val="5A9F1C89"/>
    <w:rsid w:val="5B206AE5"/>
    <w:rsid w:val="5B382575"/>
    <w:rsid w:val="5B46131A"/>
    <w:rsid w:val="5B8B30F3"/>
    <w:rsid w:val="5C1A3946"/>
    <w:rsid w:val="5C6C3329"/>
    <w:rsid w:val="5C877FCA"/>
    <w:rsid w:val="5C9F1638"/>
    <w:rsid w:val="5CA63A6E"/>
    <w:rsid w:val="5CC31B33"/>
    <w:rsid w:val="5CD30B6F"/>
    <w:rsid w:val="5D7E3782"/>
    <w:rsid w:val="5D9E5562"/>
    <w:rsid w:val="5DFC659F"/>
    <w:rsid w:val="5E2C314D"/>
    <w:rsid w:val="5E833F10"/>
    <w:rsid w:val="5E863733"/>
    <w:rsid w:val="5ED72CFD"/>
    <w:rsid w:val="5F3821B6"/>
    <w:rsid w:val="5F434E63"/>
    <w:rsid w:val="5FDE17AF"/>
    <w:rsid w:val="601E0A92"/>
    <w:rsid w:val="607712A6"/>
    <w:rsid w:val="60C70A4B"/>
    <w:rsid w:val="60FB5018"/>
    <w:rsid w:val="61C3340A"/>
    <w:rsid w:val="61DE44EB"/>
    <w:rsid w:val="629D16F4"/>
    <w:rsid w:val="62A11E1F"/>
    <w:rsid w:val="636B689E"/>
    <w:rsid w:val="63A90B94"/>
    <w:rsid w:val="63BC493A"/>
    <w:rsid w:val="63C24282"/>
    <w:rsid w:val="63FB2780"/>
    <w:rsid w:val="6420058C"/>
    <w:rsid w:val="64260A74"/>
    <w:rsid w:val="646A4973"/>
    <w:rsid w:val="64733E56"/>
    <w:rsid w:val="64CF5E86"/>
    <w:rsid w:val="64DD15B2"/>
    <w:rsid w:val="64EE042B"/>
    <w:rsid w:val="64F226CD"/>
    <w:rsid w:val="65020BC6"/>
    <w:rsid w:val="65306DD4"/>
    <w:rsid w:val="6599330A"/>
    <w:rsid w:val="66797D9A"/>
    <w:rsid w:val="66845FEB"/>
    <w:rsid w:val="678F2E45"/>
    <w:rsid w:val="67AE4244"/>
    <w:rsid w:val="67B65D64"/>
    <w:rsid w:val="67CB7CAB"/>
    <w:rsid w:val="67DA0A0F"/>
    <w:rsid w:val="67DA6D33"/>
    <w:rsid w:val="67E13991"/>
    <w:rsid w:val="67EC1B58"/>
    <w:rsid w:val="685D3455"/>
    <w:rsid w:val="6880752A"/>
    <w:rsid w:val="68A862F8"/>
    <w:rsid w:val="68E73A23"/>
    <w:rsid w:val="697327ED"/>
    <w:rsid w:val="69FB3FDD"/>
    <w:rsid w:val="6A0C68BB"/>
    <w:rsid w:val="6A110385"/>
    <w:rsid w:val="6A5D1232"/>
    <w:rsid w:val="6AC50523"/>
    <w:rsid w:val="6ACE1B84"/>
    <w:rsid w:val="6B3A042E"/>
    <w:rsid w:val="6BA25BCE"/>
    <w:rsid w:val="6BEB6AC0"/>
    <w:rsid w:val="6C14350C"/>
    <w:rsid w:val="6C904966"/>
    <w:rsid w:val="6C920910"/>
    <w:rsid w:val="6CDF1F03"/>
    <w:rsid w:val="6D245746"/>
    <w:rsid w:val="6D2A7100"/>
    <w:rsid w:val="6D551CD2"/>
    <w:rsid w:val="6D576547"/>
    <w:rsid w:val="6D8B05B8"/>
    <w:rsid w:val="6D971EA3"/>
    <w:rsid w:val="6DBA0931"/>
    <w:rsid w:val="6E160B9E"/>
    <w:rsid w:val="6E3C0A91"/>
    <w:rsid w:val="6E475F2C"/>
    <w:rsid w:val="6E514446"/>
    <w:rsid w:val="6E581703"/>
    <w:rsid w:val="6E6F0942"/>
    <w:rsid w:val="6E7902A0"/>
    <w:rsid w:val="6E8E7BBD"/>
    <w:rsid w:val="6F0B4A46"/>
    <w:rsid w:val="6F630D14"/>
    <w:rsid w:val="706C2D4C"/>
    <w:rsid w:val="707B33BD"/>
    <w:rsid w:val="708933EF"/>
    <w:rsid w:val="708F7C12"/>
    <w:rsid w:val="70A86F63"/>
    <w:rsid w:val="70C74FE5"/>
    <w:rsid w:val="70E87ADE"/>
    <w:rsid w:val="70ED4AEF"/>
    <w:rsid w:val="710E0081"/>
    <w:rsid w:val="713D5511"/>
    <w:rsid w:val="720020C5"/>
    <w:rsid w:val="722E67BA"/>
    <w:rsid w:val="72F24ECA"/>
    <w:rsid w:val="73092EC2"/>
    <w:rsid w:val="73155E52"/>
    <w:rsid w:val="735D2F71"/>
    <w:rsid w:val="737D7D54"/>
    <w:rsid w:val="738621A4"/>
    <w:rsid w:val="7390654F"/>
    <w:rsid w:val="73E17C0F"/>
    <w:rsid w:val="73EA741F"/>
    <w:rsid w:val="73FA0A09"/>
    <w:rsid w:val="746C2163"/>
    <w:rsid w:val="75260C06"/>
    <w:rsid w:val="753953AC"/>
    <w:rsid w:val="75483217"/>
    <w:rsid w:val="754C731D"/>
    <w:rsid w:val="75915F22"/>
    <w:rsid w:val="75920196"/>
    <w:rsid w:val="762B3BF1"/>
    <w:rsid w:val="763451BB"/>
    <w:rsid w:val="76497522"/>
    <w:rsid w:val="76561C00"/>
    <w:rsid w:val="77D52B53"/>
    <w:rsid w:val="784A5D3A"/>
    <w:rsid w:val="78AB67FA"/>
    <w:rsid w:val="78FD391C"/>
    <w:rsid w:val="799E3F80"/>
    <w:rsid w:val="79AA679E"/>
    <w:rsid w:val="79C2050B"/>
    <w:rsid w:val="79E06EA1"/>
    <w:rsid w:val="79EC2479"/>
    <w:rsid w:val="7A046B6B"/>
    <w:rsid w:val="7A5262A1"/>
    <w:rsid w:val="7A6457EF"/>
    <w:rsid w:val="7A856510"/>
    <w:rsid w:val="7AB26280"/>
    <w:rsid w:val="7ACB36AF"/>
    <w:rsid w:val="7AF018AC"/>
    <w:rsid w:val="7BFB7FC1"/>
    <w:rsid w:val="7C646166"/>
    <w:rsid w:val="7C936C0A"/>
    <w:rsid w:val="7CBD7040"/>
    <w:rsid w:val="7CFE5AE2"/>
    <w:rsid w:val="7D0A4921"/>
    <w:rsid w:val="7D42294A"/>
    <w:rsid w:val="7D512EF7"/>
    <w:rsid w:val="7D656DD0"/>
    <w:rsid w:val="7D755A26"/>
    <w:rsid w:val="7DC262F7"/>
    <w:rsid w:val="7DD37B18"/>
    <w:rsid w:val="7DDE2264"/>
    <w:rsid w:val="7EA721C7"/>
    <w:rsid w:val="7F052F00"/>
    <w:rsid w:val="7F102A3E"/>
    <w:rsid w:val="7F2B79FF"/>
    <w:rsid w:val="7FA6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2018-11-14T07:20:17Z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