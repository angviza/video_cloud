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http接口协议</w:t>
      </w:r>
    </w:p>
    <w:p>
      <w:pPr>
        <w:pStyle w:val="2"/>
        <w:outlineLvl w:val="1"/>
        <w:pPrChange w:id="0" w:author="Administrator" w:date="2018-10-23T13:50:00Z">
          <w:pPr>
            <w:outlineLvl w:val="1"/>
          </w:pPr>
        </w:pPrChange>
      </w:pPr>
      <w:r>
        <w:rPr>
          <w:rFonts w:hint="eastAsia"/>
        </w:rPr>
        <w:t>1 播放插件获取视频播放端口</w:t>
      </w:r>
    </w:p>
    <w:p>
      <w:pPr>
        <w:pStyle w:val="3"/>
        <w:spacing w:line="413" w:lineRule="auto"/>
        <w:outlineLvl w:val="1"/>
        <w:pPrChange w:id="1" w:author="Administrator" w:date="2018-10-23T13:50:00Z">
          <w:pPr>
            <w:outlineLvl w:val="1"/>
          </w:pPr>
        </w:pPrChange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请求地址</w:t>
      </w:r>
    </w:p>
    <w:p>
      <w:pPr>
        <w:rPr>
          <w:rStyle w:val="6"/>
          <w:rFonts w:hint="eastAsia" w:ascii="微软雅黑" w:hAnsi="微软雅黑" w:eastAsia="微软雅黑" w:cs="微软雅黑"/>
        </w:rPr>
      </w:pPr>
      <w:r>
        <w:fldChar w:fldCharType="begin"/>
      </w:r>
      <w:r>
        <w:instrText xml:space="preserve"> HYPERLINK "http://192.168.2.56:8120/getInvtiePort.do"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http://192.168.2.56:8120/getInvtiePort.do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pStyle w:val="3"/>
        <w:spacing w:line="413" w:lineRule="auto"/>
        <w:outlineLvl w:val="1"/>
        <w:rPr>
          <w:rFonts w:hint="eastAsia" w:eastAsia="黑体"/>
          <w:lang w:val="en-US" w:eastAsia="zh-CN"/>
        </w:rPr>
        <w:pPrChange w:id="2" w:author="Administrator" w:date="2018-10-23T13:50:00Z">
          <w:pPr>
            <w:outlineLvl w:val="1"/>
          </w:pPr>
        </w:pPrChange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请求命令</w:t>
      </w:r>
    </w:p>
    <w:p>
      <w:pPr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请求类型：</w:t>
      </w:r>
      <w:r>
        <w:rPr>
          <w:rFonts w:ascii="微软雅黑" w:hAnsi="微软雅黑" w:eastAsia="微软雅黑" w:cs="微软雅黑"/>
        </w:rPr>
        <w:t>mehtod:</w:t>
      </w:r>
      <w:r>
        <w:rPr>
          <w:rStyle w:val="6"/>
          <w:rFonts w:hint="eastAsia" w:ascii="微软雅黑" w:hAnsi="微软雅黑" w:eastAsia="微软雅黑" w:cs="微软雅黑"/>
        </w:rPr>
        <w:t>getInvtiePort.do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param</w:t>
      </w:r>
      <w:r>
        <w:rPr>
          <w:rFonts w:hint="eastAsia" w:ascii="微软雅黑" w:hAnsi="微软雅黑" w:eastAsia="微软雅黑" w:cs="微软雅黑"/>
        </w:rPr>
        <w:t>请求参数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4"/>
        <w:gridCol w:w="276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参数名称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24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sId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websocket  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</w:tbl>
    <w:p>
      <w:pPr>
        <w:rPr>
          <w:rStyle w:val="6"/>
          <w:rFonts w:hint="eastAsia" w:ascii="微软雅黑" w:hAnsi="微软雅黑" w:eastAsia="微软雅黑" w:cs="微软雅黑"/>
        </w:rPr>
      </w:pPr>
    </w:p>
    <w:p>
      <w:pPr>
        <w:pStyle w:val="3"/>
        <w:spacing w:line="413" w:lineRule="auto"/>
        <w:outlineLvl w:val="1"/>
        <w:pPrChange w:id="3" w:author="Administrator" w:date="2018-10-23T13:50:00Z">
          <w:pPr>
            <w:outlineLvl w:val="1"/>
          </w:pPr>
        </w:pPrChange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响应命令</w:t>
      </w:r>
    </w:p>
    <w:tbl>
      <w:tblPr>
        <w:tblStyle w:val="8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rPrChange w:id="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编码 200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host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rPrChange w:id="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接受流媒体ip地址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port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接受流媒体端口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返回结构实例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10" w:author="Administrator" w:date="2018-10-23T13:50:00Z">
          <w:pPr>
            <w:outlineLvl w:val="1"/>
          </w:pPr>
        </w:pPrChange>
      </w:pPr>
      <w:r>
        <w:rPr>
          <w:rFonts w:hint="eastAsia" w:ascii="微软雅黑" w:hAnsi="微软雅黑" w:eastAsia="微软雅黑" w:cs="微软雅黑"/>
        </w:rPr>
        <w:t>"code":200,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11" w:author="Administrator" w:date="2018-10-23T13:50:00Z">
          <w:pPr>
            <w:outlineLvl w:val="1"/>
          </w:pPr>
        </w:pPrChange>
      </w:pPr>
      <w:r>
        <w:rPr>
          <w:rFonts w:hint="eastAsia" w:ascii="微软雅黑" w:hAnsi="微软雅黑" w:eastAsia="微软雅黑" w:cs="微软雅黑"/>
        </w:rPr>
        <w:t>"host":"192.168.2.56",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12" w:author="Administrator" w:date="2018-10-23T13:50:00Z">
          <w:pPr>
            <w:outlineLvl w:val="1"/>
          </w:pPr>
        </w:pPrChange>
      </w:pPr>
      <w:r>
        <w:rPr>
          <w:rFonts w:hint="eastAsia" w:ascii="微软雅黑" w:hAnsi="微软雅黑" w:eastAsia="微软雅黑" w:cs="微软雅黑"/>
        </w:rPr>
        <w:t>"port":31000</w:t>
      </w:r>
    </w:p>
    <w:p>
      <w:pPr>
        <w:rPr>
          <w:ins w:id="13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5823"/>
    <w:rsid w:val="0EB50B7E"/>
    <w:rsid w:val="10A92B4E"/>
    <w:rsid w:val="12CB4B96"/>
    <w:rsid w:val="14E85005"/>
    <w:rsid w:val="14FA6FA0"/>
    <w:rsid w:val="176312A2"/>
    <w:rsid w:val="1A954DDB"/>
    <w:rsid w:val="1AD76DD7"/>
    <w:rsid w:val="1F5F4CFB"/>
    <w:rsid w:val="279E70DF"/>
    <w:rsid w:val="2AF60546"/>
    <w:rsid w:val="2BCD7177"/>
    <w:rsid w:val="2C036570"/>
    <w:rsid w:val="30C930AE"/>
    <w:rsid w:val="36311492"/>
    <w:rsid w:val="37D25CAE"/>
    <w:rsid w:val="39FE28C0"/>
    <w:rsid w:val="3DED0E55"/>
    <w:rsid w:val="3E220BD4"/>
    <w:rsid w:val="3F087A25"/>
    <w:rsid w:val="47004B8C"/>
    <w:rsid w:val="494C258C"/>
    <w:rsid w:val="4F9E1D46"/>
    <w:rsid w:val="629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2018-11-15T06:28:05Z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